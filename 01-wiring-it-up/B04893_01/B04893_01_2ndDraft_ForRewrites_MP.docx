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54799" w14:textId="77777777" w:rsidR="00510C6E" w:rsidRDefault="002C03D4">
      <w:pPr>
        <w:pStyle w:val="ChapterNumberPACKT"/>
      </w:pPr>
      <w:commentRangeStart w:id="0"/>
      <w:r>
        <w:t>1</w:t>
      </w:r>
      <w:commentRangeEnd w:id="0"/>
      <w:r>
        <w:commentReference w:id="0"/>
      </w:r>
    </w:p>
    <w:p w14:paraId="1748BCD5" w14:textId="77777777" w:rsidR="00510C6E" w:rsidRDefault="002C03D4">
      <w:pPr>
        <w:pStyle w:val="ChapterTitlePACKT"/>
      </w:pPr>
      <w:r>
        <w:t>Wiring it Up</w:t>
      </w:r>
      <w:r>
        <w:commentReference w:id="1"/>
      </w:r>
    </w:p>
    <w:p w14:paraId="5C8101C8" w14:textId="77777777" w:rsidR="00510C6E" w:rsidRDefault="002C03D4">
      <w:pPr>
        <w:pStyle w:val="NormalPACKT"/>
      </w:pPr>
      <w:r>
        <w:t>In this chapter, we will cover the following recipes:</w:t>
      </w:r>
    </w:p>
    <w:p w14:paraId="5C2E3DA8" w14:textId="77777777" w:rsidR="00510C6E" w:rsidRDefault="002C03D4">
      <w:pPr>
        <w:pStyle w:val="BulletPACKT"/>
        <w:numPr>
          <w:ilvl w:val="0"/>
          <w:numId w:val="4"/>
        </w:numPr>
      </w:pPr>
      <w:r>
        <w:t>Creating a Node http Server with Socket.IO</w:t>
      </w:r>
    </w:p>
    <w:p w14:paraId="7500345D" w14:textId="77777777" w:rsidR="00510C6E" w:rsidRDefault="002C03D4">
      <w:pPr>
        <w:pStyle w:val="BulletPACKT"/>
        <w:numPr>
          <w:ilvl w:val="0"/>
          <w:numId w:val="4"/>
        </w:numPr>
      </w:pPr>
      <w:r>
        <w:t>Creating an Express Server with Socket.IO</w:t>
      </w:r>
    </w:p>
    <w:p w14:paraId="23E5C7ED" w14:textId="77777777" w:rsidR="00510C6E" w:rsidRDefault="002C03D4">
      <w:pPr>
        <w:pStyle w:val="BulletPACKT"/>
        <w:numPr>
          <w:ilvl w:val="0"/>
          <w:numId w:val="4"/>
        </w:numPr>
      </w:pPr>
      <w:r>
        <w:t>Using Socket.IO As a Cross-Browser WebScoket</w:t>
      </w:r>
    </w:p>
    <w:p w14:paraId="4133978E" w14:textId="77777777" w:rsidR="00510C6E" w:rsidRDefault="002C03D4">
      <w:pPr>
        <w:pStyle w:val="BulletPACKT"/>
        <w:numPr>
          <w:ilvl w:val="0"/>
          <w:numId w:val="4"/>
        </w:numPr>
      </w:pPr>
      <w:r>
        <w:t>Debugging on the Client</w:t>
      </w:r>
    </w:p>
    <w:p w14:paraId="7349EEDC" w14:textId="77777777" w:rsidR="00510C6E" w:rsidRDefault="002C03D4">
      <w:pPr>
        <w:pStyle w:val="BulletPACKT"/>
        <w:numPr>
          <w:ilvl w:val="0"/>
          <w:numId w:val="4"/>
        </w:numPr>
      </w:pPr>
      <w:r>
        <w:t>Debugging on the Server</w:t>
      </w:r>
    </w:p>
    <w:p w14:paraId="765D6AAD" w14:textId="77777777" w:rsidR="00510C6E" w:rsidRDefault="002C03D4">
      <w:pPr>
        <w:pStyle w:val="Heading1"/>
      </w:pPr>
      <w:bookmarkStart w:id="2" w:name="introduction"/>
      <w:bookmarkEnd w:id="2"/>
      <w:r>
        <w:t>Introduction</w:t>
      </w:r>
    </w:p>
    <w:p w14:paraId="78D25951" w14:textId="77777777" w:rsidR="00510C6E" w:rsidRDefault="002C03D4">
      <w:pPr>
        <w:pStyle w:val="NormalPACKT"/>
      </w:pPr>
      <w:commentRangeStart w:id="3"/>
      <w:r>
        <w:t>Socket.IO is a powerful tool for creating real-time applications with bidirectional communication between the server-side and the client-side. It leverages the power of WebSockets along with several fallbacks such as JSON long-polling and JSONP long-polling through a single unified API. It can be used to create bidirectional interactions such as real-time dashboards, chat applications and multiplayer games.</w:t>
      </w:r>
    </w:p>
    <w:p w14:paraId="38B97CFA" w14:textId="77777777" w:rsidR="00510C6E" w:rsidRDefault="002C03D4">
      <w:pPr>
        <w:pStyle w:val="NormalPACKT"/>
        <w:sectPr w:rsidR="00510C6E">
          <w:pgSz w:w="12240" w:h="15840"/>
          <w:pgMar w:top="2347" w:right="2160" w:bottom="2707" w:left="2160" w:header="0" w:footer="0" w:gutter="0"/>
          <w:cols w:space="720"/>
          <w:formProt w:val="0"/>
          <w:titlePg/>
          <w:docGrid w:linePitch="272" w:charSpace="2047"/>
        </w:sectPr>
      </w:pPr>
      <w:r>
        <w:t>At my previous jobs, I created several real-time JavaScript dashboards pre-dating the Socket.IO library. During that time, I felt the pain of not having a good solution for true real-time communication. I found myself using hacks to get new data into the user interface. One method was pounding the server with an Ajax call every few seconds. The server had no way of knowing whether anything had updated since the last request, so it would dump all of the data into huge JSON object. It was up to the client-side JavaScript application to look through the data and check if there were any updates. If there were updates, the client-side was responsible for updating the display as needed. This turned out to be difficult to maintain and a nightmare to debug. When Socket.IO was released I was blown away. Now, I could send only the pieces of data that had actually been updated from the server instead of pushing up everything. Instead of setting an interval to make Ajax calls, I could just send data when new data came in. In short, Socket.IO made my life good again.</w:t>
      </w:r>
    </w:p>
    <w:p w14:paraId="3EFC42BC" w14:textId="77777777" w:rsidR="00722C63" w:rsidRDefault="002C03D4">
      <w:pPr>
        <w:pStyle w:val="NormalPACKT"/>
        <w:rPr>
          <w:ins w:id="4" w:author="Tyson Cadenhead" w:date="2015-08-15T15:47:00Z"/>
        </w:rPr>
      </w:pPr>
      <w:r>
        <w:lastRenderedPageBreak/>
        <w:t>Socket.IO</w:t>
      </w:r>
      <w:ins w:id="5" w:author="Tyson Cadenhead" w:date="2015-08-15T16:08:00Z">
        <w:r w:rsidR="00FC5D45">
          <w:t xml:space="preserve"> is </w:t>
        </w:r>
      </w:ins>
      <w:ins w:id="6" w:author="Tyson Cadenhead" w:date="2015-08-15T16:09:00Z">
        <w:r w:rsidR="00FC5D45">
          <w:t xml:space="preserve">an open-source library created by </w:t>
        </w:r>
      </w:ins>
      <w:ins w:id="7" w:author="Tyson Cadenhead" w:date="2015-08-15T16:10:00Z">
        <w:r w:rsidR="00FC5D45" w:rsidRPr="00FC5D45">
          <w:t>Guillermo Rauch</w:t>
        </w:r>
      </w:ins>
      <w:ins w:id="8" w:author="Tyson Cadenhead" w:date="2015-08-15T16:09:00Z">
        <w:r w:rsidR="00FC5D45">
          <w:t>. It</w:t>
        </w:r>
      </w:ins>
      <w:r>
        <w:t xml:space="preserve"> is built on top</w:t>
      </w:r>
      <w:ins w:id="9" w:author="Tyson Cadenhead" w:date="2015-08-15T16:08:00Z">
        <w:r w:rsidR="00FC5D45">
          <w:t xml:space="preserve"> of Engine.IO, which is a lower-level abstraction on top</w:t>
        </w:r>
      </w:ins>
      <w:r>
        <w:t xml:space="preserve"> of</w:t>
      </w:r>
      <w:ins w:id="10" w:author="Tyson Cadenhead" w:date="2015-08-15T16:08:00Z">
        <w:r w:rsidR="00FC5D45">
          <w:t xml:space="preserve"> the</w:t>
        </w:r>
      </w:ins>
      <w:r>
        <w:t xml:space="preserve"> WebSocket technology</w:t>
      </w:r>
      <w:ins w:id="11" w:author="Tyson Cadenhead" w:date="2015-08-15T16:11:00Z">
        <w:r w:rsidR="00FC5D45">
          <w:t>. Socket.IO is used</w:t>
        </w:r>
      </w:ins>
      <w:r>
        <w:t xml:space="preserve"> to communicate bidirectionally between the server-side and client-side in a syntax that looks like you are just triggering and listening to events. The WebSocket API protocol was standardized in 2011. It is a </w:t>
      </w:r>
      <w:r>
        <w:rPr>
          <w:rStyle w:val="KeyWordPACKT"/>
        </w:rPr>
        <w:t>Transmission Control Protocol (TCP)</w:t>
      </w:r>
      <w:r>
        <w:rPr>
          <w:rStyle w:val="KeyWordPACKT"/>
        </w:rPr>
        <w:commentReference w:id="12"/>
      </w:r>
      <w:r>
        <w:t xml:space="preserve"> that only relies on HTTP for its initial handshake. After the handshake is complete, the connection is left open so that the server and the client can pass messages back and forth as needed.</w:t>
      </w:r>
    </w:p>
    <w:p w14:paraId="6E98FDD0" w14:textId="77777777" w:rsidR="00722C63" w:rsidRDefault="00722C63">
      <w:pPr>
        <w:pStyle w:val="NormalPACKT"/>
        <w:rPr>
          <w:ins w:id="13" w:author="Tyson Cadenhead" w:date="2015-08-15T15:46:00Z"/>
        </w:rPr>
      </w:pPr>
      <w:ins w:id="14" w:author="Tyson Cadenhead" w:date="2015-08-15T15:47:00Z">
        <w:r>
          <w:t>For reference, a typical WebSocket connection without Socket.IO will looks something like this on the client-side. Please note that we are not falling back for browsers that do not support WebSockets.</w:t>
        </w:r>
      </w:ins>
    </w:p>
    <w:p w14:paraId="7E4DF464" w14:textId="77777777" w:rsidR="00722C63" w:rsidRDefault="00722C63" w:rsidP="00722C63">
      <w:pPr>
        <w:pStyle w:val="CodePACKT"/>
        <w:rPr>
          <w:ins w:id="15" w:author="Tyson Cadenhead" w:date="2015-08-15T15:46:00Z"/>
        </w:rPr>
        <w:pPrChange w:id="16" w:author="Tyson Cadenhead" w:date="2015-08-15T15:47:00Z">
          <w:pPr>
            <w:pStyle w:val="NormalPACKT"/>
          </w:pPr>
        </w:pPrChange>
      </w:pPr>
    </w:p>
    <w:p w14:paraId="0FA5ACD2" w14:textId="77777777" w:rsidR="00722C63" w:rsidRDefault="00722C63" w:rsidP="00722C63">
      <w:pPr>
        <w:pStyle w:val="CodePACKT"/>
        <w:rPr>
          <w:ins w:id="17" w:author="Tyson Cadenhead" w:date="2015-08-15T15:46:00Z"/>
        </w:rPr>
        <w:pPrChange w:id="18" w:author="Tyson Cadenhead" w:date="2015-08-15T15:47:00Z">
          <w:pPr>
            <w:pStyle w:val="CodePACKT"/>
          </w:pPr>
        </w:pPrChange>
      </w:pPr>
      <w:ins w:id="19" w:author="Tyson Cadenhead" w:date="2015-08-15T15:46:00Z">
        <w:r>
          <w:t>if ('Websocket' in window) {</w:t>
        </w:r>
      </w:ins>
    </w:p>
    <w:p w14:paraId="61E3BDF1" w14:textId="77777777" w:rsidR="00722C63" w:rsidRDefault="00722C63" w:rsidP="00722C63">
      <w:pPr>
        <w:pStyle w:val="CodePACKT"/>
        <w:rPr>
          <w:ins w:id="20" w:author="Tyson Cadenhead" w:date="2015-08-15T15:46:00Z"/>
        </w:rPr>
        <w:pPrChange w:id="21" w:author="Tyson Cadenhead" w:date="2015-08-15T15:47:00Z">
          <w:pPr>
            <w:pStyle w:val="CodePACKT"/>
          </w:pPr>
        </w:pPrChange>
      </w:pPr>
      <w:ins w:id="22" w:author="Tyson Cadenhead" w:date="2015-08-15T15:46:00Z">
        <w:r>
          <w:t xml:space="preserve">    var ws = new WebSocket('ws://localhost:5000/channel');</w:t>
        </w:r>
      </w:ins>
    </w:p>
    <w:p w14:paraId="78FAB597" w14:textId="77777777" w:rsidR="00722C63" w:rsidRDefault="00722C63" w:rsidP="00722C63">
      <w:pPr>
        <w:pStyle w:val="CodePACKT"/>
        <w:rPr>
          <w:ins w:id="23" w:author="Tyson Cadenhead" w:date="2015-08-15T15:46:00Z"/>
        </w:rPr>
        <w:pPrChange w:id="24" w:author="Tyson Cadenhead" w:date="2015-08-15T15:47:00Z">
          <w:pPr>
            <w:pStyle w:val="CodePACKT"/>
          </w:pPr>
        </w:pPrChange>
      </w:pPr>
      <w:ins w:id="25" w:author="Tyson Cadenhead" w:date="2015-08-15T15:46:00Z">
        <w:r>
          <w:t xml:space="preserve">    </w:t>
        </w:r>
      </w:ins>
    </w:p>
    <w:p w14:paraId="45156967" w14:textId="77777777" w:rsidR="00722C63" w:rsidRDefault="00722C63" w:rsidP="00722C63">
      <w:pPr>
        <w:pStyle w:val="CodePACKT"/>
        <w:rPr>
          <w:ins w:id="26" w:author="Tyson Cadenhead" w:date="2015-08-15T15:46:00Z"/>
        </w:rPr>
        <w:pPrChange w:id="27" w:author="Tyson Cadenhead" w:date="2015-08-15T15:47:00Z">
          <w:pPr>
            <w:pStyle w:val="CodePACKT"/>
          </w:pPr>
        </w:pPrChange>
      </w:pPr>
      <w:ins w:id="28" w:author="Tyson Cadenhead" w:date="2015-08-15T15:46:00Z">
        <w:r>
          <w:t xml:space="preserve">    ws.onopen = function () {</w:t>
        </w:r>
      </w:ins>
    </w:p>
    <w:p w14:paraId="61795E85" w14:textId="77777777" w:rsidR="00722C63" w:rsidRDefault="00722C63" w:rsidP="00722C63">
      <w:pPr>
        <w:pStyle w:val="CodePACKT"/>
        <w:rPr>
          <w:ins w:id="29" w:author="Tyson Cadenhead" w:date="2015-08-15T15:46:00Z"/>
        </w:rPr>
        <w:pPrChange w:id="30" w:author="Tyson Cadenhead" w:date="2015-08-15T15:47:00Z">
          <w:pPr>
            <w:pStyle w:val="CodePACKT"/>
          </w:pPr>
        </w:pPrChange>
      </w:pPr>
      <w:ins w:id="31" w:author="Tyson Cadenhead" w:date="2015-08-15T15:46:00Z">
        <w:r>
          <w:t xml:space="preserve">        ws.send('Hello world');</w:t>
        </w:r>
      </w:ins>
    </w:p>
    <w:p w14:paraId="082C06D0" w14:textId="77777777" w:rsidR="00722C63" w:rsidRDefault="00722C63" w:rsidP="00722C63">
      <w:pPr>
        <w:pStyle w:val="CodePACKT"/>
        <w:rPr>
          <w:ins w:id="32" w:author="Tyson Cadenhead" w:date="2015-08-15T15:46:00Z"/>
        </w:rPr>
        <w:pPrChange w:id="33" w:author="Tyson Cadenhead" w:date="2015-08-15T15:47:00Z">
          <w:pPr>
            <w:pStyle w:val="CodePACKT"/>
          </w:pPr>
        </w:pPrChange>
      </w:pPr>
      <w:ins w:id="34" w:author="Tyson Cadenhead" w:date="2015-08-15T15:46:00Z">
        <w:r>
          <w:t xml:space="preserve">    };</w:t>
        </w:r>
      </w:ins>
    </w:p>
    <w:p w14:paraId="1C0DFBA8" w14:textId="77777777" w:rsidR="00722C63" w:rsidRDefault="00722C63" w:rsidP="00722C63">
      <w:pPr>
        <w:pStyle w:val="CodePACKT"/>
        <w:rPr>
          <w:ins w:id="35" w:author="Tyson Cadenhead" w:date="2015-08-15T15:46:00Z"/>
        </w:rPr>
        <w:pPrChange w:id="36" w:author="Tyson Cadenhead" w:date="2015-08-15T15:47:00Z">
          <w:pPr>
            <w:pStyle w:val="CodePACKT"/>
          </w:pPr>
        </w:pPrChange>
      </w:pPr>
      <w:ins w:id="37" w:author="Tyson Cadenhead" w:date="2015-08-15T15:46:00Z">
        <w:r>
          <w:t xml:space="preserve">    </w:t>
        </w:r>
      </w:ins>
    </w:p>
    <w:p w14:paraId="5F7C284F" w14:textId="77777777" w:rsidR="00722C63" w:rsidRDefault="00722C63" w:rsidP="00722C63">
      <w:pPr>
        <w:pStyle w:val="CodePACKT"/>
        <w:rPr>
          <w:ins w:id="38" w:author="Tyson Cadenhead" w:date="2015-08-15T15:46:00Z"/>
        </w:rPr>
        <w:pPrChange w:id="39" w:author="Tyson Cadenhead" w:date="2015-08-15T15:47:00Z">
          <w:pPr>
            <w:pStyle w:val="CodePACKT"/>
          </w:pPr>
        </w:pPrChange>
      </w:pPr>
      <w:ins w:id="40" w:author="Tyson Cadenhead" w:date="2015-08-15T15:46:00Z">
        <w:r>
          <w:t xml:space="preserve">    ws.onmessage = function (e) {</w:t>
        </w:r>
      </w:ins>
    </w:p>
    <w:p w14:paraId="39233518" w14:textId="77777777" w:rsidR="00722C63" w:rsidRDefault="00722C63" w:rsidP="00722C63">
      <w:pPr>
        <w:pStyle w:val="CodePACKT"/>
        <w:rPr>
          <w:ins w:id="41" w:author="Tyson Cadenhead" w:date="2015-08-15T15:46:00Z"/>
        </w:rPr>
        <w:pPrChange w:id="42" w:author="Tyson Cadenhead" w:date="2015-08-15T15:47:00Z">
          <w:pPr>
            <w:pStyle w:val="CodePACKT"/>
          </w:pPr>
        </w:pPrChange>
      </w:pPr>
      <w:ins w:id="43" w:author="Tyson Cadenhead" w:date="2015-08-15T15:46:00Z">
        <w:r>
          <w:t xml:space="preserve">        console.log(e.data);</w:t>
        </w:r>
      </w:ins>
    </w:p>
    <w:p w14:paraId="16B89DC2" w14:textId="77777777" w:rsidR="00722C63" w:rsidRDefault="00722C63" w:rsidP="00722C63">
      <w:pPr>
        <w:pStyle w:val="CodePACKT"/>
        <w:rPr>
          <w:ins w:id="44" w:author="Tyson Cadenhead" w:date="2015-08-15T15:46:00Z"/>
        </w:rPr>
        <w:pPrChange w:id="45" w:author="Tyson Cadenhead" w:date="2015-08-15T15:47:00Z">
          <w:pPr>
            <w:pStyle w:val="CodePACKT"/>
          </w:pPr>
        </w:pPrChange>
      </w:pPr>
      <w:ins w:id="46" w:author="Tyson Cadenhead" w:date="2015-08-15T15:46:00Z">
        <w:r>
          <w:t xml:space="preserve">    };</w:t>
        </w:r>
      </w:ins>
    </w:p>
    <w:p w14:paraId="4388CC41" w14:textId="77777777" w:rsidR="00722C63" w:rsidRDefault="00722C63" w:rsidP="00722C63">
      <w:pPr>
        <w:pStyle w:val="CodePACKT"/>
        <w:rPr>
          <w:ins w:id="47" w:author="Tyson Cadenhead" w:date="2015-08-15T15:46:00Z"/>
        </w:rPr>
        <w:pPrChange w:id="48" w:author="Tyson Cadenhead" w:date="2015-08-15T15:47:00Z">
          <w:pPr>
            <w:pStyle w:val="CodePACKT"/>
          </w:pPr>
        </w:pPrChange>
      </w:pPr>
      <w:ins w:id="49" w:author="Tyson Cadenhead" w:date="2015-08-15T15:46:00Z">
        <w:r>
          <w:t xml:space="preserve">    </w:t>
        </w:r>
      </w:ins>
    </w:p>
    <w:p w14:paraId="7210BCF7" w14:textId="77777777" w:rsidR="00722C63" w:rsidRDefault="00722C63" w:rsidP="00722C63">
      <w:pPr>
        <w:pStyle w:val="CodePACKT"/>
        <w:rPr>
          <w:ins w:id="50" w:author="Tyson Cadenhead" w:date="2015-08-15T15:46:00Z"/>
        </w:rPr>
        <w:pPrChange w:id="51" w:author="Tyson Cadenhead" w:date="2015-08-15T15:47:00Z">
          <w:pPr>
            <w:pStyle w:val="CodePACKT"/>
          </w:pPr>
        </w:pPrChange>
      </w:pPr>
      <w:ins w:id="52" w:author="Tyson Cadenhead" w:date="2015-08-15T15:46:00Z">
        <w:r>
          <w:t xml:space="preserve">    ws.onclose = function () {</w:t>
        </w:r>
      </w:ins>
    </w:p>
    <w:p w14:paraId="072E4A64" w14:textId="77777777" w:rsidR="00722C63" w:rsidRDefault="00722C63" w:rsidP="00722C63">
      <w:pPr>
        <w:pStyle w:val="CodePACKT"/>
        <w:rPr>
          <w:ins w:id="53" w:author="Tyson Cadenhead" w:date="2015-08-15T15:46:00Z"/>
        </w:rPr>
        <w:pPrChange w:id="54" w:author="Tyson Cadenhead" w:date="2015-08-15T15:47:00Z">
          <w:pPr>
            <w:pStyle w:val="CodePACKT"/>
          </w:pPr>
        </w:pPrChange>
      </w:pPr>
      <w:ins w:id="55" w:author="Tyson Cadenhead" w:date="2015-08-15T15:46:00Z">
        <w:r>
          <w:t xml:space="preserve">        console.warn('WebSocket disconnected');</w:t>
        </w:r>
      </w:ins>
    </w:p>
    <w:p w14:paraId="15E89F25" w14:textId="77777777" w:rsidR="00722C63" w:rsidRDefault="00722C63" w:rsidP="00722C63">
      <w:pPr>
        <w:pStyle w:val="CodePACKT"/>
        <w:rPr>
          <w:ins w:id="56" w:author="Tyson Cadenhead" w:date="2015-08-15T15:46:00Z"/>
        </w:rPr>
        <w:pPrChange w:id="57" w:author="Tyson Cadenhead" w:date="2015-08-15T15:47:00Z">
          <w:pPr>
            <w:pStyle w:val="CodePACKT"/>
          </w:pPr>
        </w:pPrChange>
      </w:pPr>
      <w:ins w:id="58" w:author="Tyson Cadenhead" w:date="2015-08-15T15:46:00Z">
        <w:r>
          <w:t xml:space="preserve">    }</w:t>
        </w:r>
      </w:ins>
    </w:p>
    <w:p w14:paraId="182E067E" w14:textId="77777777" w:rsidR="00722C63" w:rsidRDefault="00722C63" w:rsidP="00722C63">
      <w:pPr>
        <w:pStyle w:val="CodePACKT"/>
        <w:rPr>
          <w:ins w:id="59" w:author="Tyson Cadenhead" w:date="2015-08-15T15:46:00Z"/>
        </w:rPr>
        <w:pPrChange w:id="60" w:author="Tyson Cadenhead" w:date="2015-08-15T15:47:00Z">
          <w:pPr>
            <w:pStyle w:val="CodePACKT"/>
          </w:pPr>
        </w:pPrChange>
      </w:pPr>
    </w:p>
    <w:p w14:paraId="38BBBE28" w14:textId="77777777" w:rsidR="00722C63" w:rsidRDefault="00722C63" w:rsidP="00722C63">
      <w:pPr>
        <w:pStyle w:val="CodePACKT"/>
        <w:rPr>
          <w:ins w:id="61" w:author="Tyson Cadenhead" w:date="2015-08-15T15:46:00Z"/>
        </w:rPr>
        <w:pPrChange w:id="62" w:author="Tyson Cadenhead" w:date="2015-08-15T15:47:00Z">
          <w:pPr>
            <w:pStyle w:val="CodePACKT"/>
          </w:pPr>
        </w:pPrChange>
      </w:pPr>
      <w:ins w:id="63" w:author="Tyson Cadenhead" w:date="2015-08-15T15:46:00Z">
        <w:r>
          <w:t>} else {</w:t>
        </w:r>
      </w:ins>
    </w:p>
    <w:p w14:paraId="157AC8B8" w14:textId="77777777" w:rsidR="00722C63" w:rsidRDefault="00722C63" w:rsidP="00722C63">
      <w:pPr>
        <w:pStyle w:val="CodePACKT"/>
        <w:rPr>
          <w:ins w:id="64" w:author="Tyson Cadenhead" w:date="2015-08-15T15:46:00Z"/>
        </w:rPr>
        <w:pPrChange w:id="65" w:author="Tyson Cadenhead" w:date="2015-08-15T15:47:00Z">
          <w:pPr>
            <w:pStyle w:val="CodePACKT"/>
          </w:pPr>
        </w:pPrChange>
      </w:pPr>
      <w:ins w:id="66" w:author="Tyson Cadenhead" w:date="2015-08-15T15:46:00Z">
        <w:r>
          <w:t xml:space="preserve">    throw new Error('This browser does not support websockets');</w:t>
        </w:r>
      </w:ins>
    </w:p>
    <w:p w14:paraId="2272F990" w14:textId="77777777" w:rsidR="00722C63" w:rsidRDefault="00722C63" w:rsidP="00722C63">
      <w:pPr>
        <w:pStyle w:val="CodePACKT"/>
        <w:rPr>
          <w:ins w:id="67" w:author="Tyson Cadenhead" w:date="2015-08-15T15:46:00Z"/>
        </w:rPr>
        <w:pPrChange w:id="68" w:author="Tyson Cadenhead" w:date="2015-08-15T15:47:00Z">
          <w:pPr>
            <w:pStyle w:val="NormalPACKT"/>
          </w:pPr>
        </w:pPrChange>
      </w:pPr>
      <w:ins w:id="69" w:author="Tyson Cadenhead" w:date="2015-08-15T15:46:00Z">
        <w:r>
          <w:t>}</w:t>
        </w:r>
      </w:ins>
    </w:p>
    <w:p w14:paraId="2FDCBE10" w14:textId="77777777" w:rsidR="00722C63" w:rsidRDefault="00722C63" w:rsidP="00722C63">
      <w:pPr>
        <w:pStyle w:val="CodePACKT"/>
        <w:pPrChange w:id="70" w:author="Tyson Cadenhead" w:date="2015-08-15T15:46:00Z">
          <w:pPr>
            <w:pStyle w:val="NormalPACKT"/>
          </w:pPr>
        </w:pPrChange>
      </w:pPr>
    </w:p>
    <w:p w14:paraId="427440DB" w14:textId="77777777" w:rsidR="00510C6E" w:rsidRDefault="002C03D4">
      <w:pPr>
        <w:pStyle w:val="NormalPACKT"/>
      </w:pPr>
      <w:r>
        <w:t xml:space="preserve">Socket.IO goes a step beyond just providing an easier to use, more robust API on top of WebSockets. It also provides the ability to seamlessly use other real-time protocols if WebSockets are not available. For example, it will fall back on JSON long-polling in the absence of WebSocket support. Long-polling is essentially a trick to emulate the WebSocket behavior in browsers that don't support WebSockets. After a long-polling request is made, it is held onto by the server instead of immediately responding like a traditional HTTP request. When data becomes available, the long-polling request is resolved, closing the loop of the long request cycle. At that point, a new long-polling request will typically be made. This gives the illusion of the continuous connection that WebSockets provides. While long-polling is less than ideal in the landscape of modern technology, it is a perfect fallback if it is needed. When you send a message with </w:t>
      </w:r>
      <w:r>
        <w:lastRenderedPageBreak/>
        <w:t>Socket.IO, the API for WebSockets and long-polling are identical, so you don't have to deal with the mental overhead of integrating two syntactically different technologies.</w:t>
      </w:r>
    </w:p>
    <w:p w14:paraId="00E8F19F" w14:textId="77777777" w:rsidR="00510C6E" w:rsidRDefault="002C03D4">
      <w:pPr>
        <w:pStyle w:val="NormalPACKT"/>
      </w:pPr>
      <w:r>
        <w:t>While there are Socket.IO implementations in many server-side languages, we will be using Node.js in this book. With Node, we can write JavaScript on the server-side, which gives us a single syntax on the server and client.</w:t>
      </w:r>
    </w:p>
    <w:p w14:paraId="038A0EFF" w14:textId="77777777" w:rsidR="00510C6E" w:rsidRDefault="002C03D4">
      <w:pPr>
        <w:pStyle w:val="NormalPACKT"/>
      </w:pPr>
      <w:r>
        <w:t>In this chapter, we will create a Node server with Socket.IO and get some very basic Cross-Browser messaging working. We will also look at debugging tools that make working with Socket.IO even easier.</w:t>
      </w:r>
      <w:commentRangeEnd w:id="3"/>
      <w:r>
        <w:commentReference w:id="3"/>
      </w:r>
    </w:p>
    <w:p w14:paraId="626E02E2" w14:textId="77777777" w:rsidR="00510C6E" w:rsidRDefault="002C03D4">
      <w:pPr>
        <w:pStyle w:val="Heading1"/>
      </w:pPr>
      <w:bookmarkStart w:id="71" w:name="creating-a-node-http-server-with-socket."/>
      <w:bookmarkEnd w:id="71"/>
      <w:commentRangeStart w:id="72"/>
      <w:r>
        <w:t>Creating a Node http Server with Socket.IO</w:t>
      </w:r>
      <w:commentRangeEnd w:id="72"/>
      <w:r>
        <w:commentReference w:id="72"/>
      </w:r>
    </w:p>
    <w:p w14:paraId="317190EC" w14:textId="77777777" w:rsidR="007018FF" w:rsidRDefault="002C03D4">
      <w:pPr>
        <w:pStyle w:val="NormalPACKT"/>
      </w:pPr>
      <w:r>
        <w:t xml:space="preserve">In order to get Socket.IO running, we need to have at least one client and one server set up to talk to each other. In this recipe, we will set up a basic Node http server using the built-in Node </w:t>
      </w:r>
      <w:r>
        <w:rPr>
          <w:rStyle w:val="CodeInTextPACKT"/>
        </w:rPr>
        <w:t>http</w:t>
      </w:r>
      <w:r>
        <w:t xml:space="preserve"> module.</w:t>
      </w:r>
    </w:p>
    <w:p w14:paraId="6CD168C7" w14:textId="77777777" w:rsidR="00510C6E" w:rsidRDefault="002C03D4">
      <w:pPr>
        <w:pStyle w:val="Heading2"/>
      </w:pPr>
      <w:bookmarkStart w:id="73" w:name="getting-ready..."/>
      <w:bookmarkEnd w:id="73"/>
      <w:r>
        <w:t>Getting Ready...</w:t>
      </w:r>
    </w:p>
    <w:p w14:paraId="38AD793A" w14:textId="77777777" w:rsidR="00510C6E" w:rsidRDefault="002C03D4">
      <w:pPr>
        <w:pStyle w:val="NormalPACKT"/>
      </w:pPr>
      <w:r>
        <w:t xml:space="preserve">To get started using Socket.IO, you will need to install Node.js. Node can be downloaded at </w:t>
      </w:r>
      <w:r w:rsidR="00735E77" w:rsidRPr="000F771F">
        <w:rPr>
          <w:rStyle w:val="URLPACKT"/>
        </w:rPr>
        <w:t>https://nodejs.org/</w:t>
      </w:r>
      <w:r w:rsidR="00024D34" w:rsidRPr="00024D34">
        <w:rPr>
          <w:rStyle w:val="URLPACKT"/>
        </w:rPr>
        <w:t>.</w:t>
      </w:r>
      <w:r>
        <w:t xml:space="preserve">There is a download link on the Node website, or you can get one of the binaries from </w:t>
      </w:r>
      <w:r>
        <w:rPr>
          <w:rStyle w:val="URLPACKT"/>
        </w:rPr>
        <w:t>https://nodejs.org/download/</w:t>
      </w:r>
      <w:r w:rsidR="000006EE" w:rsidRPr="000006EE">
        <w:rPr>
          <w:rStyle w:val="URLPACKT"/>
        </w:rPr>
        <w:t>.</w:t>
      </w:r>
    </w:p>
    <w:p w14:paraId="7210854D" w14:textId="77777777" w:rsidR="00510C6E" w:rsidRDefault="002C03D4">
      <w:pPr>
        <w:pStyle w:val="NormalPACKT"/>
      </w:pPr>
      <w:r>
        <w:t xml:space="preserve">Once Node is installed, you will need to go into the directory where your project is located and create a new NPM package by typing </w:t>
      </w:r>
      <w:r>
        <w:rPr>
          <w:rStyle w:val="CodeInTextPACKT"/>
        </w:rPr>
        <w:t>npm</w:t>
      </w:r>
      <w:r w:rsidR="00735E77" w:rsidRPr="000F771F">
        <w:rPr>
          <w:rStyle w:val="CodeInTextPACKT"/>
        </w:rPr>
        <w:t>init</w:t>
      </w:r>
      <w:r w:rsidR="00735E77">
        <w:t>into</w:t>
      </w:r>
      <w:r>
        <w:t xml:space="preserve"> your console.</w:t>
      </w:r>
    </w:p>
    <w:p w14:paraId="7ED6D600" w14:textId="77777777" w:rsidR="00510C6E" w:rsidRDefault="002C03D4">
      <w:pPr>
        <w:pStyle w:val="NormalPACKT"/>
      </w:pPr>
      <w:commentRangeStart w:id="74"/>
      <w:r>
        <w:t>Now, you will need to install Socket.IO</w:t>
      </w:r>
      <w:ins w:id="75" w:author="Tyson Cadenhead" w:date="2015-08-15T15:51:00Z">
        <w:r w:rsidR="00722C63">
          <w:t xml:space="preserve">. </w:t>
        </w:r>
      </w:ins>
      <w:del w:id="76" w:author="Tyson Cadenhead" w:date="2015-08-15T15:51:00Z">
        <w:r w:rsidDel="00722C63">
          <w:delText xml:space="preserve">. Node comes with a package manager called NPM. </w:delText>
        </w:r>
      </w:del>
      <w:r>
        <w:t xml:space="preserve">You can use NPM to install Socket.IO by entering </w:t>
      </w:r>
      <w:r>
        <w:rPr>
          <w:rStyle w:val="CodeInTextPACKT"/>
        </w:rPr>
        <w:t>npm install socket.io --save</w:t>
      </w:r>
      <w:r>
        <w:t xml:space="preserve"> into your terminal.</w:t>
      </w:r>
      <w:del w:id="77" w:author="Tyson Cadenhead" w:date="2015-08-15T15:51:00Z">
        <w:r w:rsidDel="00722C63">
          <w:delText xml:space="preserve"> The </w:delText>
        </w:r>
        <w:r w:rsidDel="00722C63">
          <w:rPr>
            <w:rStyle w:val="CodeInTextPACKT"/>
          </w:rPr>
          <w:delText>--save</w:delText>
        </w:r>
        <w:r w:rsidDel="00722C63">
          <w:delText xml:space="preserve"> suffix will maintain a reference to the Socket.IO package in your package.json file, which means that if you commit your project without including the "node_modules" directory, you can run </w:delText>
        </w:r>
        <w:r w:rsidDel="00722C63">
          <w:rPr>
            <w:rStyle w:val="CodeInTextPACKT"/>
          </w:rPr>
          <w:delText>npm install</w:delText>
        </w:r>
        <w:r w:rsidDel="00722C63">
          <w:delText xml:space="preserve"> and NPM will find all of you dependencies listed in package.json and install </w:delText>
        </w:r>
        <w:r w:rsidR="00735E77" w:rsidDel="00722C63">
          <w:delText>them.</w:delText>
        </w:r>
        <w:commentRangeEnd w:id="74"/>
        <w:r w:rsidR="00CA2C3E" w:rsidDel="00722C63">
          <w:rPr>
            <w:rStyle w:val="CommentReference"/>
            <w:rFonts w:ascii="Arial" w:hAnsi="Arial" w:cs="Arial"/>
            <w:bCs/>
          </w:rPr>
          <w:commentReference w:id="74"/>
        </w:r>
        <w:r w:rsidDel="00722C63">
          <w:commentReference w:id="78"/>
        </w:r>
      </w:del>
    </w:p>
    <w:p w14:paraId="12DCC819" w14:textId="77777777" w:rsidR="00510C6E" w:rsidRDefault="002C03D4">
      <w:pPr>
        <w:pStyle w:val="Heading2"/>
      </w:pPr>
      <w:bookmarkStart w:id="79" w:name="how-to-do-it..."/>
      <w:bookmarkEnd w:id="79"/>
      <w:commentRangeStart w:id="80"/>
      <w:r>
        <w:t>How To Do It...</w:t>
      </w:r>
      <w:commentRangeEnd w:id="80"/>
      <w:r>
        <w:commentReference w:id="80"/>
      </w:r>
    </w:p>
    <w:p w14:paraId="3AF51191" w14:textId="77777777" w:rsidR="00510C6E" w:rsidRDefault="002C03D4">
      <w:pPr>
        <w:pStyle w:val="NormalPACKT"/>
      </w:pPr>
      <w:r>
        <w:rPr>
          <w:lang w:val="en-GB"/>
        </w:rPr>
        <w:t>To create a Node http Server with Socket.IO, follow these steps.</w:t>
      </w:r>
    </w:p>
    <w:p w14:paraId="66AFC123" w14:textId="77777777" w:rsidR="00510C6E" w:rsidRDefault="002C03D4">
      <w:pPr>
        <w:pStyle w:val="NumberedBulletPACKT"/>
        <w:numPr>
          <w:ilvl w:val="0"/>
          <w:numId w:val="5"/>
        </w:numPr>
      </w:pPr>
      <w:r>
        <w:t xml:space="preserve">Create a new file called </w:t>
      </w:r>
      <w:r>
        <w:rPr>
          <w:rStyle w:val="VerbatimChar"/>
        </w:rPr>
        <w:t>server.js</w:t>
      </w:r>
      <w:r>
        <w:t>. This will be your server-side code.</w:t>
      </w:r>
    </w:p>
    <w:p w14:paraId="7F915745" w14:textId="77777777" w:rsidR="00510C6E" w:rsidRDefault="002C03D4">
      <w:pPr>
        <w:pStyle w:val="CodePACKT"/>
      </w:pPr>
      <w:commentRangeStart w:id="81"/>
      <w:r>
        <w:rPr>
          <w:rStyle w:val="VerbatimChar"/>
        </w:rPr>
        <w:t>var http = require('http'),</w:t>
      </w:r>
      <w:r>
        <w:br/>
      </w:r>
      <w:r>
        <w:rPr>
          <w:rStyle w:val="VerbatimChar"/>
        </w:rPr>
        <w:t xml:space="preserve">    socketIO = require('socket.io'),</w:t>
      </w:r>
      <w:r>
        <w:br/>
      </w:r>
      <w:r>
        <w:rPr>
          <w:rStyle w:val="VerbatimChar"/>
        </w:rPr>
        <w:t xml:space="preserve">    fs = require('fs'),</w:t>
      </w:r>
      <w:r>
        <w:br/>
      </w:r>
      <w:r>
        <w:rPr>
          <w:rStyle w:val="VerbatimChar"/>
        </w:rPr>
        <w:t xml:space="preserve">    server,</w:t>
      </w:r>
      <w:r>
        <w:br/>
      </w:r>
      <w:r>
        <w:rPr>
          <w:rStyle w:val="VerbatimChar"/>
        </w:rPr>
        <w:t xml:space="preserve">    io;</w:t>
      </w:r>
      <w:r>
        <w:br/>
      </w:r>
      <w:r>
        <w:br/>
      </w:r>
      <w:r>
        <w:rPr>
          <w:rStyle w:val="VerbatimChar"/>
        </w:rPr>
        <w:t>server = http.createServer(function (req, res) {</w:t>
      </w:r>
      <w:r>
        <w:br/>
      </w:r>
      <w:r>
        <w:rPr>
          <w:rStyle w:val="VerbatimChar"/>
        </w:rPr>
        <w:t xml:space="preserve">    fs.readFile(__dirname + '/index.html', function (err, data) {</w:t>
      </w:r>
      <w:r>
        <w:br/>
      </w:r>
      <w:r>
        <w:rPr>
          <w:rStyle w:val="VerbatimChar"/>
        </w:rPr>
        <w:t xml:space="preserve">      res.writeHead(200);</w:t>
      </w:r>
      <w:r>
        <w:br/>
      </w:r>
      <w:r>
        <w:rPr>
          <w:rStyle w:val="VerbatimChar"/>
        </w:rPr>
        <w:lastRenderedPageBreak/>
        <w:t xml:space="preserve">      res.end(data);</w:t>
      </w:r>
      <w:r>
        <w:br/>
      </w:r>
      <w:r>
        <w:rPr>
          <w:rStyle w:val="VerbatimChar"/>
        </w:rPr>
        <w:t xml:space="preserve">    });</w:t>
      </w:r>
      <w:r>
        <w:br/>
      </w:r>
      <w:r>
        <w:rPr>
          <w:rStyle w:val="VerbatimChar"/>
        </w:rPr>
        <w:t>});</w:t>
      </w:r>
      <w:r>
        <w:br/>
      </w:r>
      <w:r>
        <w:br/>
      </w:r>
      <w:r>
        <w:rPr>
          <w:rStyle w:val="VerbatimChar"/>
        </w:rPr>
        <w:t>server.listen(5000);</w:t>
      </w:r>
      <w:r>
        <w:br/>
      </w:r>
      <w:r>
        <w:rPr>
          <w:rStyle w:val="VerbatimChar"/>
        </w:rPr>
        <w:t>io = socketIO(server);</w:t>
      </w:r>
      <w:r>
        <w:br/>
      </w:r>
      <w:r>
        <w:br/>
      </w:r>
      <w:r>
        <w:rPr>
          <w:rStyle w:val="VerbatimChar"/>
        </w:rPr>
        <w:t>io.on('connection', function (socket) {</w:t>
      </w:r>
      <w:r>
        <w:br/>
      </w:r>
      <w:r>
        <w:rPr>
          <w:rStyle w:val="VerbatimChar"/>
        </w:rPr>
        <w:t xml:space="preserve">  socket.emit('greeting-from-server', {</w:t>
      </w:r>
      <w:r>
        <w:br/>
      </w:r>
      <w:r>
        <w:rPr>
          <w:rStyle w:val="VerbatimChar"/>
        </w:rPr>
        <w:t xml:space="preserve">      greeting: 'Hello Client'</w:t>
      </w:r>
      <w:r>
        <w:br/>
      </w:r>
      <w:r>
        <w:rPr>
          <w:rStyle w:val="VerbatimChar"/>
        </w:rPr>
        <w:t xml:space="preserve">  });</w:t>
      </w:r>
      <w:r>
        <w:br/>
      </w:r>
      <w:r>
        <w:rPr>
          <w:rStyle w:val="VerbatimChar"/>
        </w:rPr>
        <w:t xml:space="preserve">  socket.on('greeting-from-client', function (message) {</w:t>
      </w:r>
      <w:r>
        <w:br/>
      </w:r>
      <w:r>
        <w:rPr>
          <w:rStyle w:val="VerbatimChar"/>
        </w:rPr>
        <w:t xml:space="preserve">    console.log(message);</w:t>
      </w:r>
      <w:r>
        <w:br/>
      </w:r>
      <w:r>
        <w:rPr>
          <w:rStyle w:val="VerbatimChar"/>
        </w:rPr>
        <w:t xml:space="preserve">  });</w:t>
      </w:r>
      <w:r>
        <w:br/>
      </w:r>
      <w:r>
        <w:rPr>
          <w:rStyle w:val="VerbatimChar"/>
        </w:rPr>
        <w:t>});</w:t>
      </w:r>
      <w:commentRangeEnd w:id="81"/>
      <w:r>
        <w:commentReference w:id="81"/>
      </w:r>
    </w:p>
    <w:p w14:paraId="05CDE011" w14:textId="77777777" w:rsidR="00510C6E" w:rsidRDefault="002C03D4">
      <w:pPr>
        <w:pStyle w:val="NumberedBulletPACKT"/>
        <w:numPr>
          <w:ilvl w:val="0"/>
          <w:numId w:val="5"/>
        </w:numPr>
      </w:pPr>
      <w:r>
        <w:t xml:space="preserve">You might notice that </w:t>
      </w:r>
      <w:r>
        <w:rPr>
          <w:rStyle w:val="CodeInTextPACKT"/>
        </w:rPr>
        <w:t>server.js</w:t>
      </w:r>
      <w:r>
        <w:t xml:space="preserve"> is reading a file called </w:t>
      </w:r>
      <w:r>
        <w:rPr>
          <w:rStyle w:val="CodeInTextPACKT"/>
        </w:rPr>
        <w:t>index.html</w:t>
      </w:r>
      <w:r>
        <w:t>. You'll need to create that as well.</w:t>
      </w:r>
    </w:p>
    <w:p w14:paraId="4619922A" w14:textId="77777777" w:rsidR="00510C6E" w:rsidRDefault="002C03D4">
      <w:pPr>
        <w:pStyle w:val="CodePACKT"/>
      </w:pPr>
      <w:r>
        <w:rPr>
          <w:rStyle w:val="VerbatimChar"/>
        </w:rPr>
        <w:t>&lt;!DOCTYPE html&gt;</w:t>
      </w:r>
      <w:r>
        <w:br/>
      </w:r>
      <w:r>
        <w:rPr>
          <w:rStyle w:val="VerbatimChar"/>
        </w:rPr>
        <w:t>&lt;html&gt;</w:t>
      </w:r>
      <w:r>
        <w:br/>
      </w:r>
      <w:r>
        <w:rPr>
          <w:rStyle w:val="VerbatimChar"/>
        </w:rPr>
        <w:t>&lt;head&gt;</w:t>
      </w:r>
      <w:r>
        <w:br/>
      </w:r>
      <w:r>
        <w:rPr>
          <w:rStyle w:val="VerbatimChar"/>
        </w:rPr>
        <w:t>&lt;/head&gt;</w:t>
      </w:r>
      <w:r>
        <w:br/>
      </w:r>
      <w:r>
        <w:rPr>
          <w:rStyle w:val="VerbatimChar"/>
        </w:rPr>
        <w:t>&lt;body&gt;</w:t>
      </w:r>
      <w:r>
        <w:br/>
      </w:r>
      <w:r>
        <w:rPr>
          <w:rStyle w:val="VerbatimChar"/>
        </w:rPr>
        <w:t>&lt;script src="/socket.io/socket.io.js"&gt;&lt;/script&gt;</w:t>
      </w:r>
      <w:r>
        <w:br/>
      </w:r>
      <w:r>
        <w:rPr>
          <w:rStyle w:val="VerbatimChar"/>
        </w:rPr>
        <w:t>&lt;script&gt;</w:t>
      </w:r>
      <w:r>
        <w:br/>
      </w:r>
      <w:r>
        <w:rPr>
          <w:rStyle w:val="VerbatimChar"/>
        </w:rPr>
        <w:t xml:space="preserve">            var socket = io('http://localhost:5000');</w:t>
      </w:r>
      <w:r>
        <w:br/>
      </w:r>
      <w:r>
        <w:rPr>
          <w:rStyle w:val="VerbatimChar"/>
        </w:rPr>
        <w:t xml:space="preserve">            socket.on('greeting-from-server', function (message) {</w:t>
      </w:r>
      <w:r>
        <w:br/>
      </w:r>
      <w:r>
        <w:rPr>
          <w:rStyle w:val="VerbatimChar"/>
        </w:rPr>
        <w:t xml:space="preserve">                document.body.appendChild(</w:t>
      </w:r>
      <w:r>
        <w:br/>
      </w:r>
      <w:r>
        <w:rPr>
          <w:rStyle w:val="VerbatimChar"/>
        </w:rPr>
        <w:t xml:space="preserve">                    document.createTextNode(message.greeting)</w:t>
      </w:r>
      <w:r>
        <w:br/>
      </w:r>
      <w:r>
        <w:rPr>
          <w:rStyle w:val="VerbatimChar"/>
        </w:rPr>
        <w:t xml:space="preserve">                );</w:t>
      </w:r>
      <w:r>
        <w:br/>
      </w:r>
      <w:r>
        <w:rPr>
          <w:rStyle w:val="VerbatimChar"/>
        </w:rPr>
        <w:t xml:space="preserve">                socket.emit('greeting-from-client', {</w:t>
      </w:r>
      <w:r>
        <w:br/>
      </w:r>
      <w:r>
        <w:rPr>
          <w:rStyle w:val="VerbatimChar"/>
        </w:rPr>
        <w:t xml:space="preserve">                    greeting: 'Hello Server'</w:t>
      </w:r>
      <w:r>
        <w:br/>
      </w:r>
      <w:r>
        <w:rPr>
          <w:rStyle w:val="VerbatimChar"/>
        </w:rPr>
        <w:t xml:space="preserve">                });</w:t>
      </w:r>
      <w:r>
        <w:br/>
      </w:r>
      <w:r>
        <w:rPr>
          <w:rStyle w:val="VerbatimChar"/>
        </w:rPr>
        <w:t xml:space="preserve">            });</w:t>
      </w:r>
      <w:r>
        <w:br/>
      </w:r>
      <w:r>
        <w:rPr>
          <w:rStyle w:val="VerbatimChar"/>
        </w:rPr>
        <w:t>&lt;/script&gt;</w:t>
      </w:r>
      <w:r>
        <w:br/>
      </w:r>
      <w:r>
        <w:rPr>
          <w:rStyle w:val="VerbatimChar"/>
        </w:rPr>
        <w:t>&lt;/body&gt;</w:t>
      </w:r>
      <w:r>
        <w:br/>
      </w:r>
      <w:r>
        <w:rPr>
          <w:rStyle w:val="VerbatimChar"/>
        </w:rPr>
        <w:t>&lt;/html&gt;</w:t>
      </w:r>
    </w:p>
    <w:p w14:paraId="5E09329E" w14:textId="77777777" w:rsidR="00510C6E" w:rsidRDefault="002C03D4">
      <w:pPr>
        <w:pStyle w:val="NumberedBulletPACKT"/>
        <w:numPr>
          <w:ilvl w:val="0"/>
          <w:numId w:val="5"/>
        </w:numPr>
      </w:pPr>
      <w:r>
        <w:t xml:space="preserve">With your two files in place, you an start your server by typing </w:t>
      </w:r>
      <w:r>
        <w:rPr>
          <w:rStyle w:val="CodeInTextPACKT"/>
        </w:rPr>
        <w:t>node server</w:t>
      </w:r>
      <w:r>
        <w:t xml:space="preserve"> in your terminal from the same directory where your files are. This will start a new Node server on port 5000. Node can listen on any port, but we are specifically telling it to listen on port 5000 in our server.js file. If you </w:t>
      </w:r>
      <w:r>
        <w:lastRenderedPageBreak/>
        <w:t xml:space="preserve">go to </w:t>
      </w:r>
      <w:r>
        <w:rPr>
          <w:rStyle w:val="URLPACKT"/>
        </w:rPr>
        <w:t>http://localhost:5000</w:t>
      </w:r>
      <w:r>
        <w:t>, you should see a message that says "</w:t>
      </w:r>
      <w:r>
        <w:rPr>
          <w:rStyle w:val="ScreenTextPACKT"/>
        </w:rPr>
        <w:t xml:space="preserve">Hello </w:t>
      </w:r>
      <w:r w:rsidR="00735E77" w:rsidRPr="000F771F">
        <w:rPr>
          <w:rStyle w:val="ScreenTextPACKT"/>
        </w:rPr>
        <w:t>Client</w:t>
      </w:r>
      <w:r w:rsidR="00735E77">
        <w:t>"</w:t>
      </w:r>
      <w:r>
        <w:t xml:space="preserve"> your browser.</w:t>
      </w:r>
    </w:p>
    <w:p w14:paraId="21E7BDAD" w14:textId="77777777" w:rsidR="00510C6E" w:rsidRDefault="00735E77">
      <w:pPr>
        <w:pStyle w:val="FigurePACKT"/>
      </w:pPr>
      <w:r>
        <w:rPr>
          <w:noProof/>
          <w:lang w:val="en-US"/>
        </w:rPr>
        <w:drawing>
          <wp:inline distT="0" distB="0" distL="0" distR="0" wp14:anchorId="643985AB" wp14:editId="0DC9E603">
            <wp:extent cx="5334000" cy="301955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f11b16c6-ef5a-471d-b76f-f515ec02d12e/00000033.png"/>
                    <pic:cNvPicPr>
                      <a:picLocks noChangeAspect="1" noChangeArrowheads="1"/>
                    </pic:cNvPicPr>
                  </pic:nvPicPr>
                  <pic:blipFill>
                    <a:blip r:embed="rId7"/>
                    <a:stretch>
                      <a:fillRect/>
                    </a:stretch>
                  </pic:blipFill>
                  <pic:spPr bwMode="auto">
                    <a:xfrm>
                      <a:off x="0" y="0"/>
                      <a:ext cx="5334000" cy="3019558"/>
                    </a:xfrm>
                    <a:prstGeom prst="rect">
                      <a:avLst/>
                    </a:prstGeom>
                    <a:noFill/>
                    <a:ln w="9525">
                      <a:noFill/>
                      <a:headEnd/>
                      <a:tailEnd/>
                    </a:ln>
                  </pic:spPr>
                </pic:pic>
              </a:graphicData>
            </a:graphic>
          </wp:inline>
        </w:drawing>
      </w:r>
    </w:p>
    <w:p w14:paraId="52646D5D" w14:textId="77777777" w:rsidR="00510C6E" w:rsidRDefault="002C03D4">
      <w:pPr>
        <w:pStyle w:val="LayoutInformationPACKT"/>
      </w:pPr>
      <w:commentRangeStart w:id="82"/>
      <w:r>
        <w:t xml:space="preserve">Insert Image </w:t>
      </w:r>
      <w:r>
        <w:rPr>
          <w:shd w:val="clear" w:color="auto" w:fill="FFFFFF"/>
        </w:rPr>
        <w:t>B04893_01_01.png</w:t>
      </w:r>
      <w:commentRangeEnd w:id="82"/>
      <w:r>
        <w:commentReference w:id="82"/>
      </w:r>
    </w:p>
    <w:p w14:paraId="71C4689E" w14:textId="77777777" w:rsidR="00510C6E" w:rsidRDefault="002C03D4">
      <w:pPr>
        <w:pStyle w:val="NumberedBulletPACKT"/>
        <w:numPr>
          <w:ilvl w:val="0"/>
          <w:numId w:val="5"/>
        </w:numPr>
      </w:pPr>
      <w:r>
        <w:t>You should also see a message in your terminal with an object containing a message that says "</w:t>
      </w:r>
      <w:r>
        <w:rPr>
          <w:rStyle w:val="ScreenTextPACKT"/>
        </w:rPr>
        <w:t>Hello Server</w:t>
      </w:r>
      <w:r>
        <w:t>".</w:t>
      </w:r>
    </w:p>
    <w:p w14:paraId="16EE5B74" w14:textId="77777777" w:rsidR="00510C6E" w:rsidRDefault="00735E77">
      <w:pPr>
        <w:pStyle w:val="FigurePACKT"/>
      </w:pPr>
      <w:r>
        <w:rPr>
          <w:noProof/>
          <w:lang w:val="en-US"/>
        </w:rPr>
        <w:lastRenderedPageBreak/>
        <w:drawing>
          <wp:inline distT="0" distB="0" distL="0" distR="0" wp14:anchorId="1589C25B" wp14:editId="60F1D88D">
            <wp:extent cx="5334000" cy="245294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36af8957-7344-492c-835d-fc5f4f186ec3/00000034.png"/>
                    <pic:cNvPicPr>
                      <a:picLocks noChangeAspect="1" noChangeArrowheads="1"/>
                    </pic:cNvPicPr>
                  </pic:nvPicPr>
                  <pic:blipFill>
                    <a:blip r:embed="rId8"/>
                    <a:stretch>
                      <a:fillRect/>
                    </a:stretch>
                  </pic:blipFill>
                  <pic:spPr bwMode="auto">
                    <a:xfrm>
                      <a:off x="0" y="0"/>
                      <a:ext cx="5334000" cy="2452946"/>
                    </a:xfrm>
                    <a:prstGeom prst="rect">
                      <a:avLst/>
                    </a:prstGeom>
                    <a:noFill/>
                    <a:ln w="9525">
                      <a:noFill/>
                      <a:headEnd/>
                      <a:tailEnd/>
                    </a:ln>
                  </pic:spPr>
                </pic:pic>
              </a:graphicData>
            </a:graphic>
          </wp:inline>
        </w:drawing>
      </w:r>
    </w:p>
    <w:p w14:paraId="513733E7" w14:textId="77777777" w:rsidR="00510C6E" w:rsidRDefault="002C03D4">
      <w:pPr>
        <w:pStyle w:val="LayoutInformationPACKT"/>
      </w:pPr>
      <w:r>
        <w:t xml:space="preserve">Insert Image </w:t>
      </w:r>
      <w:r>
        <w:rPr>
          <w:shd w:val="clear" w:color="auto" w:fill="FFFFFF"/>
        </w:rPr>
        <w:t>B04893_01_02.png</w:t>
      </w:r>
    </w:p>
    <w:p w14:paraId="4DCEF8B0" w14:textId="77777777" w:rsidR="00510C6E" w:rsidRDefault="002C03D4">
      <w:pPr>
        <w:pStyle w:val="NormalPACKT"/>
      </w:pPr>
      <w:r>
        <w:t>Congratulations! Your client and your server are now talking to each other.</w:t>
      </w:r>
      <w:r>
        <w:commentReference w:id="83"/>
      </w:r>
    </w:p>
    <w:p w14:paraId="182754A0" w14:textId="77777777" w:rsidR="00510C6E" w:rsidRDefault="002C03D4">
      <w:pPr>
        <w:pStyle w:val="Heading2"/>
      </w:pPr>
      <w:bookmarkStart w:id="84" w:name="how-it-works..."/>
      <w:bookmarkEnd w:id="84"/>
      <w:r>
        <w:t>How It Works...</w:t>
      </w:r>
    </w:p>
    <w:p w14:paraId="37E64C0D" w14:textId="77777777" w:rsidR="00EF3AC5" w:rsidRDefault="00EF3AC5" w:rsidP="00EF3AC5">
      <w:pPr>
        <w:pStyle w:val="CommentText"/>
        <w:rPr>
          <w:ins w:id="85" w:author="Tyson Cadenhead" w:date="2015-08-15T15:56:00Z"/>
        </w:rPr>
        <w:pPrChange w:id="86" w:author="Tyson Cadenhead" w:date="2015-08-15T15:56:00Z">
          <w:pPr>
            <w:pStyle w:val="NormalPACKT"/>
          </w:pPr>
        </w:pPrChange>
      </w:pPr>
      <w:ins w:id="87" w:author="Tyson Cadenhead" w:date="2015-08-15T15:56:00Z">
        <w:r>
          <w:t>The browser displays a message that originated on the server and the server displays a message that originated on the client. These messages were both relayed by Socket.io</w:t>
        </w:r>
      </w:ins>
    </w:p>
    <w:p w14:paraId="190064F8" w14:textId="77777777" w:rsidR="00EF3AC5" w:rsidRDefault="00EF3AC5" w:rsidP="00EF3AC5">
      <w:pPr>
        <w:pStyle w:val="CommentText"/>
        <w:rPr>
          <w:ins w:id="88" w:author="Tyson Cadenhead" w:date="2015-08-15T15:56:00Z"/>
        </w:rPr>
        <w:pPrChange w:id="89" w:author="Tyson Cadenhead" w:date="2015-08-15T15:56:00Z">
          <w:pPr>
            <w:pStyle w:val="NormalPACKT"/>
          </w:pPr>
        </w:pPrChange>
      </w:pPr>
    </w:p>
    <w:p w14:paraId="3F2E3431" w14:textId="77777777" w:rsidR="00EF3AC5" w:rsidDel="00EF3AC5" w:rsidRDefault="002C03D4">
      <w:pPr>
        <w:pStyle w:val="NormalPACKT"/>
        <w:rPr>
          <w:del w:id="90" w:author="Tyson Cadenhead" w:date="2015-08-15T15:56:00Z"/>
        </w:rPr>
      </w:pPr>
      <w:commentRangeStart w:id="91"/>
      <w:del w:id="92" w:author="Tyson Cadenhead" w:date="2015-08-15T15:56:00Z">
        <w:r w:rsidDel="00EF3AC5">
          <w:delText>We are creating a new server using the built-in Node http module. By passing the server object into the Socket.IO function, we initialize Socket.IO on the same port as the server that we created.</w:delText>
        </w:r>
        <w:commentRangeEnd w:id="91"/>
        <w:r w:rsidR="00374054" w:rsidDel="00EF3AC5">
          <w:rPr>
            <w:rStyle w:val="CommentReference"/>
            <w:rFonts w:ascii="Arial" w:hAnsi="Arial" w:cs="Arial"/>
            <w:bCs/>
          </w:rPr>
          <w:commentReference w:id="91"/>
        </w:r>
      </w:del>
    </w:p>
    <w:p w14:paraId="6A951B2F" w14:textId="77777777" w:rsidR="00510C6E" w:rsidRDefault="002C03D4">
      <w:pPr>
        <w:pStyle w:val="NormalPACKT"/>
      </w:pPr>
      <w:r>
        <w:t>The client-side also initializes a function, but in the client's case, we need to pass in a string containing the server and port number if the server is not running on port 80. In our case, we are running the server on port 5000, so we need to pass "</w:t>
      </w:r>
      <w:r>
        <w:rPr>
          <w:rStyle w:val="URLPACKT"/>
        </w:rPr>
        <w:t>http://localhost:5000</w:t>
      </w:r>
      <w:r>
        <w:t>" into the io function.</w:t>
      </w:r>
    </w:p>
    <w:p w14:paraId="7540BCAD" w14:textId="1D3D9732" w:rsidR="00510C6E" w:rsidRDefault="002C03D4">
      <w:pPr>
        <w:pStyle w:val="NormalPACKT"/>
      </w:pPr>
      <w:r>
        <w:t xml:space="preserve">The </w:t>
      </w:r>
      <w:r>
        <w:rPr>
          <w:rStyle w:val="CodeInTextPACKT"/>
        </w:rPr>
        <w:t>/socket.io/socket.io.js</w:t>
      </w:r>
      <w:r>
        <w:t xml:space="preserve"> file is served up dynamically by Socket.IO, so you don't need to manually add that file </w:t>
      </w:r>
      <w:r w:rsidR="00735E77" w:rsidRPr="00735E77">
        <w:t>anywhere.</w:t>
      </w:r>
      <w:r>
        <w:commentReference w:id="93"/>
      </w:r>
      <w:r>
        <w:t xml:space="preserve"> As long as your server and Socket.IO are set up correctly, the script will be there.</w:t>
      </w:r>
      <w:ins w:id="94" w:author="Tyson Cadenhead" w:date="2015-08-15T16:27:00Z">
        <w:r w:rsidR="00936FFE">
          <w:t xml:space="preserve"> There is also </w:t>
        </w:r>
      </w:ins>
      <w:ins w:id="95" w:author="Tyson Cadenhead" w:date="2015-08-15T16:28:00Z">
        <w:r w:rsidR="00936FFE">
          <w:t xml:space="preserve">a CDN available to host your socket.io.js file. The current version can be found at </w:t>
        </w:r>
        <w:r w:rsidR="00936FFE" w:rsidRPr="00936FFE">
          <w:rPr>
            <w:rStyle w:val="URLPACKT"/>
            <w:rPrChange w:id="96" w:author="Tyson Cadenhead" w:date="2015-08-15T16:29:00Z">
              <w:rPr/>
            </w:rPrChange>
          </w:rPr>
          <w:t>http://socket.io/download</w:t>
        </w:r>
        <w:r w:rsidR="00936FFE">
          <w:t>.</w:t>
        </w:r>
      </w:ins>
    </w:p>
    <w:p w14:paraId="4F933A8C" w14:textId="77777777" w:rsidR="00510C6E" w:rsidRDefault="002C03D4">
      <w:pPr>
        <w:pStyle w:val="NormalPACKT"/>
      </w:pPr>
      <w:r>
        <w:t xml:space="preserve">The </w:t>
      </w:r>
      <w:r>
        <w:rPr>
          <w:rStyle w:val="CodeInTextPACKT"/>
        </w:rPr>
        <w:t>io.on('connection')</w:t>
      </w:r>
      <w:r>
        <w:t xml:space="preserve"> method in the server-side code listens for any new client-side socket connections. When the client loads a page using Socket.IO on the client-side, a new connection will be created here.</w:t>
      </w:r>
    </w:p>
    <w:p w14:paraId="5E39F6E2" w14:textId="77777777" w:rsidR="00510C6E" w:rsidRDefault="002C03D4">
      <w:pPr>
        <w:pStyle w:val="NormalPACKT"/>
        <w:rPr>
          <w:ins w:id="97" w:author="Tyson Cadenhead" w:date="2015-08-15T16:32:00Z"/>
        </w:rPr>
      </w:pPr>
      <w:r>
        <w:t>When the server gets a new socket connection, it will emit a message to every available socket that says "</w:t>
      </w:r>
      <w:r>
        <w:rPr>
          <w:rStyle w:val="ScreenTextPACKT"/>
        </w:rPr>
        <w:t>Hello Client</w:t>
      </w:r>
      <w:r>
        <w:t>". When the client gets that message, it will render it to the DOM. It also emits a message of its own that the server listens for.</w:t>
      </w:r>
    </w:p>
    <w:p w14:paraId="052D0A22" w14:textId="4216920D" w:rsidR="00945397" w:rsidRDefault="00945397" w:rsidP="00945397">
      <w:pPr>
        <w:pStyle w:val="Heading2"/>
        <w:rPr>
          <w:ins w:id="98" w:author="Tyson Cadenhead" w:date="2015-08-15T16:32:00Z"/>
        </w:rPr>
        <w:pPrChange w:id="99" w:author="Tyson Cadenhead" w:date="2015-08-15T16:32:00Z">
          <w:pPr>
            <w:pStyle w:val="NormalPACKT"/>
          </w:pPr>
        </w:pPrChange>
      </w:pPr>
      <w:ins w:id="100" w:author="Tyson Cadenhead" w:date="2015-08-15T16:32:00Z">
        <w:r>
          <w:lastRenderedPageBreak/>
          <w:t>There’s More</w:t>
        </w:r>
      </w:ins>
    </w:p>
    <w:p w14:paraId="055C5431" w14:textId="1A82FDFB" w:rsidR="00945397" w:rsidDel="00945397" w:rsidRDefault="00EB2506" w:rsidP="00945397">
      <w:pPr>
        <w:pStyle w:val="NormalPACKT"/>
        <w:rPr>
          <w:del w:id="101" w:author="Tyson Cadenhead" w:date="2015-08-15T16:33:00Z"/>
        </w:rPr>
        <w:pPrChange w:id="102" w:author="Tyson Cadenhead" w:date="2015-08-15T16:33:00Z">
          <w:pPr>
            <w:pStyle w:val="NormalPACKT"/>
          </w:pPr>
        </w:pPrChange>
      </w:pPr>
      <w:ins w:id="103" w:author="Tyson Cadenhead" w:date="2015-08-15T16:34:00Z">
        <w:r>
          <w:t>While all of the examples in this book use Node.js on the server-side, there are server-side libraries for many other languages including, PHP, C#, Ruby, Python and more. Whatever your server-side language of choice happens to be, there is likely to be a library to</w:t>
        </w:r>
        <w:r w:rsidR="001A14BD">
          <w:t xml:space="preserve"> interface with Socket.IO on your</w:t>
        </w:r>
        <w:bookmarkStart w:id="104" w:name="_GoBack"/>
        <w:bookmarkEnd w:id="104"/>
        <w:r>
          <w:t xml:space="preserve"> server.</w:t>
        </w:r>
      </w:ins>
    </w:p>
    <w:p w14:paraId="70C116C3" w14:textId="5A0D3D0E" w:rsidR="00510C6E" w:rsidDel="00945397" w:rsidRDefault="002C03D4" w:rsidP="00945397">
      <w:pPr>
        <w:pStyle w:val="NormalPACKT"/>
        <w:rPr>
          <w:del w:id="105" w:author="Tyson Cadenhead" w:date="2015-08-15T16:33:00Z"/>
        </w:rPr>
        <w:pPrChange w:id="106" w:author="Tyson Cadenhead" w:date="2015-08-15T16:33:00Z">
          <w:pPr>
            <w:pStyle w:val="Heading2"/>
          </w:pPr>
        </w:pPrChange>
      </w:pPr>
      <w:del w:id="107" w:author="Tyson Cadenhead" w:date="2015-08-15T16:33:00Z">
        <w:r w:rsidDel="00945397">
          <w:commentReference w:id="108"/>
        </w:r>
      </w:del>
    </w:p>
    <w:p w14:paraId="3A932ECD" w14:textId="77777777" w:rsidR="00510C6E" w:rsidRDefault="00510C6E" w:rsidP="00945397">
      <w:pPr>
        <w:pStyle w:val="NormalPACKT"/>
        <w:pPrChange w:id="109" w:author="Tyson Cadenhead" w:date="2015-08-15T16:33:00Z">
          <w:pPr/>
        </w:pPrChange>
      </w:pPr>
    </w:p>
    <w:p w14:paraId="3B7740F8" w14:textId="77777777" w:rsidR="00510C6E" w:rsidRDefault="002C03D4">
      <w:pPr>
        <w:pStyle w:val="Heading2"/>
      </w:pPr>
      <w:bookmarkStart w:id="110" w:name="creating-an-express-server-with-socket.i"/>
      <w:bookmarkEnd w:id="110"/>
      <w:commentRangeStart w:id="111"/>
      <w:r>
        <w:t>Creating an Express Server with Socket.IO</w:t>
      </w:r>
      <w:commentRangeEnd w:id="111"/>
      <w:r>
        <w:commentReference w:id="111"/>
      </w:r>
    </w:p>
    <w:p w14:paraId="69044368" w14:textId="77777777" w:rsidR="00510C6E" w:rsidRDefault="002C03D4">
      <w:pPr>
        <w:pStyle w:val="NormalPACKT"/>
      </w:pPr>
      <w:r>
        <w:t>Express is probably the most widely used Node application framework available. Numerous MVC frameworks are written on top of Express, but it can also be used on its own. Express is simple, flexible and unopinionated, which makes it a pleasure to work with.</w:t>
      </w:r>
    </w:p>
    <w:p w14:paraId="639ADA66" w14:textId="77777777" w:rsidR="007018FF" w:rsidRDefault="002C03D4">
      <w:pPr>
        <w:pStyle w:val="NormalPACKT"/>
      </w:pPr>
      <w:r>
        <w:t>Socket.IO can be used on top of an Express server just as easily as it can run on a standard Node http server. In this section, we will get an Express server fired up and ensure that it can talk to the client-side via Socket.IO.</w:t>
      </w:r>
    </w:p>
    <w:p w14:paraId="46B9714B" w14:textId="77777777" w:rsidR="00510C6E" w:rsidRDefault="002C03D4">
      <w:pPr>
        <w:pStyle w:val="Heading2"/>
      </w:pPr>
      <w:bookmarkStart w:id="112" w:name="getting-ready...-1"/>
      <w:bookmarkEnd w:id="112"/>
      <w:r>
        <w:t>Getting Ready...</w:t>
      </w:r>
    </w:p>
    <w:p w14:paraId="533C15D9" w14:textId="77777777" w:rsidR="00510C6E" w:rsidRDefault="00510C6E">
      <w:pPr>
        <w:pStyle w:val="NormalPACKT"/>
      </w:pPr>
    </w:p>
    <w:p w14:paraId="431F0A3C" w14:textId="77777777" w:rsidR="00510C6E" w:rsidRDefault="002C03D4">
      <w:pPr>
        <w:pStyle w:val="NormalPACKT"/>
      </w:pPr>
      <w:r>
        <w:commentReference w:id="113"/>
      </w:r>
      <w:r>
        <w:t>Express is run on top of Node, so you will need to have Node installed on your machine. See the previous recipe for instructions on installing Node and Socket.IO.</w:t>
      </w:r>
    </w:p>
    <w:p w14:paraId="18D888ED" w14:textId="77777777" w:rsidR="00510C6E" w:rsidRDefault="002C03D4">
      <w:pPr>
        <w:pStyle w:val="NormalPACKT"/>
      </w:pPr>
      <w:r>
        <w:t xml:space="preserve">In addition to install Node and Socket.IO, you will also need to install the Express npm package. Express can be installed by typing </w:t>
      </w:r>
      <w:r>
        <w:rPr>
          <w:rStyle w:val="CodeInTextPACKT"/>
        </w:rPr>
        <w:t>npm install express --save</w:t>
      </w:r>
      <w:r>
        <w:t xml:space="preserve"> into your terminal.</w:t>
      </w:r>
    </w:p>
    <w:p w14:paraId="46099981" w14:textId="77777777" w:rsidR="00510C6E" w:rsidRDefault="002C03D4">
      <w:pPr>
        <w:pStyle w:val="Heading2"/>
      </w:pPr>
      <w:bookmarkStart w:id="114" w:name="how-to-do-it...-1"/>
      <w:bookmarkEnd w:id="114"/>
      <w:commentRangeStart w:id="115"/>
      <w:r>
        <w:t>How To Do It...</w:t>
      </w:r>
      <w:commentRangeEnd w:id="115"/>
      <w:r>
        <w:commentReference w:id="115"/>
      </w:r>
    </w:p>
    <w:p w14:paraId="7952C68C" w14:textId="77777777" w:rsidR="007018FF" w:rsidRDefault="002C03D4">
      <w:pPr>
        <w:pStyle w:val="NormalPACKT"/>
      </w:pPr>
      <w:commentRangeStart w:id="116"/>
      <w:r>
        <w:t>Follow these steps to create an Express server using Socket.IO:</w:t>
      </w:r>
      <w:commentRangeEnd w:id="116"/>
      <w:r w:rsidR="00CF6828">
        <w:rPr>
          <w:rStyle w:val="CommentReference"/>
          <w:rFonts w:ascii="Arial" w:hAnsi="Arial" w:cs="Arial"/>
          <w:bCs/>
        </w:rPr>
        <w:commentReference w:id="116"/>
      </w:r>
    </w:p>
    <w:p w14:paraId="7797DD25" w14:textId="77777777" w:rsidR="00510C6E" w:rsidRDefault="002C03D4">
      <w:pPr>
        <w:pStyle w:val="NumberedBulletPACKT"/>
        <w:numPr>
          <w:ilvl w:val="0"/>
          <w:numId w:val="6"/>
        </w:numPr>
      </w:pPr>
      <w:r>
        <w:t>You will need to create a new server-side JavaScript file called "server.js". It will contain all of your server instantiation and handle your Socket.IO messaging. The server.js file will look like this:</w:t>
      </w:r>
    </w:p>
    <w:p w14:paraId="180BD10D" w14:textId="77777777" w:rsidR="00510C6E" w:rsidRDefault="002C03D4">
      <w:pPr>
        <w:pStyle w:val="CodePACKT"/>
      </w:pPr>
      <w:r>
        <w:rPr>
          <w:rStyle w:val="VerbatimChar"/>
        </w:rPr>
        <w:t>var express = require('express'),</w:t>
      </w:r>
      <w:r>
        <w:br/>
      </w:r>
      <w:r>
        <w:rPr>
          <w:rStyle w:val="VerbatimChar"/>
        </w:rPr>
        <w:t xml:space="preserve">    app = express(),</w:t>
      </w:r>
      <w:r>
        <w:br/>
      </w:r>
      <w:r>
        <w:rPr>
          <w:rStyle w:val="VerbatimChar"/>
        </w:rPr>
        <w:t xml:space="preserve">    http = require('http'),</w:t>
      </w:r>
      <w:r>
        <w:br/>
      </w:r>
      <w:r>
        <w:rPr>
          <w:rStyle w:val="VerbatimChar"/>
        </w:rPr>
        <w:t xml:space="preserve">    socketIO = require('socket.io'),</w:t>
      </w:r>
      <w:r>
        <w:br/>
      </w:r>
      <w:r>
        <w:rPr>
          <w:rStyle w:val="VerbatimChar"/>
        </w:rPr>
        <w:t xml:space="preserve">    server, io;</w:t>
      </w:r>
      <w:r>
        <w:br/>
      </w:r>
      <w:r>
        <w:br/>
      </w:r>
      <w:r>
        <w:rPr>
          <w:rStyle w:val="VerbatimChar"/>
        </w:rPr>
        <w:t>app.get('/', function (req, res) {</w:t>
      </w:r>
      <w:r>
        <w:br/>
      </w:r>
      <w:r w:rsidR="00735E77">
        <w:rPr>
          <w:rStyle w:val="VerbatimChar"/>
        </w:rPr>
        <w:t>res.</w:t>
      </w:r>
      <w:commentRangeStart w:id="117"/>
      <w:r w:rsidR="00735E77">
        <w:rPr>
          <w:rStyle w:val="VerbatimChar"/>
        </w:rPr>
        <w:t>send</w:t>
      </w:r>
      <w:ins w:id="118" w:author="Tyson Cadenhead" w:date="2015-08-15T15:53:00Z">
        <w:r w:rsidR="00EF3AC5">
          <w:rPr>
            <w:rStyle w:val="VerbatimChar"/>
          </w:rPr>
          <w:t>F</w:t>
        </w:r>
      </w:ins>
      <w:del w:id="119" w:author="Tyson Cadenhead" w:date="2015-08-15T15:53:00Z">
        <w:r w:rsidR="00735E77" w:rsidDel="00EF3AC5">
          <w:rPr>
            <w:rStyle w:val="VerbatimChar"/>
          </w:rPr>
          <w:delText>f</w:delText>
        </w:r>
      </w:del>
      <w:r w:rsidR="00735E77">
        <w:rPr>
          <w:rStyle w:val="VerbatimChar"/>
        </w:rPr>
        <w:t>ile</w:t>
      </w:r>
      <w:commentRangeEnd w:id="117"/>
      <w:r w:rsidR="00137755">
        <w:rPr>
          <w:rStyle w:val="CommentReference"/>
          <w:rFonts w:ascii="Arial" w:hAnsi="Arial" w:cs="Arial"/>
          <w:bCs/>
          <w:lang w:eastAsia="en-US"/>
        </w:rPr>
        <w:commentReference w:id="117"/>
      </w:r>
      <w:r w:rsidR="00735E77">
        <w:rPr>
          <w:rStyle w:val="VerbatimChar"/>
        </w:rPr>
        <w:t>(__dirname</w:t>
      </w:r>
      <w:r>
        <w:rPr>
          <w:rStyle w:val="VerbatimChar"/>
        </w:rPr>
        <w:t xml:space="preserve"> + '/index.html');</w:t>
      </w:r>
      <w:r>
        <w:br/>
      </w:r>
      <w:r>
        <w:rPr>
          <w:rStyle w:val="VerbatimChar"/>
        </w:rPr>
        <w:t>});</w:t>
      </w:r>
      <w:r>
        <w:br/>
      </w:r>
      <w:r>
        <w:lastRenderedPageBreak/>
        <w:br/>
      </w:r>
      <w:r>
        <w:rPr>
          <w:rStyle w:val="VerbatimChar"/>
        </w:rPr>
        <w:t>server = http.Server(app);</w:t>
      </w:r>
      <w:r>
        <w:br/>
      </w:r>
      <w:r>
        <w:rPr>
          <w:rStyle w:val="VerbatimChar"/>
        </w:rPr>
        <w:t>server.listen(5000);</w:t>
      </w:r>
      <w:r>
        <w:br/>
      </w:r>
      <w:r>
        <w:br/>
      </w:r>
      <w:r>
        <w:rPr>
          <w:rStyle w:val="VerbatimChar"/>
        </w:rPr>
        <w:t>io = socketIO(server);</w:t>
      </w:r>
      <w:r>
        <w:br/>
      </w:r>
      <w:r>
        <w:br/>
      </w:r>
      <w:r>
        <w:rPr>
          <w:rStyle w:val="VerbatimChar"/>
        </w:rPr>
        <w:t>io.on('connection', function (socket) {</w:t>
      </w:r>
      <w:r>
        <w:br/>
      </w:r>
      <w:r>
        <w:rPr>
          <w:rStyle w:val="VerbatimChar"/>
        </w:rPr>
        <w:t xml:space="preserve">  socket.emit('greeting-from-server', {</w:t>
      </w:r>
      <w:r>
        <w:br/>
      </w:r>
      <w:r>
        <w:rPr>
          <w:rStyle w:val="VerbatimChar"/>
        </w:rPr>
        <w:t xml:space="preserve">      greeting: 'Hello Client'</w:t>
      </w:r>
      <w:r>
        <w:br/>
      </w:r>
      <w:r>
        <w:rPr>
          <w:rStyle w:val="VerbatimChar"/>
        </w:rPr>
        <w:t xml:space="preserve">  });</w:t>
      </w:r>
      <w:r>
        <w:br/>
      </w:r>
      <w:r>
        <w:rPr>
          <w:rStyle w:val="VerbatimChar"/>
        </w:rPr>
        <w:t xml:space="preserve">  socket.on('greeting-from-client', function (message) {</w:t>
      </w:r>
      <w:r>
        <w:br/>
      </w:r>
      <w:r>
        <w:rPr>
          <w:rStyle w:val="VerbatimChar"/>
        </w:rPr>
        <w:t xml:space="preserve">    console.log(message);</w:t>
      </w:r>
      <w:r>
        <w:br/>
      </w:r>
      <w:r>
        <w:rPr>
          <w:rStyle w:val="VerbatimChar"/>
        </w:rPr>
        <w:t xml:space="preserve">  });</w:t>
      </w:r>
      <w:r>
        <w:br/>
      </w:r>
      <w:r>
        <w:rPr>
          <w:rStyle w:val="VerbatimChar"/>
        </w:rPr>
        <w:t>});</w:t>
      </w:r>
    </w:p>
    <w:p w14:paraId="185F95E6" w14:textId="77777777" w:rsidR="00510C6E" w:rsidRDefault="002C03D4">
      <w:pPr>
        <w:pStyle w:val="NumberedBulletPACKT"/>
        <w:numPr>
          <w:ilvl w:val="0"/>
          <w:numId w:val="5"/>
        </w:numPr>
      </w:pPr>
      <w:r>
        <w:t>The server.js file is serving up a static html file called "index" when the user navigates to the root directory of the server. The html file will handle client-side Socket.IO messaging. It will look like this:</w:t>
      </w:r>
    </w:p>
    <w:p w14:paraId="2606588C" w14:textId="77777777" w:rsidR="00510C6E" w:rsidRDefault="002C03D4">
      <w:pPr>
        <w:pStyle w:val="CodePACKT"/>
      </w:pPr>
      <w:r>
        <w:rPr>
          <w:rStyle w:val="VerbatimChar"/>
        </w:rPr>
        <w:t>&lt;!DOCTYPE html&gt;</w:t>
      </w:r>
      <w:r>
        <w:br/>
      </w:r>
      <w:r>
        <w:rPr>
          <w:rStyle w:val="VerbatimChar"/>
        </w:rPr>
        <w:t>&lt;html&gt;</w:t>
      </w:r>
      <w:r>
        <w:br/>
      </w:r>
      <w:r>
        <w:rPr>
          <w:rStyle w:val="VerbatimChar"/>
        </w:rPr>
        <w:t>&lt;head&gt;</w:t>
      </w:r>
      <w:r>
        <w:br/>
      </w:r>
      <w:r>
        <w:rPr>
          <w:rStyle w:val="VerbatimChar"/>
        </w:rPr>
        <w:t>&lt;/head&gt;</w:t>
      </w:r>
      <w:r>
        <w:br/>
      </w:r>
      <w:r>
        <w:rPr>
          <w:rStyle w:val="VerbatimChar"/>
        </w:rPr>
        <w:t>&lt;body&gt;</w:t>
      </w:r>
      <w:r>
        <w:br/>
      </w:r>
      <w:r>
        <w:rPr>
          <w:rStyle w:val="VerbatimChar"/>
        </w:rPr>
        <w:t>&lt;script src="/socket.io/socket.io.js"&gt;&lt;/script&gt;</w:t>
      </w:r>
      <w:r>
        <w:br/>
      </w:r>
      <w:r>
        <w:rPr>
          <w:rStyle w:val="VerbatimChar"/>
        </w:rPr>
        <w:t>&lt;script&gt;</w:t>
      </w:r>
      <w:r>
        <w:br/>
      </w:r>
      <w:r>
        <w:rPr>
          <w:rStyle w:val="VerbatimChar"/>
        </w:rPr>
        <w:t xml:space="preserve">            var socket = io('http://localhost:5000');</w:t>
      </w:r>
      <w:r>
        <w:br/>
      </w:r>
      <w:r>
        <w:rPr>
          <w:rStyle w:val="VerbatimChar"/>
        </w:rPr>
        <w:t xml:space="preserve">            socket.on('greeting-from-server', function (message) {</w:t>
      </w:r>
      <w:r>
        <w:br/>
      </w:r>
      <w:r>
        <w:rPr>
          <w:rStyle w:val="VerbatimChar"/>
        </w:rPr>
        <w:t xml:space="preserve">                document.body.appendChild(</w:t>
      </w:r>
      <w:r>
        <w:br/>
      </w:r>
      <w:r>
        <w:rPr>
          <w:rStyle w:val="VerbatimChar"/>
        </w:rPr>
        <w:t xml:space="preserve">                    document.createTextNode(message.greeting)</w:t>
      </w:r>
      <w:r>
        <w:br/>
      </w:r>
      <w:r>
        <w:rPr>
          <w:rStyle w:val="VerbatimChar"/>
        </w:rPr>
        <w:t xml:space="preserve">                );</w:t>
      </w:r>
      <w:r>
        <w:br/>
      </w:r>
      <w:r>
        <w:rPr>
          <w:rStyle w:val="VerbatimChar"/>
        </w:rPr>
        <w:t xml:space="preserve">                socket.emit('greeting-from-client', {</w:t>
      </w:r>
      <w:r>
        <w:br/>
      </w:r>
      <w:r>
        <w:rPr>
          <w:rStyle w:val="VerbatimChar"/>
        </w:rPr>
        <w:t xml:space="preserve">                    greeting: 'Hello Server'</w:t>
      </w:r>
      <w:r>
        <w:br/>
      </w:r>
      <w:r>
        <w:rPr>
          <w:rStyle w:val="VerbatimChar"/>
        </w:rPr>
        <w:t xml:space="preserve">                });</w:t>
      </w:r>
      <w:r>
        <w:br/>
      </w:r>
      <w:r>
        <w:rPr>
          <w:rStyle w:val="VerbatimChar"/>
        </w:rPr>
        <w:t xml:space="preserve">            });</w:t>
      </w:r>
      <w:r>
        <w:br/>
      </w:r>
      <w:r>
        <w:rPr>
          <w:rStyle w:val="VerbatimChar"/>
        </w:rPr>
        <w:t>&lt;/script&gt;</w:t>
      </w:r>
      <w:r>
        <w:br/>
      </w:r>
      <w:r>
        <w:rPr>
          <w:rStyle w:val="VerbatimChar"/>
        </w:rPr>
        <w:t>&lt;/body&gt;</w:t>
      </w:r>
      <w:r>
        <w:br/>
      </w:r>
      <w:r>
        <w:rPr>
          <w:rStyle w:val="VerbatimChar"/>
        </w:rPr>
        <w:t>&lt;/html&gt;</w:t>
      </w:r>
    </w:p>
    <w:p w14:paraId="5C7FAAFB" w14:textId="77777777" w:rsidR="00510C6E" w:rsidRDefault="002C03D4">
      <w:pPr>
        <w:pStyle w:val="NumberedBulletPACKT"/>
        <w:numPr>
          <w:ilvl w:val="0"/>
          <w:numId w:val="5"/>
        </w:numPr>
      </w:pPr>
      <w:r>
        <w:t xml:space="preserve">Once both of your files are created, you can start up your server by typing </w:t>
      </w:r>
      <w:r>
        <w:rPr>
          <w:rStyle w:val="CodeInTextPACKT"/>
        </w:rPr>
        <w:t>node server</w:t>
      </w:r>
      <w:r>
        <w:t xml:space="preserve"> in your terminal.</w:t>
      </w:r>
    </w:p>
    <w:p w14:paraId="28CF3AE6" w14:textId="77777777" w:rsidR="00510C6E" w:rsidRDefault="002C03D4">
      <w:pPr>
        <w:pStyle w:val="NumberedBulletPACKT"/>
        <w:numPr>
          <w:ilvl w:val="0"/>
          <w:numId w:val="5"/>
        </w:numPr>
      </w:pPr>
      <w:r>
        <w:t xml:space="preserve">After the server starts up, you should be able to navigate to </w:t>
      </w:r>
      <w:r>
        <w:rPr>
          <w:rStyle w:val="URLPACKT"/>
        </w:rPr>
        <w:t>http://localhost:5000</w:t>
      </w:r>
      <w:r>
        <w:t xml:space="preserve"> and see a message that says "</w:t>
      </w:r>
      <w:r>
        <w:rPr>
          <w:rStyle w:val="ScreenTextPACKT"/>
        </w:rPr>
        <w:t>Hello Client</w:t>
      </w:r>
      <w:r>
        <w:t>":</w:t>
      </w:r>
    </w:p>
    <w:p w14:paraId="3113499F" w14:textId="77777777" w:rsidR="00510C6E" w:rsidRDefault="00735E77">
      <w:pPr>
        <w:pStyle w:val="FigurePACKT"/>
      </w:pPr>
      <w:r>
        <w:rPr>
          <w:noProof/>
          <w:lang w:val="en-US"/>
        </w:rPr>
        <w:lastRenderedPageBreak/>
        <w:drawing>
          <wp:inline distT="0" distB="0" distL="0" distR="0" wp14:anchorId="390D7B9B" wp14:editId="554BAFBD">
            <wp:extent cx="5334000" cy="301955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f11b16c6-ef5a-471d-b76f-f515ec02d12e/00000033.png"/>
                    <pic:cNvPicPr>
                      <a:picLocks noChangeAspect="1" noChangeArrowheads="1"/>
                    </pic:cNvPicPr>
                  </pic:nvPicPr>
                  <pic:blipFill>
                    <a:blip r:embed="rId7"/>
                    <a:stretch>
                      <a:fillRect/>
                    </a:stretch>
                  </pic:blipFill>
                  <pic:spPr bwMode="auto">
                    <a:xfrm>
                      <a:off x="0" y="0"/>
                      <a:ext cx="5334000" cy="3019558"/>
                    </a:xfrm>
                    <a:prstGeom prst="rect">
                      <a:avLst/>
                    </a:prstGeom>
                    <a:noFill/>
                    <a:ln w="9525">
                      <a:noFill/>
                      <a:headEnd/>
                      <a:tailEnd/>
                    </a:ln>
                  </pic:spPr>
                </pic:pic>
              </a:graphicData>
            </a:graphic>
          </wp:inline>
        </w:drawing>
      </w:r>
    </w:p>
    <w:p w14:paraId="4BFC17DA" w14:textId="77777777" w:rsidR="00510C6E" w:rsidRDefault="002C03D4">
      <w:pPr>
        <w:pStyle w:val="LayoutInformationPACKT"/>
      </w:pPr>
      <w:r>
        <w:t xml:space="preserve">Insert Image </w:t>
      </w:r>
      <w:r>
        <w:rPr>
          <w:shd w:val="clear" w:color="auto" w:fill="FFFFFF"/>
        </w:rPr>
        <w:t>B04893_01_03.png</w:t>
      </w:r>
    </w:p>
    <w:p w14:paraId="212BDDCA" w14:textId="77777777" w:rsidR="00510C6E" w:rsidRDefault="00510C6E"/>
    <w:p w14:paraId="2AE84ED3" w14:textId="77777777" w:rsidR="00510C6E" w:rsidRDefault="002C03D4">
      <w:pPr>
        <w:pStyle w:val="NumberedBulletPACKT"/>
        <w:numPr>
          <w:ilvl w:val="0"/>
          <w:numId w:val="5"/>
        </w:numPr>
      </w:pPr>
      <w:r>
        <w:t>In your terminal, there should be a message that says "</w:t>
      </w:r>
      <w:r>
        <w:rPr>
          <w:rStyle w:val="ScreenTextPACKT"/>
        </w:rPr>
        <w:t>Hello Server</w:t>
      </w:r>
      <w:r>
        <w:t>".</w:t>
      </w:r>
    </w:p>
    <w:p w14:paraId="2D24B039" w14:textId="77777777" w:rsidR="00510C6E" w:rsidRDefault="00735E77">
      <w:pPr>
        <w:pStyle w:val="FigurePACKT"/>
      </w:pPr>
      <w:r>
        <w:rPr>
          <w:noProof/>
          <w:lang w:val="en-US"/>
        </w:rPr>
        <w:drawing>
          <wp:inline distT="0" distB="0" distL="0" distR="0" wp14:anchorId="53A1DBF9" wp14:editId="0380B208">
            <wp:extent cx="5334000" cy="245294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36af8957-7344-492c-835d-fc5f4f186ec3/00000034.png"/>
                    <pic:cNvPicPr>
                      <a:picLocks noChangeAspect="1" noChangeArrowheads="1"/>
                    </pic:cNvPicPr>
                  </pic:nvPicPr>
                  <pic:blipFill>
                    <a:blip r:embed="rId8"/>
                    <a:stretch>
                      <a:fillRect/>
                    </a:stretch>
                  </pic:blipFill>
                  <pic:spPr bwMode="auto">
                    <a:xfrm>
                      <a:off x="0" y="0"/>
                      <a:ext cx="5334000" cy="2452946"/>
                    </a:xfrm>
                    <a:prstGeom prst="rect">
                      <a:avLst/>
                    </a:prstGeom>
                    <a:noFill/>
                    <a:ln w="9525">
                      <a:noFill/>
                      <a:headEnd/>
                      <a:tailEnd/>
                    </a:ln>
                  </pic:spPr>
                </pic:pic>
              </a:graphicData>
            </a:graphic>
          </wp:inline>
        </w:drawing>
      </w:r>
    </w:p>
    <w:p w14:paraId="73893DB1" w14:textId="77777777" w:rsidR="00510C6E" w:rsidRDefault="002C03D4">
      <w:pPr>
        <w:pStyle w:val="LayoutInformationPACKT"/>
      </w:pPr>
      <w:r>
        <w:t xml:space="preserve">Insert Image </w:t>
      </w:r>
      <w:r>
        <w:rPr>
          <w:shd w:val="clear" w:color="auto" w:fill="FFFFFF"/>
        </w:rPr>
        <w:t>B04893_01_04.png</w:t>
      </w:r>
    </w:p>
    <w:p w14:paraId="731097F9" w14:textId="77777777" w:rsidR="00510C6E" w:rsidRDefault="002C03D4">
      <w:pPr>
        <w:pStyle w:val="NormalPACKT"/>
      </w:pPr>
      <w:r>
        <w:lastRenderedPageBreak/>
        <w:t>Awesome! Now you've got Socket.IO running on Express.</w:t>
      </w:r>
    </w:p>
    <w:p w14:paraId="5EA32238" w14:textId="77777777" w:rsidR="00510C6E" w:rsidRDefault="002C03D4">
      <w:pPr>
        <w:pStyle w:val="Heading2"/>
      </w:pPr>
      <w:bookmarkStart w:id="120" w:name="how-it-works...-1"/>
      <w:bookmarkEnd w:id="120"/>
      <w:r>
        <w:t>How It Works...</w:t>
      </w:r>
    </w:p>
    <w:p w14:paraId="33649470" w14:textId="77777777" w:rsidR="00510C6E" w:rsidRDefault="002C03D4">
      <w:pPr>
        <w:pStyle w:val="NormalPACKT"/>
      </w:pPr>
      <w:r>
        <w:t>Express is a collection of http utilities and middleware that make it easier to use Node as a web server. While Express provides a robust API that isn't available out of the box from the built-in Node http module, using Express with Socket.IO is still very similar.</w:t>
      </w:r>
    </w:p>
    <w:p w14:paraId="349F5B37" w14:textId="77777777" w:rsidR="00510C6E" w:rsidRDefault="002C03D4">
      <w:pPr>
        <w:pStyle w:val="NormalPACKT"/>
      </w:pPr>
      <w:r>
        <w:t xml:space="preserve">We created a new Express server using </w:t>
      </w:r>
      <w:r>
        <w:rPr>
          <w:rStyle w:val="CodeInTextPACKT"/>
        </w:rPr>
        <w:t>var app = express()</w:t>
      </w:r>
      <w:r>
        <w:t xml:space="preserve"> which we passed into the </w:t>
      </w:r>
      <w:r>
        <w:rPr>
          <w:rStyle w:val="CodeInTextPACKT"/>
        </w:rPr>
        <w:t>http.Server()</w:t>
      </w:r>
      <w:r>
        <w:t xml:space="preserve"> method. By passing our Express app in as the first argument to the http server, we told Node that we wanted to use Express as our handler for http requests.</w:t>
      </w:r>
    </w:p>
    <w:p w14:paraId="607B0E3E" w14:textId="77777777" w:rsidR="00510C6E" w:rsidRDefault="002C03D4">
      <w:pPr>
        <w:pStyle w:val="NormalPACKT"/>
      </w:pPr>
      <w:r>
        <w:t xml:space="preserve">Next, we passed the http server directly into the </w:t>
      </w:r>
      <w:r>
        <w:rPr>
          <w:rStyle w:val="VerbatimChar"/>
        </w:rPr>
        <w:t>SocketIO</w:t>
      </w:r>
      <w:r>
        <w:t xml:space="preserve"> method exactly like we would have if we were using a non-Express http server. Socket.IO took the server instance to listen for new socket connections on it. The new connections came from the client-side when we navigated to the page in our browser.</w:t>
      </w:r>
    </w:p>
    <w:p w14:paraId="6BDE4261" w14:textId="77777777" w:rsidR="00510C6E" w:rsidRDefault="00510C6E">
      <w:pPr>
        <w:pStyle w:val="Heading2"/>
      </w:pPr>
    </w:p>
    <w:p w14:paraId="48A5659E" w14:textId="77777777" w:rsidR="00510C6E" w:rsidRDefault="002C03D4">
      <w:pPr>
        <w:pStyle w:val="Heading2"/>
      </w:pPr>
      <w:r>
        <w:commentReference w:id="121"/>
      </w:r>
      <w:bookmarkStart w:id="122" w:name="see-also"/>
      <w:bookmarkEnd w:id="122"/>
      <w:r>
        <w:t>See Also</w:t>
      </w:r>
    </w:p>
    <w:p w14:paraId="0C384B46" w14:textId="77777777" w:rsidR="007018FF" w:rsidRDefault="00024D34">
      <w:pPr>
        <w:pStyle w:val="Compact"/>
        <w:numPr>
          <w:ilvl w:val="0"/>
          <w:numId w:val="1"/>
        </w:numPr>
        <w:rPr>
          <w:i/>
        </w:rPr>
      </w:pPr>
      <w:r w:rsidRPr="00024D34">
        <w:rPr>
          <w:i/>
        </w:rPr>
        <w:t>C</w:t>
      </w:r>
      <w:r w:rsidR="00470C57">
        <w:rPr>
          <w:i/>
        </w:rPr>
        <w:t>r</w:t>
      </w:r>
      <w:r w:rsidR="00470C57" w:rsidRPr="008B6183">
        <w:rPr>
          <w:i/>
        </w:rPr>
        <w:t>eating</w:t>
      </w:r>
      <w:commentRangeStart w:id="123"/>
      <w:r w:rsidR="002C03D4">
        <w:rPr>
          <w:i/>
        </w:rPr>
        <w:t>C</w:t>
      </w:r>
      <w:commentRangeEnd w:id="123"/>
      <w:r w:rsidR="002C03D4">
        <w:commentReference w:id="123"/>
      </w:r>
      <w:r w:rsidR="002C03D4">
        <w:rPr>
          <w:i/>
        </w:rPr>
        <w:t>reating a Node http Server with Socket.IO</w:t>
      </w:r>
    </w:p>
    <w:p w14:paraId="66AC6CFB" w14:textId="77777777" w:rsidR="00510C6E" w:rsidRDefault="002C03D4">
      <w:pPr>
        <w:pStyle w:val="Heading1"/>
      </w:pPr>
      <w:bookmarkStart w:id="124" w:name="using-socket.io-as-a-cross-browser-webso"/>
      <w:bookmarkEnd w:id="124"/>
      <w:commentRangeStart w:id="125"/>
      <w:r>
        <w:t>Using Socket.IO As a Cross-Browser WebSocket</w:t>
      </w:r>
      <w:commentRangeEnd w:id="125"/>
      <w:r>
        <w:commentReference w:id="125"/>
      </w:r>
    </w:p>
    <w:p w14:paraId="7FDDCDFE" w14:textId="77777777" w:rsidR="00510C6E" w:rsidDel="00EF3AC5" w:rsidRDefault="002C03D4">
      <w:pPr>
        <w:pStyle w:val="NormalPACKT"/>
        <w:rPr>
          <w:del w:id="126" w:author="Tyson Cadenhead" w:date="2015-08-15T15:58:00Z"/>
        </w:rPr>
      </w:pPr>
      <w:del w:id="127" w:author="Tyson Cadenhead" w:date="2015-08-15T15:58:00Z">
        <w:r w:rsidDel="00EF3AC5">
          <w:delText xml:space="preserve">Socket.IO has a rich API for </w:delText>
        </w:r>
        <w:commentRangeStart w:id="128"/>
        <w:r w:rsidDel="00EF3AC5">
          <w:delText xml:space="preserve">sending messages with specific topics to specific rooms and </w:delText>
        </w:r>
        <w:r w:rsidR="00470C57" w:rsidDel="00EF3AC5">
          <w:delText>namespaces</w:delText>
        </w:r>
        <w:commentRangeEnd w:id="128"/>
        <w:r w:rsidR="001520C6" w:rsidDel="00EF3AC5">
          <w:rPr>
            <w:rStyle w:val="CommentReference"/>
            <w:rFonts w:ascii="Arial" w:hAnsi="Arial" w:cs="Arial"/>
            <w:bCs/>
          </w:rPr>
          <w:commentReference w:id="128"/>
        </w:r>
        <w:r w:rsidR="00470C57" w:rsidDel="00EF3AC5">
          <w:delText>,</w:delText>
        </w:r>
        <w:r w:rsidDel="00EF3AC5">
          <w:delText>namespaces, but it can also be used in a much simpler way.</w:delText>
        </w:r>
      </w:del>
    </w:p>
    <w:p w14:paraId="7B34904A" w14:textId="77777777" w:rsidR="00510C6E" w:rsidRDefault="002C03D4">
      <w:pPr>
        <w:pStyle w:val="NormalPACKT"/>
      </w:pPr>
      <w:r>
        <w:t>The native WebSocket implementation in browsers is much less robust than what Socket.IO offers. Sending a WebSocket message from the client only requires the data itself as a single argument. That means that you have to format your WebSocket data in such a way that you can easily determine what it is for.</w:t>
      </w:r>
    </w:p>
    <w:p w14:paraId="2A907360" w14:textId="77777777" w:rsidR="00510C6E" w:rsidRDefault="002C03D4">
      <w:pPr>
        <w:pStyle w:val="NormalPACKT"/>
      </w:pPr>
      <w:r>
        <w:t xml:space="preserve">In cases where you want to emulate the ease of sending a message without a topic, you can use the </w:t>
      </w:r>
      <w:r>
        <w:rPr>
          <w:rStyle w:val="VerbatimChar"/>
        </w:rPr>
        <w:t>socket.send()</w:t>
      </w:r>
      <w:r>
        <w:t xml:space="preserve"> method to send messages as needed.</w:t>
      </w:r>
    </w:p>
    <w:p w14:paraId="02A6F389" w14:textId="77777777" w:rsidR="007018FF" w:rsidRDefault="002C03D4">
      <w:pPr>
        <w:pStyle w:val="NormalPACKT"/>
      </w:pPr>
      <w:r>
        <w:t>The benefits of using the Socket.IO syntax for this type of interaction over plain WebSockets are numerous. They include the built-in fallbacks for browsers that don't support WebSockets. The benefits also include a single unified syntax that is easier to read and maintain.</w:t>
      </w:r>
    </w:p>
    <w:p w14:paraId="59D97116" w14:textId="77777777" w:rsidR="00510C6E" w:rsidRDefault="002C03D4">
      <w:pPr>
        <w:pStyle w:val="Heading2"/>
      </w:pPr>
      <w:bookmarkStart w:id="129" w:name="getting-ready...-2"/>
      <w:bookmarkEnd w:id="129"/>
      <w:r>
        <w:t>Getting Ready...</w:t>
      </w:r>
    </w:p>
    <w:p w14:paraId="05D43A2E" w14:textId="77777777" w:rsidR="00510C6E" w:rsidRDefault="002C03D4">
      <w:pPr>
        <w:pStyle w:val="NormalPACKT"/>
      </w:pPr>
      <w:commentRangeStart w:id="130"/>
      <w:r>
        <w:t>To get started using Socket.IO as a cross-browser WebSocket, you will need to have Node, Express</w:t>
      </w:r>
      <w:r>
        <w:commentReference w:id="131"/>
      </w:r>
      <w:r>
        <w:t xml:space="preserve"> and Socket.IO installed. If you have not installed them yet, refer to the previous recipe, </w:t>
      </w:r>
      <w:r>
        <w:rPr>
          <w:rStyle w:val="ChapterrefPACKT"/>
        </w:rPr>
        <w:t>Creating an Express Server with Socket.IO</w:t>
      </w:r>
      <w:r>
        <w:t>.</w:t>
      </w:r>
      <w:commentRangeEnd w:id="130"/>
      <w:r w:rsidR="008C5CE6">
        <w:rPr>
          <w:rStyle w:val="CommentReference"/>
          <w:rFonts w:ascii="Arial" w:hAnsi="Arial" w:cs="Arial"/>
          <w:bCs/>
        </w:rPr>
        <w:commentReference w:id="130"/>
      </w:r>
    </w:p>
    <w:p w14:paraId="39C8B161" w14:textId="77777777" w:rsidR="00510C6E" w:rsidDel="00EF3AC5" w:rsidRDefault="00510C6E">
      <w:pPr>
        <w:pStyle w:val="NormalPACKT"/>
        <w:rPr>
          <w:del w:id="132" w:author="Tyson Cadenhead" w:date="2015-08-15T15:59:00Z"/>
        </w:rPr>
      </w:pPr>
    </w:p>
    <w:p w14:paraId="6349B8B1" w14:textId="77777777" w:rsidR="00510C6E" w:rsidDel="00EF3AC5" w:rsidRDefault="00510C6E">
      <w:pPr>
        <w:pStyle w:val="NormalPACKT"/>
        <w:rPr>
          <w:del w:id="133" w:author="Tyson Cadenhead" w:date="2015-08-15T15:59:00Z"/>
        </w:rPr>
      </w:pPr>
    </w:p>
    <w:p w14:paraId="1E3F5211" w14:textId="77777777" w:rsidR="00510C6E" w:rsidRDefault="00510C6E">
      <w:pPr>
        <w:pStyle w:val="NormalPACKT"/>
      </w:pPr>
    </w:p>
    <w:p w14:paraId="7E3C2200" w14:textId="77777777" w:rsidR="00510C6E" w:rsidRDefault="002C03D4" w:rsidP="00EF3AC5">
      <w:pPr>
        <w:pStyle w:val="Heading2"/>
        <w:pPrChange w:id="134" w:author="Tyson Cadenhead" w:date="2015-08-15T16:00:00Z">
          <w:pPr>
            <w:pStyle w:val="NormalPACKT"/>
          </w:pPr>
        </w:pPrChange>
      </w:pPr>
      <w:r>
        <w:commentReference w:id="135"/>
      </w:r>
      <w:bookmarkStart w:id="136" w:name="how-to-do-it...-2"/>
      <w:bookmarkEnd w:id="136"/>
      <w:commentRangeStart w:id="137"/>
      <w:r>
        <w:t>How To Do It...</w:t>
      </w:r>
      <w:commentRangeEnd w:id="137"/>
      <w:r>
        <w:commentReference w:id="137"/>
      </w:r>
    </w:p>
    <w:p w14:paraId="63F1534F" w14:textId="77777777" w:rsidR="007018FF" w:rsidRDefault="002C03D4">
      <w:pPr>
        <w:pStyle w:val="NormalPACKT"/>
      </w:pPr>
      <w:r>
        <w:t>Follow these instructions to use Socket.IO as a cross-browser WebSocket:</w:t>
      </w:r>
    </w:p>
    <w:p w14:paraId="3C15DA89" w14:textId="77777777" w:rsidR="00510C6E" w:rsidRDefault="002C03D4">
      <w:pPr>
        <w:pStyle w:val="NumberedBulletPACKT"/>
        <w:numPr>
          <w:ilvl w:val="0"/>
          <w:numId w:val="7"/>
        </w:numPr>
      </w:pPr>
      <w:r>
        <w:t>First, you'll need to set up your server-side "server.js" file:</w:t>
      </w:r>
    </w:p>
    <w:p w14:paraId="2D6D95A2" w14:textId="77777777" w:rsidR="00510C6E" w:rsidRDefault="002C03D4">
      <w:pPr>
        <w:pStyle w:val="CodePACKT"/>
      </w:pPr>
      <w:r>
        <w:rPr>
          <w:rStyle w:val="VerbatimChar"/>
        </w:rPr>
        <w:t>var io = require('socket.io')(5000),</w:t>
      </w:r>
      <w:r>
        <w:br/>
      </w:r>
      <w:r>
        <w:rPr>
          <w:rStyle w:val="VerbatimChar"/>
        </w:rPr>
        <w:t xml:space="preserve">    sockets = [];</w:t>
      </w:r>
      <w:r>
        <w:br/>
      </w:r>
      <w:r>
        <w:br/>
      </w:r>
      <w:r>
        <w:rPr>
          <w:rStyle w:val="VerbatimChar"/>
        </w:rPr>
        <w:t>io.on('connection', function (socket) {</w:t>
      </w:r>
      <w:r>
        <w:br/>
      </w:r>
      <w:r>
        <w:rPr>
          <w:rStyle w:val="VerbatimChar"/>
        </w:rPr>
        <w:t xml:space="preserve">    sockets.push(socket);</w:t>
      </w:r>
      <w:r>
        <w:br/>
      </w:r>
      <w:r>
        <w:rPr>
          <w:rStyle w:val="VerbatimChar"/>
        </w:rPr>
        <w:t xml:space="preserve">    socket.on('message', function (message) {</w:t>
      </w:r>
      <w:r>
        <w:br/>
      </w:r>
      <w:r>
        <w:rPr>
          <w:rStyle w:val="VerbatimChar"/>
        </w:rPr>
        <w:t xml:space="preserve">        for (var i = 0; i &lt; sockets.length; i++) {</w:t>
      </w:r>
      <w:r>
        <w:br/>
      </w:r>
      <w:r>
        <w:rPr>
          <w:rStyle w:val="VerbatimChar"/>
        </w:rPr>
        <w:t xml:space="preserve">            sockets[i].send(message);</w:t>
      </w:r>
      <w:r>
        <w:br/>
      </w:r>
      <w:r>
        <w:rPr>
          <w:rStyle w:val="VerbatimChar"/>
        </w:rPr>
        <w:t xml:space="preserve">        }</w:t>
      </w:r>
      <w:r>
        <w:br/>
      </w:r>
      <w:r>
        <w:rPr>
          <w:rStyle w:val="VerbatimChar"/>
        </w:rPr>
        <w:t xml:space="preserve">    });</w:t>
      </w:r>
      <w:r>
        <w:br/>
      </w:r>
      <w:r>
        <w:rPr>
          <w:rStyle w:val="VerbatimChar"/>
        </w:rPr>
        <w:t xml:space="preserve">    socket.on('disconnect', function () {</w:t>
      </w:r>
      <w:r>
        <w:br/>
      </w:r>
      <w:r>
        <w:rPr>
          <w:rStyle w:val="VerbatimChar"/>
        </w:rPr>
        <w:t xml:space="preserve">        console.log('The socket disconnected');</w:t>
      </w:r>
      <w:r>
        <w:br/>
      </w:r>
      <w:r>
        <w:rPr>
          <w:rStyle w:val="VerbatimChar"/>
        </w:rPr>
        <w:t xml:space="preserve">    });</w:t>
      </w:r>
      <w:r>
        <w:br/>
      </w:r>
      <w:r>
        <w:rPr>
          <w:rStyle w:val="VerbatimChar"/>
        </w:rPr>
        <w:t>});</w:t>
      </w:r>
    </w:p>
    <w:p w14:paraId="601235DA" w14:textId="77777777" w:rsidR="00510C6E" w:rsidRDefault="002C03D4">
      <w:pPr>
        <w:pStyle w:val="NumberedBulletPACKT"/>
        <w:numPr>
          <w:ilvl w:val="0"/>
          <w:numId w:val="5"/>
        </w:numPr>
      </w:pPr>
      <w:r>
        <w:t>Next you'll need to create a client-side "index.html" file:</w:t>
      </w:r>
    </w:p>
    <w:p w14:paraId="35A8C968" w14:textId="77777777" w:rsidR="00510C6E" w:rsidRDefault="002C03D4">
      <w:pPr>
        <w:pStyle w:val="CodePACKT"/>
      </w:pPr>
      <w:r>
        <w:rPr>
          <w:rStyle w:val="VerbatimChar"/>
        </w:rPr>
        <w:t>&lt;!doctype html&gt;</w:t>
      </w:r>
      <w:r>
        <w:br/>
      </w:r>
      <w:r>
        <w:rPr>
          <w:rStyle w:val="VerbatimChar"/>
        </w:rPr>
        <w:t>&lt;html&gt;</w:t>
      </w:r>
      <w:r>
        <w:br/>
      </w:r>
      <w:r>
        <w:rPr>
          <w:rStyle w:val="VerbatimChar"/>
        </w:rPr>
        <w:t>&lt;head&gt;&lt;/head&gt;</w:t>
      </w:r>
      <w:r>
        <w:br/>
      </w:r>
      <w:r>
        <w:rPr>
          <w:rStyle w:val="VerbatimChar"/>
        </w:rPr>
        <w:t>&lt;body&gt;</w:t>
      </w:r>
      <w:r>
        <w:br/>
      </w:r>
      <w:r>
        <w:rPr>
          <w:rStyle w:val="VerbatimChar"/>
        </w:rPr>
        <w:t>&lt;form id="my-form"&gt;</w:t>
      </w:r>
      <w:r>
        <w:br/>
      </w:r>
      <w:r>
        <w:rPr>
          <w:rStyle w:val="VerbatimChar"/>
        </w:rPr>
        <w:t>&lt;textarea id="message" placeholder="Message"&gt;&lt;/textarea&gt;</w:t>
      </w:r>
      <w:r>
        <w:br/>
      </w:r>
      <w:r>
        <w:rPr>
          <w:rStyle w:val="VerbatimChar"/>
        </w:rPr>
        <w:t>&lt;p&gt;</w:t>
      </w:r>
      <w:r>
        <w:br/>
      </w:r>
      <w:r>
        <w:rPr>
          <w:rStyle w:val="VerbatimChar"/>
        </w:rPr>
        <w:t>&lt;button type="submit"&gt;Send&lt;/button&gt;</w:t>
      </w:r>
      <w:r>
        <w:br/>
      </w:r>
      <w:r>
        <w:rPr>
          <w:rStyle w:val="VerbatimChar"/>
        </w:rPr>
        <w:t>&lt;/p&gt;</w:t>
      </w:r>
      <w:r>
        <w:br/>
      </w:r>
      <w:r>
        <w:rPr>
          <w:rStyle w:val="VerbatimChar"/>
        </w:rPr>
        <w:t>&lt;/form&gt;</w:t>
      </w:r>
      <w:r>
        <w:br/>
      </w:r>
      <w:r>
        <w:br/>
      </w:r>
      <w:r>
        <w:rPr>
          <w:rStyle w:val="VerbatimChar"/>
        </w:rPr>
        <w:t>&lt;div id="messages"&gt;&lt;/div&gt;</w:t>
      </w:r>
      <w:r>
        <w:br/>
      </w:r>
      <w:r>
        <w:br/>
      </w:r>
      <w:r>
        <w:rPr>
          <w:rStyle w:val="VerbatimChar"/>
        </w:rPr>
        <w:t>&lt;script src="http://localhost:5000/socket.io/socket.io.js"&gt;&lt;/script&gt;</w:t>
      </w:r>
      <w:r>
        <w:br/>
      </w:r>
      <w:r>
        <w:rPr>
          <w:rStyle w:val="VerbatimChar"/>
        </w:rPr>
        <w:t>&lt;script&gt;</w:t>
      </w:r>
      <w:r>
        <w:br/>
      </w:r>
      <w:r>
        <w:rPr>
          <w:rStyle w:val="VerbatimChar"/>
        </w:rPr>
        <w:t xml:space="preserve">        var socket = io('http://localhost:5000');</w:t>
      </w:r>
      <w:r>
        <w:br/>
      </w:r>
      <w:r>
        <w:rPr>
          <w:rStyle w:val="VerbatimChar"/>
        </w:rPr>
        <w:t xml:space="preserve">        socket.on('connect', function () {</w:t>
      </w:r>
      <w:r>
        <w:br/>
      </w:r>
      <w:r>
        <w:br/>
      </w:r>
      <w:r>
        <w:rPr>
          <w:rStyle w:val="VerbatimChar"/>
        </w:rPr>
        <w:t xml:space="preserve">            document</w:t>
      </w:r>
      <w:r>
        <w:br/>
      </w:r>
      <w:r>
        <w:rPr>
          <w:rStyle w:val="VerbatimChar"/>
        </w:rPr>
        <w:t xml:space="preserve">                .getElementById('my-form')</w:t>
      </w:r>
      <w:r>
        <w:br/>
      </w:r>
      <w:r>
        <w:rPr>
          <w:rStyle w:val="VerbatimChar"/>
        </w:rPr>
        <w:lastRenderedPageBreak/>
        <w:t xml:space="preserve">                .addEventListener('submit', function (e) {</w:t>
      </w:r>
      <w:r>
        <w:br/>
      </w:r>
      <w:r>
        <w:rPr>
          <w:rStyle w:val="VerbatimChar"/>
        </w:rPr>
        <w:t xml:space="preserve">                   e.preventDefault();</w:t>
      </w:r>
      <w:r>
        <w:br/>
      </w:r>
      <w:r>
        <w:rPr>
          <w:rStyle w:val="VerbatimChar"/>
        </w:rPr>
        <w:t xml:space="preserve">                   socket.send(document.getElementById('message').value);</w:t>
      </w:r>
      <w:r>
        <w:br/>
      </w:r>
      <w:r>
        <w:rPr>
          <w:rStyle w:val="VerbatimChar"/>
        </w:rPr>
        <w:t xml:space="preserve">                });</w:t>
      </w:r>
      <w:r>
        <w:br/>
      </w:r>
      <w:r>
        <w:br/>
      </w:r>
      <w:r>
        <w:rPr>
          <w:rStyle w:val="VerbatimChar"/>
        </w:rPr>
        <w:t xml:space="preserve">            socket.on('message', function (message) {</w:t>
      </w:r>
      <w:r>
        <w:br/>
      </w:r>
      <w:r>
        <w:rPr>
          <w:rStyle w:val="VerbatimChar"/>
        </w:rPr>
        <w:t xml:space="preserve">                var messageNode = document.createTextNode(message),</w:t>
      </w:r>
      <w:r>
        <w:br/>
      </w:r>
      <w:r>
        <w:rPr>
          <w:rStyle w:val="VerbatimChar"/>
        </w:rPr>
        <w:t xml:space="preserve">                    messageElement = document.createElement('p');</w:t>
      </w:r>
      <w:r>
        <w:br/>
      </w:r>
      <w:r>
        <w:br/>
      </w:r>
      <w:r>
        <w:rPr>
          <w:rStyle w:val="VerbatimChar"/>
        </w:rPr>
        <w:t xml:space="preserve">                messageElement.appendChild(messageNode);</w:t>
      </w:r>
      <w:r>
        <w:br/>
      </w:r>
      <w:r>
        <w:br/>
      </w:r>
      <w:r>
        <w:rPr>
          <w:rStyle w:val="VerbatimChar"/>
        </w:rPr>
        <w:t xml:space="preserve">                document.getElementById('messages').appendChild(messageElement);</w:t>
      </w:r>
      <w:r>
        <w:br/>
      </w:r>
      <w:r>
        <w:rPr>
          <w:rStyle w:val="VerbatimChar"/>
        </w:rPr>
        <w:t xml:space="preserve">            });</w:t>
      </w:r>
      <w:r>
        <w:br/>
      </w:r>
      <w:r>
        <w:rPr>
          <w:rStyle w:val="VerbatimChar"/>
        </w:rPr>
        <w:t xml:space="preserve">        });</w:t>
      </w:r>
      <w:r>
        <w:br/>
      </w:r>
      <w:r>
        <w:rPr>
          <w:rStyle w:val="VerbatimChar"/>
        </w:rPr>
        <w:t>&lt;/script&gt;</w:t>
      </w:r>
      <w:r>
        <w:br/>
      </w:r>
      <w:r>
        <w:rPr>
          <w:rStyle w:val="VerbatimChar"/>
        </w:rPr>
        <w:t>&lt;/body&gt;</w:t>
      </w:r>
      <w:r>
        <w:br/>
      </w:r>
      <w:r>
        <w:rPr>
          <w:rStyle w:val="VerbatimChar"/>
        </w:rPr>
        <w:t>&lt;/html&gt;</w:t>
      </w:r>
    </w:p>
    <w:p w14:paraId="27437320" w14:textId="77777777" w:rsidR="00510C6E" w:rsidRDefault="002C03D4">
      <w:pPr>
        <w:pStyle w:val="NumberedBulletPACKT"/>
        <w:numPr>
          <w:ilvl w:val="0"/>
          <w:numId w:val="5"/>
        </w:numPr>
      </w:pPr>
      <w:r>
        <w:t>In our example, we have a simple form that allows the user to post a message that will be sent to all of the connected sockets.</w:t>
      </w:r>
    </w:p>
    <w:p w14:paraId="61A44C05" w14:textId="77777777" w:rsidR="00510C6E" w:rsidRDefault="002C03D4">
      <w:pPr>
        <w:pStyle w:val="NumberedBulletPACKT"/>
        <w:numPr>
          <w:ilvl w:val="0"/>
          <w:numId w:val="5"/>
        </w:numPr>
      </w:pPr>
      <w:r>
        <w:t xml:space="preserve">If you start your server with </w:t>
      </w:r>
      <w:r>
        <w:rPr>
          <w:rStyle w:val="VerbatimChar"/>
        </w:rPr>
        <w:t>node server</w:t>
      </w:r>
      <w:r>
        <w:t xml:space="preserve"> and </w:t>
      </w:r>
      <w:commentRangeStart w:id="138"/>
      <w:r>
        <w:t xml:space="preserve">open your index.html </w:t>
      </w:r>
      <w:r w:rsidR="00735E77">
        <w:t>file</w:t>
      </w:r>
      <w:commentRangeEnd w:id="138"/>
      <w:r w:rsidR="00143849">
        <w:rPr>
          <w:rStyle w:val="CommentReference"/>
          <w:rFonts w:ascii="Arial" w:hAnsi="Arial" w:cs="Arial"/>
          <w:bCs/>
        </w:rPr>
        <w:commentReference w:id="138"/>
      </w:r>
      <w:ins w:id="139" w:author="Tyson Cadenhead" w:date="2015-08-15T16:00:00Z">
        <w:r w:rsidR="00EF3AC5">
          <w:t xml:space="preserve"> by going to </w:t>
        </w:r>
      </w:ins>
      <w:ins w:id="140" w:author="Tyson Cadenhead" w:date="2015-08-15T16:01:00Z">
        <w:r w:rsidR="00EF3AC5" w:rsidRPr="00EF3AC5">
          <w:rPr>
            <w:rStyle w:val="URLPACKT"/>
            <w:rPrChange w:id="141" w:author="Tyson Cadenhead" w:date="2015-08-15T16:01:00Z">
              <w:rPr/>
            </w:rPrChange>
          </w:rPr>
          <w:fldChar w:fldCharType="begin"/>
        </w:r>
        <w:r w:rsidR="00EF3AC5" w:rsidRPr="00EF3AC5">
          <w:rPr>
            <w:rStyle w:val="URLPACKT"/>
            <w:rPrChange w:id="142" w:author="Tyson Cadenhead" w:date="2015-08-15T16:01:00Z">
              <w:rPr/>
            </w:rPrChange>
          </w:rPr>
          <w:instrText xml:space="preserve"> HYPERLINK "http://5000/index.html" </w:instrText>
        </w:r>
        <w:r w:rsidR="00EF3AC5" w:rsidRPr="00EF3AC5">
          <w:rPr>
            <w:rStyle w:val="URLPACKT"/>
            <w:rPrChange w:id="143" w:author="Tyson Cadenhead" w:date="2015-08-15T16:01:00Z">
              <w:rPr/>
            </w:rPrChange>
          </w:rPr>
          <w:fldChar w:fldCharType="separate"/>
        </w:r>
        <w:r w:rsidR="00EF3AC5" w:rsidRPr="00EF3AC5">
          <w:rPr>
            <w:rStyle w:val="URLPACKT"/>
            <w:rPrChange w:id="144" w:author="Tyson Cadenhead" w:date="2015-08-15T16:01:00Z">
              <w:rPr>
                <w:rStyle w:val="Hyperlink"/>
              </w:rPr>
            </w:rPrChange>
          </w:rPr>
          <w:t>http://5000/index.html</w:t>
        </w:r>
        <w:r w:rsidR="00EF3AC5" w:rsidRPr="00EF3AC5">
          <w:rPr>
            <w:rStyle w:val="URLPACKT"/>
            <w:rPrChange w:id="145" w:author="Tyson Cadenhead" w:date="2015-08-15T16:01:00Z">
              <w:rPr/>
            </w:rPrChange>
          </w:rPr>
          <w:fldChar w:fldCharType="end"/>
        </w:r>
        <w:r w:rsidR="00EF3AC5">
          <w:t xml:space="preserve"> in your browser</w:t>
        </w:r>
      </w:ins>
      <w:r w:rsidR="00735E77">
        <w:t>,</w:t>
      </w:r>
      <w:r>
        <w:t xml:space="preserve"> you should see the form in the index page.</w:t>
      </w:r>
    </w:p>
    <w:p w14:paraId="77053AE6" w14:textId="77777777" w:rsidR="00510C6E" w:rsidRDefault="00735E77">
      <w:pPr>
        <w:pStyle w:val="FigurePACKT"/>
      </w:pPr>
      <w:r>
        <w:rPr>
          <w:noProof/>
          <w:lang w:val="en-US"/>
        </w:rPr>
        <w:lastRenderedPageBreak/>
        <w:drawing>
          <wp:inline distT="0" distB="0" distL="0" distR="0" wp14:anchorId="7B3A96D3" wp14:editId="11B90628">
            <wp:extent cx="5334000" cy="246606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8e751ff1-75eb-42c1-a569-ac2dd113d43e/00000036.png"/>
                    <pic:cNvPicPr>
                      <a:picLocks noChangeAspect="1" noChangeArrowheads="1"/>
                    </pic:cNvPicPr>
                  </pic:nvPicPr>
                  <pic:blipFill>
                    <a:blip r:embed="rId9"/>
                    <a:stretch>
                      <a:fillRect/>
                    </a:stretch>
                  </pic:blipFill>
                  <pic:spPr bwMode="auto">
                    <a:xfrm>
                      <a:off x="0" y="0"/>
                      <a:ext cx="5334000" cy="2466062"/>
                    </a:xfrm>
                    <a:prstGeom prst="rect">
                      <a:avLst/>
                    </a:prstGeom>
                    <a:noFill/>
                    <a:ln w="9525">
                      <a:noFill/>
                      <a:headEnd/>
                      <a:tailEnd/>
                    </a:ln>
                  </pic:spPr>
                </pic:pic>
              </a:graphicData>
            </a:graphic>
          </wp:inline>
        </w:drawing>
      </w:r>
    </w:p>
    <w:p w14:paraId="1EB176A7" w14:textId="77777777" w:rsidR="00510C6E" w:rsidRDefault="002C03D4">
      <w:pPr>
        <w:pStyle w:val="LayoutInformationPACKT"/>
      </w:pPr>
      <w:r>
        <w:t xml:space="preserve">Insert Image </w:t>
      </w:r>
      <w:r>
        <w:rPr>
          <w:shd w:val="clear" w:color="auto" w:fill="FFFFFF"/>
        </w:rPr>
        <w:t>B04893_01_05.png</w:t>
      </w:r>
    </w:p>
    <w:p w14:paraId="1921AA21" w14:textId="77777777" w:rsidR="00510C6E" w:rsidRDefault="00510C6E"/>
    <w:p w14:paraId="3B887613" w14:textId="77777777" w:rsidR="00510C6E" w:rsidRDefault="002C03D4">
      <w:pPr>
        <w:pStyle w:val="NumberedBulletPACKT"/>
        <w:numPr>
          <w:ilvl w:val="0"/>
          <w:numId w:val="5"/>
        </w:numPr>
      </w:pPr>
      <w:r>
        <w:t>If you post a message to the form, it should send it to the server and the server should broadcast it to all of the available clients.</w:t>
      </w:r>
    </w:p>
    <w:p w14:paraId="7D2698AE" w14:textId="77777777" w:rsidR="00510C6E" w:rsidRDefault="00735E77">
      <w:pPr>
        <w:pStyle w:val="FigurePACKT"/>
      </w:pPr>
      <w:r>
        <w:rPr>
          <w:noProof/>
          <w:lang w:val="en-US"/>
        </w:rPr>
        <w:drawing>
          <wp:inline distT="0" distB="0" distL="0" distR="0" wp14:anchorId="022DD66C" wp14:editId="33878EF4">
            <wp:extent cx="5334000" cy="247541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6a71239e-5f32-4c49-99b6-5562437f763a/00000037.png"/>
                    <pic:cNvPicPr>
                      <a:picLocks noChangeAspect="1" noChangeArrowheads="1"/>
                    </pic:cNvPicPr>
                  </pic:nvPicPr>
                  <pic:blipFill>
                    <a:blip r:embed="rId10"/>
                    <a:stretch>
                      <a:fillRect/>
                    </a:stretch>
                  </pic:blipFill>
                  <pic:spPr bwMode="auto">
                    <a:xfrm>
                      <a:off x="0" y="0"/>
                      <a:ext cx="5334000" cy="2475414"/>
                    </a:xfrm>
                    <a:prstGeom prst="rect">
                      <a:avLst/>
                    </a:prstGeom>
                    <a:noFill/>
                    <a:ln w="9525">
                      <a:noFill/>
                      <a:headEnd/>
                      <a:tailEnd/>
                    </a:ln>
                  </pic:spPr>
                </pic:pic>
              </a:graphicData>
            </a:graphic>
          </wp:inline>
        </w:drawing>
      </w:r>
    </w:p>
    <w:p w14:paraId="4CBC4CFC" w14:textId="77777777" w:rsidR="00510C6E" w:rsidRDefault="002C03D4">
      <w:pPr>
        <w:pStyle w:val="LayoutInformationPACKT"/>
      </w:pPr>
      <w:r>
        <w:t xml:space="preserve">Insert Image </w:t>
      </w:r>
      <w:r>
        <w:rPr>
          <w:shd w:val="clear" w:color="auto" w:fill="FFFFFF"/>
        </w:rPr>
        <w:t>B04893_01_06.png</w:t>
      </w:r>
    </w:p>
    <w:p w14:paraId="6EE25076" w14:textId="77777777" w:rsidR="00510C6E" w:rsidRDefault="002C03D4">
      <w:pPr>
        <w:pStyle w:val="Heading2"/>
      </w:pPr>
      <w:bookmarkStart w:id="146" w:name="how-it-works...-2"/>
      <w:bookmarkEnd w:id="146"/>
      <w:r>
        <w:lastRenderedPageBreak/>
        <w:t>How It Works...</w:t>
      </w:r>
    </w:p>
    <w:p w14:paraId="7B35B4CD" w14:textId="77777777" w:rsidR="00510C6E" w:rsidRDefault="002C03D4">
      <w:pPr>
        <w:pStyle w:val="NormalPACKT"/>
      </w:pPr>
      <w:r>
        <w:t xml:space="preserve">The </w:t>
      </w:r>
      <w:r>
        <w:rPr>
          <w:rStyle w:val="CodeInTextPACKT"/>
        </w:rPr>
        <w:t>socket.send(...)</w:t>
      </w:r>
      <w:r>
        <w:t xml:space="preserve"> method is a shortcut for </w:t>
      </w:r>
      <w:r>
        <w:rPr>
          <w:rStyle w:val="CodeInTextPACKT"/>
        </w:rPr>
        <w:t>socket.emit('message', ...)</w:t>
      </w:r>
      <w:r>
        <w:t xml:space="preserve"> which we will be touching on in </w:t>
      </w:r>
      <w:r>
        <w:rPr>
          <w:rStyle w:val="ChapterrefPACKT"/>
        </w:rPr>
        <w:t>Chapter 3, Having Two-Way Conversations</w:t>
      </w:r>
      <w:r>
        <w:t xml:space="preserve">. That is why, when the server listens for a "message" topic, it gets called when the client calls </w:t>
      </w:r>
      <w:r>
        <w:rPr>
          <w:rStyle w:val="CodeInTextPACKT"/>
        </w:rPr>
        <w:t>socket.send()</w:t>
      </w:r>
      <w:r>
        <w:t>.</w:t>
      </w:r>
    </w:p>
    <w:p w14:paraId="56661914" w14:textId="77777777" w:rsidR="00510C6E" w:rsidRDefault="002C03D4">
      <w:pPr>
        <w:pStyle w:val="NormalPACKT"/>
      </w:pPr>
      <w:r>
        <w:t>Our server is storing an array of all of the topics that connect to it. We are looping over all of the connected sockets to send the message when it comes in. We will be exploring better ways to manage the connected sockets in the next chapter.</w:t>
      </w:r>
    </w:p>
    <w:p w14:paraId="25DCF0CE" w14:textId="77777777" w:rsidR="00510C6E" w:rsidRDefault="002C03D4">
      <w:pPr>
        <w:pStyle w:val="NormalPACKT"/>
      </w:pPr>
      <w:r>
        <w:t>The client-side serves the duty of</w:t>
      </w:r>
      <w:del w:id="147" w:author="Tyson Cadenhead" w:date="2015-08-15T16:01:00Z">
        <w:r w:rsidDel="00EF3AC5">
          <w:delText xml:space="preserve"> </w:delText>
        </w:r>
        <w:commentRangeStart w:id="148"/>
        <w:r w:rsidDel="00EF3AC5">
          <w:delText>posting</w:delText>
        </w:r>
      </w:del>
      <w:ins w:id="149" w:author="Tyson Cadenhead" w:date="2015-08-15T16:01:00Z">
        <w:r w:rsidR="00EF3AC5">
          <w:t xml:space="preserve"> sending</w:t>
        </w:r>
      </w:ins>
      <w:r>
        <w:t xml:space="preserve"> </w:t>
      </w:r>
      <w:commentRangeEnd w:id="148"/>
      <w:r w:rsidR="00143849">
        <w:rPr>
          <w:rStyle w:val="CommentReference"/>
          <w:rFonts w:ascii="Arial" w:hAnsi="Arial" w:cs="Arial"/>
          <w:bCs/>
        </w:rPr>
        <w:commentReference w:id="148"/>
      </w:r>
      <w:r>
        <w:t>the data from the form to the server. It also listens for new messages from the server to add to the list of available messages in our UI underneath the form.</w:t>
      </w:r>
    </w:p>
    <w:p w14:paraId="280ECED4" w14:textId="77777777" w:rsidR="00510C6E" w:rsidRDefault="002C03D4">
      <w:pPr>
        <w:pStyle w:val="Heading2"/>
      </w:pPr>
      <w:bookmarkStart w:id="150" w:name="theres-more...-2"/>
      <w:bookmarkEnd w:id="150"/>
      <w:r>
        <w:t>There's More...</w:t>
      </w:r>
    </w:p>
    <w:p w14:paraId="5B215323" w14:textId="77777777" w:rsidR="00510C6E" w:rsidRDefault="00EF3AC5">
      <w:pPr>
        <w:pStyle w:val="NormalPACKT"/>
      </w:pPr>
      <w:ins w:id="151" w:author="Tyson Cadenhead" w:date="2015-08-15T16:02:00Z">
        <w:r>
          <w:t>We are keeping an array of the connected sockets so that we will be able to easily send data to all of them as needed. However,</w:t>
        </w:r>
      </w:ins>
      <w:ins w:id="152" w:author="Tyson Cadenhead" w:date="2015-08-15T16:03:00Z">
        <w:r>
          <w:t xml:space="preserve"> k</w:t>
        </w:r>
      </w:ins>
      <w:del w:id="153" w:author="Tyson Cadenhead" w:date="2015-08-15T16:03:00Z">
        <w:r w:rsidR="002C03D4" w:rsidDel="00EF3AC5">
          <w:delText>K</w:delText>
        </w:r>
      </w:del>
      <w:r w:rsidR="002C03D4">
        <w:t xml:space="preserve">eeping an array of connected sockets can be a little more tedious than just </w:t>
      </w:r>
      <w:commentRangeStart w:id="154"/>
      <w:r w:rsidR="002C03D4">
        <w:t xml:space="preserve">pushing sockets into the array when they </w:t>
      </w:r>
      <w:r w:rsidR="00735E77">
        <w:t>connect</w:t>
      </w:r>
      <w:commentRangeEnd w:id="154"/>
      <w:r w:rsidR="00D26495">
        <w:rPr>
          <w:rStyle w:val="CommentReference"/>
          <w:rFonts w:ascii="Arial" w:hAnsi="Arial" w:cs="Arial"/>
          <w:bCs/>
        </w:rPr>
        <w:commentReference w:id="154"/>
      </w:r>
      <w:r w:rsidR="00735E77">
        <w:t>.</w:t>
      </w:r>
      <w:r w:rsidR="002C03D4">
        <w:t xml:space="preserve"> If a user leaves the page, for example, the socket will disconnect, but will still be included in the static array.</w:t>
      </w:r>
    </w:p>
    <w:p w14:paraId="287F416E" w14:textId="77777777" w:rsidR="00510C6E" w:rsidRDefault="002C03D4">
      <w:pPr>
        <w:pStyle w:val="NormalPACKT"/>
      </w:pPr>
      <w:r>
        <w:t xml:space="preserve">Fortunately, we are able to tap into the socket disconnect event by calling </w:t>
      </w:r>
      <w:r>
        <w:rPr>
          <w:rStyle w:val="CodeInTextPACKT"/>
        </w:rPr>
        <w:t>socket.on('disconnect')</w:t>
      </w:r>
      <w:r>
        <w:t>. Using that method, we can remove the socket from our array and avoid sending messages to an abandoned socket connection.</w:t>
      </w:r>
    </w:p>
    <w:p w14:paraId="34FDD907" w14:textId="77777777" w:rsidR="00510C6E" w:rsidRDefault="002C03D4">
      <w:pPr>
        <w:pStyle w:val="NormalPACKT"/>
      </w:pPr>
      <w:r>
        <w:t>Here is an example of how the disconnect event can be used to manage dropped connections.</w:t>
      </w:r>
    </w:p>
    <w:p w14:paraId="097BA0A3" w14:textId="77777777" w:rsidR="00510C6E" w:rsidRDefault="002C03D4">
      <w:pPr>
        <w:pStyle w:val="CodePACKT"/>
      </w:pPr>
      <w:r>
        <w:rPr>
          <w:rStyle w:val="VerbatimChar"/>
        </w:rPr>
        <w:t>var io = require('socket.io')(5000),</w:t>
      </w:r>
      <w:r>
        <w:br/>
      </w:r>
      <w:r>
        <w:rPr>
          <w:rStyle w:val="VerbatimChar"/>
        </w:rPr>
        <w:t xml:space="preserve">    sockets = [];</w:t>
      </w:r>
      <w:r>
        <w:br/>
      </w:r>
      <w:r>
        <w:br/>
      </w:r>
      <w:r>
        <w:rPr>
          <w:rStyle w:val="VerbatimChar"/>
        </w:rPr>
        <w:t>io.on('connection', function (socket) {</w:t>
      </w:r>
      <w:r>
        <w:br/>
      </w:r>
      <w:r>
        <w:rPr>
          <w:rStyle w:val="VerbatimChar"/>
        </w:rPr>
        <w:t xml:space="preserve">    sockets.push(socket);</w:t>
      </w:r>
      <w:r>
        <w:br/>
      </w:r>
      <w:r>
        <w:rPr>
          <w:rStyle w:val="VerbatimChar"/>
        </w:rPr>
        <w:t xml:space="preserve">    socket.on('disconnect', function () {</w:t>
      </w:r>
      <w:r>
        <w:br/>
      </w:r>
      <w:r>
        <w:rPr>
          <w:rStyle w:val="VerbatimChar"/>
        </w:rPr>
        <w:t xml:space="preserve">        for (var i = 0; i &lt; sockets.length; i++) {</w:t>
      </w:r>
      <w:r>
        <w:br/>
      </w:r>
      <w:r>
        <w:rPr>
          <w:rStyle w:val="VerbatimChar"/>
        </w:rPr>
        <w:t xml:space="preserve">            if (sockets[i].id === socket.id) {</w:t>
      </w:r>
      <w:r>
        <w:br/>
      </w:r>
      <w:r>
        <w:rPr>
          <w:rStyle w:val="VerbatimChar"/>
        </w:rPr>
        <w:t xml:space="preserve">                sockets .splice(i, 1);</w:t>
      </w:r>
      <w:r>
        <w:br/>
      </w:r>
      <w:r>
        <w:rPr>
          <w:rStyle w:val="VerbatimChar"/>
        </w:rPr>
        <w:t xml:space="preserve">            }</w:t>
      </w:r>
      <w:r>
        <w:br/>
      </w:r>
      <w:r>
        <w:rPr>
          <w:rStyle w:val="VerbatimChar"/>
        </w:rPr>
        <w:t xml:space="preserve">        }</w:t>
      </w:r>
      <w:r>
        <w:br/>
      </w:r>
      <w:r>
        <w:rPr>
          <w:rStyle w:val="VerbatimChar"/>
        </w:rPr>
        <w:t xml:space="preserve">        console.log('The socket disconnected. There are ' + sockets.length + ' connected sockets');</w:t>
      </w:r>
      <w:r>
        <w:br/>
      </w:r>
      <w:r>
        <w:rPr>
          <w:rStyle w:val="VerbatimChar"/>
        </w:rPr>
        <w:t xml:space="preserve">    });</w:t>
      </w:r>
      <w:r>
        <w:br/>
      </w:r>
      <w:r>
        <w:rPr>
          <w:rStyle w:val="VerbatimChar"/>
        </w:rPr>
        <w:t>});</w:t>
      </w:r>
    </w:p>
    <w:p w14:paraId="66CE3E71" w14:textId="77777777" w:rsidR="00510C6E" w:rsidRDefault="002C03D4">
      <w:pPr>
        <w:pStyle w:val="Heading2"/>
      </w:pPr>
      <w:bookmarkStart w:id="155" w:name="see-also-1"/>
      <w:bookmarkEnd w:id="155"/>
      <w:r>
        <w:lastRenderedPageBreak/>
        <w:t>See Also</w:t>
      </w:r>
    </w:p>
    <w:p w14:paraId="113E5BDB" w14:textId="77777777" w:rsidR="00510C6E" w:rsidRDefault="002C03D4">
      <w:pPr>
        <w:pStyle w:val="Compact"/>
        <w:numPr>
          <w:ilvl w:val="0"/>
          <w:numId w:val="2"/>
        </w:numPr>
      </w:pPr>
      <w:r>
        <w:t>Chapter 2: Creating Real-Time Dashboards,  Handling Connection Timeouts</w:t>
      </w:r>
    </w:p>
    <w:p w14:paraId="20569C21" w14:textId="77777777" w:rsidR="00510C6E" w:rsidRDefault="002C03D4">
      <w:pPr>
        <w:pStyle w:val="Compact"/>
        <w:numPr>
          <w:ilvl w:val="0"/>
          <w:numId w:val="2"/>
        </w:numPr>
      </w:pPr>
      <w:r>
        <w:t>Chapter 3: Having Two-Way Conversations, Creating A Simple Chat Room</w:t>
      </w:r>
    </w:p>
    <w:p w14:paraId="35B060FA" w14:textId="77777777" w:rsidR="00510C6E" w:rsidRDefault="002C03D4">
      <w:pPr>
        <w:pStyle w:val="Heading1"/>
      </w:pPr>
      <w:bookmarkStart w:id="156" w:name="debugging-on-the-client"/>
      <w:bookmarkEnd w:id="156"/>
      <w:r>
        <w:t>Debugging on the Client</w:t>
      </w:r>
    </w:p>
    <w:p w14:paraId="4A851922" w14:textId="77777777" w:rsidR="00510C6E" w:rsidRDefault="002C03D4">
      <w:pPr>
        <w:pStyle w:val="NormalPACKT"/>
      </w:pPr>
      <w:r>
        <w:t>In earlier versions of Socket.IO, debugging was extremely simple. That was because verbose logging was pushed into the developer console by default. While this feature was a great way to dig into issues when they occurred, it could also get in the way by logging too much when no debugging was needed.</w:t>
      </w:r>
    </w:p>
    <w:p w14:paraId="6F21FDAC" w14:textId="77777777" w:rsidR="007018FF" w:rsidRDefault="002C03D4">
      <w:pPr>
        <w:pStyle w:val="NormalPACKT"/>
      </w:pPr>
      <w:r>
        <w:t>Now Socket.IO gives us the ability to toggle certain parts of our logging on and off as needed. In this recipe we will enable client-side debugging to get a better view into what is happening in our Socket.IO communication.</w:t>
      </w:r>
    </w:p>
    <w:p w14:paraId="060DA4E7" w14:textId="77777777" w:rsidR="00510C6E" w:rsidRDefault="002C03D4">
      <w:pPr>
        <w:pStyle w:val="Heading2"/>
      </w:pPr>
      <w:bookmarkStart w:id="157" w:name="getting-ready...-3"/>
      <w:bookmarkEnd w:id="157"/>
      <w:r>
        <w:t>Getting Ready...</w:t>
      </w:r>
    </w:p>
    <w:p w14:paraId="547BD74E" w14:textId="77777777" w:rsidR="00510C6E" w:rsidRDefault="002C03D4">
      <w:pPr>
        <w:pStyle w:val="NormalPACKT"/>
      </w:pPr>
      <w:r>
        <w:commentReference w:id="158"/>
      </w:r>
      <w:r>
        <w:t>Starting with version 1.0, Socket.IO doesn't show any logging by default. However, it can easily be turned on. Behind the scenes, it is using an NPM module called "debug", which allows logging to go into various scopes that can be turned on or off as needed.</w:t>
      </w:r>
    </w:p>
    <w:p w14:paraId="2DFFBDAE" w14:textId="77777777" w:rsidR="00510C6E" w:rsidRDefault="002C03D4">
      <w:pPr>
        <w:pStyle w:val="Heading2"/>
      </w:pPr>
      <w:bookmarkStart w:id="159" w:name="how-to-do-it...-3"/>
      <w:bookmarkEnd w:id="159"/>
      <w:commentRangeStart w:id="160"/>
      <w:r>
        <w:t>How To Do It...</w:t>
      </w:r>
      <w:commentRangeEnd w:id="160"/>
      <w:r>
        <w:commentReference w:id="160"/>
      </w:r>
    </w:p>
    <w:p w14:paraId="471C76BB" w14:textId="77777777" w:rsidR="007018FF" w:rsidRDefault="002C03D4">
      <w:pPr>
        <w:pStyle w:val="NormalPACKT"/>
      </w:pPr>
      <w:r>
        <w:t>To enable debugging on the client-side, follow these steps:</w:t>
      </w:r>
    </w:p>
    <w:p w14:paraId="2A03B874" w14:textId="77777777" w:rsidR="00510C6E" w:rsidRDefault="002C03D4">
      <w:pPr>
        <w:pStyle w:val="NumberedBulletPACKT"/>
        <w:numPr>
          <w:ilvl w:val="0"/>
          <w:numId w:val="8"/>
        </w:numPr>
      </w:pPr>
      <w:r>
        <w:t xml:space="preserve">On the client-side, log settings are persisted through HTML5 localStorage, so you can turn logging on by setting the value of </w:t>
      </w:r>
      <w:r>
        <w:rPr>
          <w:rStyle w:val="CodeInTextPACKT"/>
        </w:rPr>
        <w:t>localStorage.debug</w:t>
      </w:r>
      <w:r>
        <w:t>.</w:t>
      </w:r>
    </w:p>
    <w:p w14:paraId="6BC80FC8" w14:textId="77777777" w:rsidR="00510C6E" w:rsidRDefault="002C03D4">
      <w:pPr>
        <w:pStyle w:val="NumberedBulletPACKT"/>
        <w:numPr>
          <w:ilvl w:val="0"/>
          <w:numId w:val="5"/>
        </w:numPr>
      </w:pPr>
      <w:r>
        <w:t>To see all of the logging messages, just set the value of debug to an asterisk.</w:t>
      </w:r>
    </w:p>
    <w:p w14:paraId="75125D18" w14:textId="77777777" w:rsidR="00510C6E" w:rsidRDefault="002C03D4">
      <w:pPr>
        <w:pStyle w:val="SourceCode"/>
      </w:pPr>
      <w:r>
        <w:rPr>
          <w:rStyle w:val="CodeInTextPACKT"/>
        </w:rPr>
        <w:t>localStorage.debug = '*';</w:t>
      </w:r>
    </w:p>
    <w:p w14:paraId="5C8A6238" w14:textId="77777777" w:rsidR="00510C6E" w:rsidRDefault="002C03D4">
      <w:pPr>
        <w:pStyle w:val="NumberedBulletPACKT"/>
        <w:numPr>
          <w:ilvl w:val="0"/>
          <w:numId w:val="5"/>
        </w:numPr>
        <w:rPr>
          <w:rFonts w:ascii="Helvetica;arial;nimbussansl;lib" w:hAnsi="Helvetica;arial;nimbussansl;lib"/>
          <w:color w:val="666666"/>
          <w:sz w:val="17"/>
        </w:rPr>
      </w:pPr>
      <w:r>
        <w:t>Now that robust logging is turned on, you can open your developer tools and see a rich array of messages detailing what is happening under the hood.</w:t>
      </w:r>
    </w:p>
    <w:p w14:paraId="43E6EBF7" w14:textId="77777777" w:rsidR="00510C6E" w:rsidRDefault="00735E77">
      <w:r>
        <w:rPr>
          <w:noProof/>
        </w:rPr>
        <w:lastRenderedPageBreak/>
        <w:drawing>
          <wp:inline distT="0" distB="0" distL="0" distR="0" wp14:anchorId="7283F670" wp14:editId="4B9228B0">
            <wp:extent cx="5495925" cy="2019300"/>
            <wp:effectExtent l="0" t="0" r="9525"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909fb845-a734-4c4c-92fe-68d06646a9a8/00000038.png"/>
                    <pic:cNvPicPr>
                      <a:picLocks noChangeAspect="1" noChangeArrowheads="1"/>
                    </pic:cNvPicPr>
                  </pic:nvPicPr>
                  <pic:blipFill>
                    <a:blip r:embed="rId11"/>
                    <a:stretch>
                      <a:fillRect/>
                    </a:stretch>
                  </pic:blipFill>
                  <pic:spPr bwMode="auto">
                    <a:xfrm>
                      <a:off x="0" y="0"/>
                      <a:ext cx="5496758" cy="2019606"/>
                    </a:xfrm>
                    <a:prstGeom prst="rect">
                      <a:avLst/>
                    </a:prstGeom>
                    <a:noFill/>
                    <a:ln w="9525">
                      <a:noFill/>
                      <a:headEnd/>
                      <a:tailEnd/>
                    </a:ln>
                  </pic:spPr>
                </pic:pic>
              </a:graphicData>
            </a:graphic>
          </wp:inline>
        </w:drawing>
      </w:r>
    </w:p>
    <w:p w14:paraId="0CF7329C" w14:textId="77777777" w:rsidR="00510C6E" w:rsidRDefault="002C03D4">
      <w:pPr>
        <w:pStyle w:val="LayoutInformationPACKT"/>
      </w:pPr>
      <w:r>
        <w:t xml:space="preserve">Insert Image </w:t>
      </w:r>
      <w:r>
        <w:rPr>
          <w:shd w:val="clear" w:color="auto" w:fill="FFFFFF"/>
        </w:rPr>
        <w:t>B04893_01_07.png</w:t>
      </w:r>
    </w:p>
    <w:p w14:paraId="025D2FEA" w14:textId="77777777" w:rsidR="00510C6E" w:rsidRDefault="002C03D4">
      <w:pPr>
        <w:pStyle w:val="Heading2"/>
      </w:pPr>
      <w:bookmarkStart w:id="161" w:name="how-it-works...-3"/>
      <w:bookmarkEnd w:id="161"/>
      <w:r>
        <w:t>How It Works...</w:t>
      </w:r>
    </w:p>
    <w:p w14:paraId="4C03E20C" w14:textId="77777777" w:rsidR="00510C6E" w:rsidRDefault="002C03D4">
      <w:pPr>
        <w:pStyle w:val="NormalPACKT"/>
      </w:pPr>
      <w:r>
        <w:t>The localStorage object in the browser is an object with key / value pairs that is maintained when you refresh the page or leave it entirely. It is useful for persisting data on the client-side in modern browsers.</w:t>
      </w:r>
    </w:p>
    <w:p w14:paraId="4C03CF7C" w14:textId="77777777" w:rsidR="00510C6E" w:rsidRDefault="002C03D4">
      <w:pPr>
        <w:pStyle w:val="NormalPACKT"/>
      </w:pPr>
      <w:r>
        <w:t>Socket.IO uses the "debug" NPM module, which looks at the localStorage key to determine the logging level to show in the browser. The fact that the debugging level is set in localStorage can be very useful, because you can set a debugging type anywhere, even in production, and it will only log on your machine. Also, you will be able to refresh the page and see Socket.IO logging from the initial page load, which can be really handy for debugging events that occur earlier in the page lifecycle.</w:t>
      </w:r>
    </w:p>
    <w:p w14:paraId="493BB2D2" w14:textId="77777777" w:rsidR="00510C6E" w:rsidRDefault="002C03D4">
      <w:pPr>
        <w:pStyle w:val="Heading2"/>
      </w:pPr>
      <w:bookmarkStart w:id="162" w:name="theres-more...-3"/>
      <w:bookmarkEnd w:id="162"/>
      <w:r>
        <w:t>There's More...</w:t>
      </w:r>
    </w:p>
    <w:p w14:paraId="1247F5EA" w14:textId="77777777" w:rsidR="00510C6E" w:rsidRDefault="002C03D4">
      <w:pPr>
        <w:pStyle w:val="NormalPACKT"/>
      </w:pPr>
      <w:r>
        <w:t xml:space="preserve">Not only can you set the logging to show everything, you can also listen for only certain log types by setting them in localStorage. For example, if you are only interested in xhr requests, you can ask to only see messages in the </w:t>
      </w:r>
      <w:r>
        <w:rPr>
          <w:rStyle w:val="CodeInTextPACKT"/>
        </w:rPr>
        <w:t>engine.io-client:polling-xhr</w:t>
      </w:r>
      <w:r>
        <w:t xml:space="preserve"> namespace.</w:t>
      </w:r>
    </w:p>
    <w:p w14:paraId="6DB1BA64" w14:textId="77777777" w:rsidR="00510C6E" w:rsidRDefault="002C03D4">
      <w:pPr>
        <w:pStyle w:val="CodePACKT"/>
      </w:pPr>
      <w:commentRangeStart w:id="163"/>
      <w:r>
        <w:rPr>
          <w:rStyle w:val="VerbatimChar"/>
        </w:rPr>
        <w:t>localStorage</w:t>
      </w:r>
      <w:commentRangeEnd w:id="163"/>
      <w:r w:rsidR="00D26495">
        <w:rPr>
          <w:rStyle w:val="CommentReference"/>
          <w:rFonts w:ascii="Arial" w:hAnsi="Arial" w:cs="Arial"/>
          <w:bCs/>
          <w:lang w:eastAsia="en-US"/>
        </w:rPr>
        <w:commentReference w:id="163"/>
      </w:r>
      <w:ins w:id="164" w:author="Tyson Cadenhead" w:date="2015-08-15T16:04:00Z">
        <w:r w:rsidR="00FC5D45">
          <w:rPr>
            <w:rStyle w:val="VerbatimChar"/>
          </w:rPr>
          <w:t>.debug</w:t>
        </w:r>
      </w:ins>
      <w:r>
        <w:rPr>
          <w:rStyle w:val="VerbatimChar"/>
        </w:rPr>
        <w:t xml:space="preserve"> = 'engine.io-client:polling-xhr';</w:t>
      </w:r>
    </w:p>
    <w:p w14:paraId="56488ADC" w14:textId="77777777" w:rsidR="00510C6E" w:rsidRDefault="002C03D4">
      <w:pPr>
        <w:pStyle w:val="NormalPACKT"/>
      </w:pPr>
      <w:r>
        <w:t>You can also set multiple log types by separating them with a comma.</w:t>
      </w:r>
    </w:p>
    <w:p w14:paraId="3803EF91" w14:textId="77777777" w:rsidR="00510C6E" w:rsidRDefault="002C03D4">
      <w:pPr>
        <w:pStyle w:val="CodePACKT"/>
      </w:pPr>
      <w:r>
        <w:rPr>
          <w:rStyle w:val="VerbatimChar"/>
        </w:rPr>
        <w:t>localStorage.debug = 'engine.io-client:polling, engine.io-client:socket';</w:t>
      </w:r>
    </w:p>
    <w:p w14:paraId="0A0A58C2" w14:textId="77777777" w:rsidR="00510C6E" w:rsidRDefault="002C03D4">
      <w:pPr>
        <w:pStyle w:val="Heading2"/>
      </w:pPr>
      <w:bookmarkStart w:id="165" w:name="see-also-2"/>
      <w:bookmarkEnd w:id="165"/>
      <w:r>
        <w:t>See Also</w:t>
      </w:r>
    </w:p>
    <w:p w14:paraId="49FBBE1A" w14:textId="77777777" w:rsidR="00510C6E" w:rsidRDefault="002C03D4">
      <w:pPr>
        <w:pStyle w:val="Compact"/>
        <w:numPr>
          <w:ilvl w:val="0"/>
          <w:numId w:val="1"/>
        </w:numPr>
        <w:rPr>
          <w:i/>
        </w:rPr>
      </w:pPr>
      <w:r>
        <w:rPr>
          <w:i/>
        </w:rPr>
        <w:t>Debugging on the Server</w:t>
      </w:r>
    </w:p>
    <w:p w14:paraId="59B8CB0D" w14:textId="77777777" w:rsidR="00510C6E" w:rsidRDefault="002C03D4">
      <w:pPr>
        <w:pStyle w:val="Compact"/>
        <w:numPr>
          <w:ilvl w:val="0"/>
          <w:numId w:val="3"/>
        </w:numPr>
      </w:pPr>
      <w:r>
        <w:lastRenderedPageBreak/>
        <w:commentReference w:id="166"/>
      </w:r>
      <w:bookmarkStart w:id="167" w:name="debugging-on-the-server"/>
      <w:bookmarkEnd w:id="167"/>
      <w:commentRangeStart w:id="168"/>
      <w:r>
        <w:t>Debugging on the Server</w:t>
      </w:r>
      <w:commentRangeEnd w:id="168"/>
      <w:r>
        <w:commentReference w:id="168"/>
      </w:r>
    </w:p>
    <w:p w14:paraId="2152A93C" w14:textId="77777777" w:rsidR="00510C6E" w:rsidRDefault="002C03D4">
      <w:pPr>
        <w:pStyle w:val="NormalPACKT"/>
      </w:pPr>
      <w:r>
        <w:t>The same debugging package that is available on the client-side is available on the server as well.</w:t>
      </w:r>
    </w:p>
    <w:p w14:paraId="7B3331C5" w14:textId="77777777" w:rsidR="007018FF" w:rsidRDefault="002C03D4">
      <w:pPr>
        <w:pStyle w:val="NormalPACKT"/>
      </w:pPr>
      <w:r>
        <w:t>The debugging option can be turned on using a Node environmental variable.</w:t>
      </w:r>
    </w:p>
    <w:p w14:paraId="76093DA3" w14:textId="77777777" w:rsidR="00510C6E" w:rsidRDefault="002C03D4">
      <w:pPr>
        <w:pStyle w:val="Heading2"/>
      </w:pPr>
      <w:bookmarkStart w:id="169" w:name="getting-ready...-4"/>
      <w:bookmarkEnd w:id="169"/>
      <w:r>
        <w:t>Getting Ready...</w:t>
      </w:r>
    </w:p>
    <w:p w14:paraId="5B8E85C8" w14:textId="77777777" w:rsidR="00510C6E" w:rsidRDefault="002C03D4">
      <w:pPr>
        <w:pStyle w:val="NormalPACKT"/>
      </w:pPr>
      <w:r>
        <w:t>To get started debugging on the server-side, you will need to have Node and Socket.IO installed and have an existing app that uses Socket.IO. To test this out, you can easily use any of the apps we built in previous recipes in this chapter.</w:t>
      </w:r>
    </w:p>
    <w:p w14:paraId="05AF3555" w14:textId="77777777" w:rsidR="00510C6E" w:rsidRDefault="00510C6E">
      <w:pPr>
        <w:pStyle w:val="NormalPACKT"/>
      </w:pPr>
    </w:p>
    <w:p w14:paraId="2D9DB208" w14:textId="77777777" w:rsidR="00510C6E" w:rsidRDefault="00510C6E">
      <w:pPr>
        <w:pStyle w:val="NormalPACKT"/>
      </w:pPr>
    </w:p>
    <w:p w14:paraId="15C3A092" w14:textId="77777777" w:rsidR="00510C6E" w:rsidRDefault="002C03D4">
      <w:pPr>
        <w:pStyle w:val="NormalPACKT"/>
      </w:pPr>
      <w:bookmarkStart w:id="170" w:name="how-to-do-it...-4"/>
      <w:bookmarkEnd w:id="170"/>
      <w:commentRangeStart w:id="171"/>
      <w:r>
        <w:t>How To Do It...</w:t>
      </w:r>
      <w:commentRangeEnd w:id="171"/>
      <w:r>
        <w:commentReference w:id="171"/>
      </w:r>
    </w:p>
    <w:p w14:paraId="0CF3B558" w14:textId="77777777" w:rsidR="007018FF" w:rsidRDefault="002C03D4">
      <w:pPr>
        <w:pStyle w:val="NormalPACKT"/>
      </w:pPr>
      <w:r>
        <w:t>To get server-side debugging turned on, follow these steps:</w:t>
      </w:r>
    </w:p>
    <w:p w14:paraId="7C809C33" w14:textId="77777777" w:rsidR="00510C6E" w:rsidRDefault="002C03D4">
      <w:pPr>
        <w:pStyle w:val="NumberedBulletPACKT"/>
        <w:numPr>
          <w:ilvl w:val="0"/>
          <w:numId w:val="5"/>
        </w:numPr>
      </w:pPr>
      <w:r>
        <w:t>To enable debugging at the time when you are starting your server, simply include the DEBUG environmental variable as the first argument when you start your Node server.</w:t>
      </w:r>
    </w:p>
    <w:p w14:paraId="6CF5494F" w14:textId="77777777" w:rsidR="00510C6E" w:rsidRDefault="002C03D4">
      <w:pPr>
        <w:pStyle w:val="CodePACKT"/>
      </w:pPr>
      <w:r>
        <w:rPr>
          <w:rStyle w:val="CodeInTextPACKT"/>
        </w:rPr>
        <w:t>DEBUG=* node server</w:t>
      </w:r>
    </w:p>
    <w:p w14:paraId="190A5469" w14:textId="77777777" w:rsidR="00510C6E" w:rsidRDefault="002C03D4">
      <w:pPr>
        <w:pStyle w:val="NumberedBulletPACKT"/>
        <w:numPr>
          <w:ilvl w:val="0"/>
          <w:numId w:val="5"/>
        </w:numPr>
      </w:pPr>
      <w:r>
        <w:t xml:space="preserve">If you would like to persist the </w:t>
      </w:r>
      <w:r>
        <w:rPr>
          <w:rStyle w:val="VerbatimChar"/>
        </w:rPr>
        <w:t>DEBUG</w:t>
      </w:r>
      <w:r>
        <w:t xml:space="preserve"> environmental variable without needing to pass it in every time you start your Node server, you can export it ahead of time.</w:t>
      </w:r>
    </w:p>
    <w:p w14:paraId="3C550B99" w14:textId="77777777" w:rsidR="00510C6E" w:rsidRDefault="002C03D4">
      <w:pPr>
        <w:pStyle w:val="CodePACKT"/>
      </w:pPr>
      <w:r>
        <w:rPr>
          <w:rStyle w:val="CodeInTextPACKT"/>
        </w:rPr>
        <w:t>export  DEBUG=*</w:t>
      </w:r>
    </w:p>
    <w:p w14:paraId="25AAC30D" w14:textId="77777777" w:rsidR="00510C6E" w:rsidRDefault="002C03D4">
      <w:pPr>
        <w:pStyle w:val="NumberedBulletPACKT"/>
        <w:numPr>
          <w:ilvl w:val="0"/>
          <w:numId w:val="5"/>
        </w:numPr>
      </w:pPr>
      <w:r>
        <w:t>Now, when you start up your server, verbose logging will be used.</w:t>
      </w:r>
    </w:p>
    <w:p w14:paraId="230994BA" w14:textId="77777777" w:rsidR="00510C6E" w:rsidRDefault="002C03D4">
      <w:pPr>
        <w:pStyle w:val="CodePACKT"/>
      </w:pPr>
      <w:r>
        <w:rPr>
          <w:rStyle w:val="CodeInTextPACKT"/>
        </w:rPr>
        <w:t>node server</w:t>
      </w:r>
    </w:p>
    <w:p w14:paraId="419B7697" w14:textId="77777777" w:rsidR="00510C6E" w:rsidRDefault="002C03D4">
      <w:pPr>
        <w:pStyle w:val="NumberedBulletPACKT"/>
        <w:numPr>
          <w:ilvl w:val="0"/>
          <w:numId w:val="5"/>
        </w:numPr>
      </w:pPr>
      <w:r>
        <w:t xml:space="preserve">You can always update the </w:t>
      </w:r>
      <w:r>
        <w:rPr>
          <w:rStyle w:val="VerbatimChar"/>
        </w:rPr>
        <w:t>DEBUG</w:t>
      </w:r>
      <w:r>
        <w:t xml:space="preserve"> variable or even remove it completely by setting it to null, which will suppress logging entirely.</w:t>
      </w:r>
    </w:p>
    <w:p w14:paraId="04216297" w14:textId="77777777" w:rsidR="00510C6E" w:rsidRDefault="002C03D4">
      <w:pPr>
        <w:pStyle w:val="SourceCode"/>
      </w:pPr>
      <w:r>
        <w:rPr>
          <w:rStyle w:val="CodeInTextPACKT"/>
        </w:rPr>
        <w:t>export DEBUG=null</w:t>
      </w:r>
    </w:p>
    <w:p w14:paraId="0FCFE545" w14:textId="77777777" w:rsidR="00510C6E" w:rsidRDefault="002C03D4">
      <w:pPr>
        <w:pStyle w:val="Heading2"/>
      </w:pPr>
      <w:bookmarkStart w:id="172" w:name="how-it-works...-4"/>
      <w:bookmarkEnd w:id="172"/>
      <w:r>
        <w:t>How It Works...</w:t>
      </w:r>
    </w:p>
    <w:p w14:paraId="359B3433" w14:textId="77777777" w:rsidR="00510C6E" w:rsidRDefault="002C03D4">
      <w:pPr>
        <w:pStyle w:val="NormalPACKT"/>
      </w:pPr>
      <w:r>
        <w:t xml:space="preserve">Node.js environmental variables are available in </w:t>
      </w:r>
      <w:r>
        <w:rPr>
          <w:rStyle w:val="VerbatimChar"/>
        </w:rPr>
        <w:t>process.env</w:t>
      </w:r>
      <w:r>
        <w:t xml:space="preserve"> in any running Node process. They are often used to set up server-specific configuration such as database connections and third party credentials.</w:t>
      </w:r>
    </w:p>
    <w:p w14:paraId="1E2E61D8" w14:textId="77777777" w:rsidR="00510C6E" w:rsidRDefault="002C03D4">
      <w:pPr>
        <w:pStyle w:val="NormalPACKT"/>
      </w:pPr>
      <w:r>
        <w:t>The great thing about using environmental variables to define the logging verbosity is that most cloud-based hosting providers allow you change environmental variables on the fly, so you can easily toggle logging on or off without needing to re-deploy your code.</w:t>
      </w:r>
    </w:p>
    <w:p w14:paraId="746C62B9" w14:textId="77777777" w:rsidR="00510C6E" w:rsidRDefault="002C03D4">
      <w:pPr>
        <w:pStyle w:val="Heading2"/>
      </w:pPr>
      <w:bookmarkStart w:id="173" w:name="theres-more...-4"/>
      <w:bookmarkEnd w:id="173"/>
      <w:r>
        <w:lastRenderedPageBreak/>
        <w:t>There's More...</w:t>
      </w:r>
      <w:r>
        <w:commentReference w:id="174"/>
      </w:r>
    </w:p>
    <w:p w14:paraId="7D144971" w14:textId="77777777" w:rsidR="00510C6E" w:rsidRDefault="002C03D4">
      <w:pPr>
        <w:pStyle w:val="NormalPACKT"/>
      </w:pPr>
      <w:r>
        <w:t>Similarly to client-side logging, you can set the logging type to something other than the wildcard. This allows you to only get debugging messages on the topic you want to listen to.</w:t>
      </w:r>
    </w:p>
    <w:p w14:paraId="0E52662C" w14:textId="77777777" w:rsidR="00510C6E" w:rsidRDefault="002C03D4">
      <w:pPr>
        <w:pStyle w:val="NormalPACKT"/>
      </w:pPr>
      <w:r>
        <w:t>For example, listening for xhr requests is as simple as passing it in to the environmental variables when you start your Node server.</w:t>
      </w:r>
    </w:p>
    <w:p w14:paraId="0A264BAD" w14:textId="77777777" w:rsidR="00510C6E" w:rsidRDefault="002C03D4">
      <w:pPr>
        <w:pStyle w:val="CodePACKT"/>
      </w:pPr>
      <w:r>
        <w:rPr>
          <w:rStyle w:val="VerbatimChar"/>
        </w:rPr>
        <w:t>DEBUG=socket.io:server node server</w:t>
      </w:r>
    </w:p>
    <w:p w14:paraId="7A31ED55" w14:textId="77777777" w:rsidR="00510C6E" w:rsidRDefault="00510C6E">
      <w:pPr>
        <w:pStyle w:val="Heading2"/>
      </w:pPr>
    </w:p>
    <w:p w14:paraId="686ACCA3" w14:textId="77777777" w:rsidR="00510C6E" w:rsidRDefault="002C03D4">
      <w:pPr>
        <w:pStyle w:val="Heading2"/>
        <w:spacing w:before="36" w:after="36"/>
      </w:pPr>
      <w:commentRangeStart w:id="175"/>
      <w:r>
        <w:commentReference w:id="176"/>
      </w:r>
      <w:commentRangeEnd w:id="175"/>
      <w:r>
        <w:commentReference w:id="175"/>
      </w:r>
    </w:p>
    <w:sectPr w:rsidR="00510C6E" w:rsidSect="00510C6E">
      <w:pgSz w:w="12240" w:h="15840"/>
      <w:pgMar w:top="2347" w:right="2160" w:bottom="2707" w:left="2160" w:header="0" w:footer="0" w:gutter="0"/>
      <w:cols w:space="720"/>
      <w:formProt w:val="0"/>
      <w:docGrid w:linePitch="272"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shmar" w:date="2015-05-10T12:26:00Z" w:initials="r">
    <w:p w14:paraId="412FC779" w14:textId="77777777" w:rsidR="00945397" w:rsidRDefault="00945397">
      <w:r>
        <w:t>Excellent chapter. The content has been written very well and nicely supported with the screenshots. I have placed a few comments to improve the quality of the chapter structure.</w:t>
      </w:r>
    </w:p>
    <w:p w14:paraId="61043722" w14:textId="77777777" w:rsidR="00945397" w:rsidRDefault="00945397">
      <w:r>
        <w:t>We cannot have two consecutive headings. Please ensure that you add some content below every heading mentioning its significance.</w:t>
      </w:r>
    </w:p>
    <w:p w14:paraId="79C40CCF" w14:textId="77777777" w:rsidR="00945397" w:rsidRDefault="00945397">
      <w:r>
        <w:t xml:space="preserve">In a Cookbook, ‘How to do it section should be represented in the form of steps. </w:t>
      </w:r>
    </w:p>
    <w:p w14:paraId="712C4BE5" w14:textId="77777777" w:rsidR="00945397" w:rsidRDefault="00945397">
      <w:r>
        <w:t>There are a few important styles which needs to be applied, Normal[PACKT] being one of them. I have mentioned them in my comments.</w:t>
      </w:r>
    </w:p>
    <w:p w14:paraId="4B688335" w14:textId="77777777" w:rsidR="00945397" w:rsidRDefault="00945397">
      <w:r>
        <w:t>Layout information is used by the layout coordinators to place the right images at their respective places. I have done it for this chapter. Please place the layout information for all the images for the further chapters.</w:t>
      </w:r>
    </w:p>
    <w:p w14:paraId="037E5B34" w14:textId="77777777" w:rsidR="00945397" w:rsidRDefault="00945397"/>
    <w:p w14:paraId="217D904A" w14:textId="77777777" w:rsidR="00945397" w:rsidRDefault="00945397"/>
  </w:comment>
  <w:comment w:id="1" w:author="Gonzalo Ayuso" w:date="2015-07-30T21:57:00Z" w:initials="">
    <w:p w14:paraId="69153BC6" w14:textId="77777777" w:rsidR="00945397" w:rsidRDefault="00945397">
      <w:r>
        <w:rPr>
          <w:rFonts w:asciiTheme="minorHAnsi" w:eastAsiaTheme="minorHAnsi" w:hAnsiTheme="minorHAnsi" w:cstheme="minorBidi"/>
          <w:bCs w:val="0"/>
          <w:lang w:val="en-GB"/>
        </w:rPr>
        <w:t>In this kind of books normally first chapters are something like “how to install x”, “how to install y” and we can easily bypass them. I like this one because you don't fall on this topics +1 here.</w:t>
      </w:r>
    </w:p>
  </w:comment>
  <w:comment w:id="12" w:author="Gonzalo Ayuso" w:date="2015-07-30T22:01:00Z" w:initials="">
    <w:p w14:paraId="6EA31369" w14:textId="77777777" w:rsidR="00945397" w:rsidRDefault="00945397">
      <w:r>
        <w:rPr>
          <w:rFonts w:asciiTheme="minorHAnsi" w:eastAsiaTheme="minorHAnsi" w:hAnsiTheme="minorHAnsi" w:cstheme="minorBidi"/>
          <w:bCs w:val="0"/>
        </w:rPr>
        <w:t>Maybe I miss here one TCP client example with node to see TCP connections and websockets are similar.</w:t>
      </w:r>
    </w:p>
    <w:p w14:paraId="012CA659" w14:textId="77777777" w:rsidR="00945397" w:rsidRDefault="00945397"/>
    <w:p w14:paraId="28F659E8" w14:textId="77777777" w:rsidR="00945397" w:rsidRDefault="00945397">
      <w:r>
        <w:rPr>
          <w:rFonts w:asciiTheme="minorHAnsi" w:eastAsiaTheme="minorHAnsi" w:hAnsiTheme="minorHAnsi" w:cstheme="minorBidi"/>
          <w:bCs w:val="0"/>
        </w:rPr>
        <w:t>I also miss one websocket example with pure HTML5 API (without socket.io). To show that the the API is almost the same, thats means with the same code we have raw websockets and socket.io (raw websocket + fallbacks + extra features)</w:t>
      </w:r>
    </w:p>
  </w:comment>
  <w:comment w:id="3" w:author="reshmar" w:date="2015-05-10T21:34:00Z" w:initials="r">
    <w:p w14:paraId="0DE3EE41" w14:textId="77777777" w:rsidR="00945397" w:rsidRDefault="00945397">
      <w:r>
        <w:t>This is a very good introduction. I understand that considering this is the first chapter, it is a bit long. For further chapters, you can keep it a bit short.</w:t>
      </w:r>
    </w:p>
    <w:p w14:paraId="7C37F1D6" w14:textId="77777777" w:rsidR="00945397" w:rsidRDefault="00945397"/>
    <w:p w14:paraId="0945AC79" w14:textId="77777777" w:rsidR="00945397" w:rsidRDefault="00945397">
      <w:r>
        <w:t>Good Point. I will make sure to keep the intros in future chapters shorter. - Tyson</w:t>
      </w:r>
    </w:p>
    <w:p w14:paraId="50F65448" w14:textId="77777777" w:rsidR="00945397" w:rsidRDefault="00945397"/>
    <w:p w14:paraId="150C1C16" w14:textId="77777777" w:rsidR="00945397" w:rsidRDefault="00945397"/>
  </w:comment>
  <w:comment w:id="72" w:author="reshmar" w:date="2015-05-10T21:36:00Z" w:initials="r">
    <w:p w14:paraId="0C9E27E0" w14:textId="77777777" w:rsidR="00945397" w:rsidRDefault="00945397">
      <w:r>
        <w:t>We cannot have two consecutive headings. You need to add a few lines describing the recipe under this heading.</w:t>
      </w:r>
    </w:p>
    <w:p w14:paraId="2A6C727A" w14:textId="77777777" w:rsidR="00945397" w:rsidRDefault="00945397"/>
    <w:p w14:paraId="1D706B58" w14:textId="77777777" w:rsidR="00945397" w:rsidRDefault="00945397">
      <w:r>
        <w:t>See new lines below. – Tyson</w:t>
      </w:r>
    </w:p>
  </w:comment>
  <w:comment w:id="74" w:author="G" w:date="2015-08-15T16:30:00Z" w:initials="G">
    <w:p w14:paraId="7CD2CB35" w14:textId="77777777" w:rsidR="00945397" w:rsidRDefault="00945397">
      <w:pPr>
        <w:pStyle w:val="CommentText"/>
      </w:pPr>
      <w:r>
        <w:rPr>
          <w:rStyle w:val="CommentReference"/>
        </w:rPr>
        <w:annotationRef/>
      </w:r>
      <w:r>
        <w:t>Is this book aimed at people who are not familiar with node? Would it be reasonable to assume basic knowledge of the node and npm ecosystem?</w:t>
      </w:r>
    </w:p>
    <w:p w14:paraId="3DCAB1F5" w14:textId="77777777" w:rsidR="00945397" w:rsidRDefault="00945397">
      <w:pPr>
        <w:pStyle w:val="CommentText"/>
      </w:pPr>
      <w:r>
        <w:t xml:space="preserve">Also, is it necessary to introduce `npminit` and `package.json`? The project could be completed without them. </w:t>
      </w:r>
    </w:p>
    <w:p w14:paraId="2419C7AB" w14:textId="77777777" w:rsidR="00945397" w:rsidRDefault="00945397">
      <w:pPr>
        <w:pStyle w:val="CommentText"/>
      </w:pPr>
      <w:r>
        <w:t xml:space="preserve">If you do keep these references to the npm system, it might be broken out into it’s own section — Intro to Node etc. </w:t>
      </w:r>
    </w:p>
    <w:p w14:paraId="208BDC34" w14:textId="77777777" w:rsidR="00945397" w:rsidRDefault="00945397">
      <w:pPr>
        <w:pStyle w:val="CommentText"/>
      </w:pPr>
    </w:p>
    <w:p w14:paraId="308B85F1" w14:textId="182CAE72" w:rsidR="00945397" w:rsidRDefault="00945397">
      <w:pPr>
        <w:pStyle w:val="CommentText"/>
      </w:pPr>
      <w:r>
        <w:t>This book assumes a base knowledge of Node and NPM. -Tyson</w:t>
      </w:r>
    </w:p>
  </w:comment>
  <w:comment w:id="78" w:author="Gonzalo Ayuso" w:date="2015-07-30T22:09:00Z" w:initials="">
    <w:p w14:paraId="0C0D9F6D" w14:textId="77777777" w:rsidR="00945397" w:rsidRDefault="00945397">
      <w:r>
        <w:rPr>
          <w:rFonts w:asciiTheme="minorHAnsi" w:eastAsiaTheme="minorHAnsi" w:hAnsiTheme="minorHAnsi" w:cstheme="minorBidi"/>
          <w:bCs w:val="0"/>
        </w:rPr>
        <w:t>+1 here. Sort explanation about how to install packages in node. It isn't the scope of this book, and probably readers already knows how to do it.</w:t>
      </w:r>
    </w:p>
  </w:comment>
  <w:comment w:id="80" w:author="reshmar" w:date="2015-05-10T21:38:00Z" w:initials="r">
    <w:p w14:paraId="01A9C3D6" w14:textId="77777777" w:rsidR="00945397" w:rsidRDefault="00945397"/>
    <w:p w14:paraId="68CA94CC" w14:textId="77777777" w:rsidR="00945397" w:rsidRDefault="00945397"/>
    <w:p w14:paraId="3EBB4ED2" w14:textId="77777777" w:rsidR="00945397" w:rsidRDefault="00945397">
      <w:r>
        <w:t>Since How to Do it.. section covers a set of steps to perform the recipe. I would suggest you to use Numbered bullets in this section. The section should begin with a lead-in sentence and should be followed by the Numbered Bullets.</w:t>
      </w:r>
    </w:p>
    <w:p w14:paraId="32CBA522" w14:textId="77777777" w:rsidR="00945397" w:rsidRDefault="00945397"/>
    <w:p w14:paraId="498AD0D5" w14:textId="77777777" w:rsidR="00945397" w:rsidRDefault="00945397">
      <w:r>
        <w:t>Great suggestion! I think that makes it much easier to follow - Tyson</w:t>
      </w:r>
    </w:p>
  </w:comment>
  <w:comment w:id="81" w:author="reshmar" w:date="2015-05-10T10:19:00Z" w:initials="r">
    <w:p w14:paraId="6D7A6028" w14:textId="77777777" w:rsidR="00945397" w:rsidRDefault="00945397"/>
    <w:p w14:paraId="0AC7C423" w14:textId="77777777" w:rsidR="00945397" w:rsidRDefault="00945397"/>
    <w:p w14:paraId="2CBC31E2" w14:textId="77777777" w:rsidR="00945397" w:rsidRDefault="00945397">
      <w:r>
        <w:t>Code snippets should be applied Code[PACKT] style.</w:t>
      </w:r>
    </w:p>
  </w:comment>
  <w:comment w:id="82" w:author="reshmar" w:date="2015-05-10T21:40:00Z" w:initials="r">
    <w:p w14:paraId="4AD2634C" w14:textId="77777777" w:rsidR="00945397" w:rsidRDefault="00945397"/>
    <w:p w14:paraId="04383D4B" w14:textId="77777777" w:rsidR="00945397" w:rsidRDefault="00945397"/>
    <w:p w14:paraId="7C94222F" w14:textId="77777777" w:rsidR="00945397" w:rsidRDefault="00945397">
      <w:r>
        <w:t>Every image must be supplemented with a layout information which is written as shown.</w:t>
      </w:r>
    </w:p>
    <w:p w14:paraId="59F07144" w14:textId="77777777" w:rsidR="00945397" w:rsidRDefault="00945397">
      <w:r>
        <w:t>B04893 is the Product ID, 01 is the chapter number and 01 is the image number.</w:t>
      </w:r>
    </w:p>
    <w:p w14:paraId="783611D8" w14:textId="77777777" w:rsidR="00945397" w:rsidRDefault="00945397">
      <w:r>
        <w:t>Please note that the image must be in PNG or BMP format.</w:t>
      </w:r>
    </w:p>
    <w:p w14:paraId="4D578AFF" w14:textId="77777777" w:rsidR="00945397" w:rsidRDefault="00945397">
      <w:r>
        <w:t>Please follow this whenever you add an image in the future chapters. This is needed as it will help our layout team ensure that they place the right image at the right location. So it would be great if you'd label the images you mail to us accordingly as well.</w:t>
      </w:r>
    </w:p>
    <w:p w14:paraId="327C3879" w14:textId="77777777" w:rsidR="00945397" w:rsidRDefault="00945397"/>
    <w:p w14:paraId="628F39A5" w14:textId="77777777" w:rsidR="00945397" w:rsidRDefault="00945397">
      <w:r>
        <w:t>I will add the layout information to all images in future chapters and send the images as well - Tyson</w:t>
      </w:r>
    </w:p>
  </w:comment>
  <w:comment w:id="83" w:author="Gonzalo Ayuso" w:date="2015-07-30T22:12:00Z" w:initials="">
    <w:p w14:paraId="2BA357EB" w14:textId="77777777" w:rsidR="00945397" w:rsidRDefault="00945397">
      <w:r>
        <w:rPr>
          <w:rFonts w:ascii="Cambria" w:eastAsia="Cambria" w:hAnsi="Cambria"/>
          <w:bCs w:val="0"/>
          <w:color w:val="000000"/>
        </w:rPr>
        <w:t>Ok. I must admit that it's a good starting point to use node for websockets and node for http server, but some users may think that if we use socket.io we need to use use a node webserver too. It's good to obtain clear examples, but at least one example with socket.io and one webserver using another technology different than node (python, ruby, PHP) should be great here</w:t>
      </w:r>
    </w:p>
  </w:comment>
  <w:comment w:id="91" w:author="G" w:date="2015-08-10T14:46:00Z" w:initials="G">
    <w:p w14:paraId="34709835" w14:textId="77777777" w:rsidR="00945397" w:rsidRDefault="00945397">
      <w:pPr>
        <w:pStyle w:val="CommentText"/>
      </w:pPr>
      <w:r>
        <w:rPr>
          <w:rStyle w:val="CommentReference"/>
        </w:rPr>
        <w:annotationRef/>
      </w:r>
      <w:r>
        <w:t>The browser displays a message that originated on the server and the server displays a message that originated on the client. These messages were relayed by Socket.io</w:t>
      </w:r>
    </w:p>
  </w:comment>
  <w:comment w:id="93" w:author="Gonzalo Ayuso" w:date="2015-07-30T22:14:00Z" w:initials="">
    <w:p w14:paraId="5E8BE7D1" w14:textId="77777777" w:rsidR="00945397" w:rsidRDefault="00945397">
      <w:r>
        <w:rPr>
          <w:rFonts w:asciiTheme="minorHAnsi" w:eastAsiaTheme="minorHAnsi" w:hAnsiTheme="minorHAnsi" w:cstheme="minorBidi"/>
          <w:bCs w:val="0"/>
        </w:rPr>
        <w:t>We also can use CDN to serve this static file</w:t>
      </w:r>
    </w:p>
  </w:comment>
  <w:comment w:id="108" w:author="reshmar" w:date="2015-05-10T21:41:00Z" w:initials="r">
    <w:p w14:paraId="38493077" w14:textId="77777777" w:rsidR="00945397" w:rsidRDefault="00945397"/>
    <w:p w14:paraId="6AD52284" w14:textId="77777777" w:rsidR="00945397" w:rsidRDefault="00945397"/>
    <w:p w14:paraId="0D9A0144" w14:textId="77777777" w:rsidR="00945397" w:rsidRDefault="00945397">
      <w:r>
        <w:t>You can completely remove this heading if you do not have anything to add to this section. This is not a mandatory section.</w:t>
      </w:r>
    </w:p>
    <w:p w14:paraId="682F42FA" w14:textId="77777777" w:rsidR="00945397" w:rsidRDefault="00945397"/>
    <w:p w14:paraId="78295047" w14:textId="77777777" w:rsidR="00945397" w:rsidRDefault="00945397">
      <w:r>
        <w:t>Section removed - Tyson</w:t>
      </w:r>
    </w:p>
  </w:comment>
  <w:comment w:id="111" w:author="reshmar" w:date="2015-05-10T21:42:00Z" w:initials="r">
    <w:p w14:paraId="63F99D5D" w14:textId="77777777" w:rsidR="00945397" w:rsidRDefault="00945397"/>
    <w:p w14:paraId="7A16F670" w14:textId="77777777" w:rsidR="00945397" w:rsidRDefault="00945397"/>
    <w:p w14:paraId="5DF917FA" w14:textId="77777777" w:rsidR="00945397" w:rsidRDefault="00945397">
      <w:r>
        <w:t>As mentioned in my previous comment, you need to add some content below this heading.</w:t>
      </w:r>
    </w:p>
    <w:p w14:paraId="3819C43D" w14:textId="77777777" w:rsidR="00945397" w:rsidRDefault="00945397">
      <w:r>
        <w:t>Please make the changes for all the further recipes as well.</w:t>
      </w:r>
    </w:p>
    <w:p w14:paraId="4F8A19A6" w14:textId="77777777" w:rsidR="00945397" w:rsidRDefault="00945397"/>
    <w:p w14:paraId="0006C5B5" w14:textId="77777777" w:rsidR="00945397" w:rsidRDefault="00945397">
      <w:r>
        <w:t>I moved some content into this block - Tyson</w:t>
      </w:r>
    </w:p>
  </w:comment>
  <w:comment w:id="113" w:author="reshmar" w:date="2015-05-10T21:42:00Z" w:initials="r">
    <w:p w14:paraId="1EDB6069" w14:textId="77777777" w:rsidR="00945397" w:rsidRDefault="00945397"/>
    <w:p w14:paraId="610E63B3" w14:textId="77777777" w:rsidR="00945397" w:rsidRDefault="00945397"/>
    <w:p w14:paraId="0013C36A" w14:textId="77777777" w:rsidR="00945397" w:rsidRDefault="00945397">
      <w:r>
        <w:t>This part could be moved under the main heading.</w:t>
      </w:r>
    </w:p>
    <w:p w14:paraId="113C76E1" w14:textId="77777777" w:rsidR="00945397" w:rsidRDefault="00945397"/>
    <w:p w14:paraId="57A94026" w14:textId="77777777" w:rsidR="00945397" w:rsidRDefault="00945397">
      <w:r>
        <w:t>I moved it to the main heading - Tyson</w:t>
      </w:r>
    </w:p>
  </w:comment>
  <w:comment w:id="115" w:author="reshmar" w:date="2015-05-10T11:52:00Z" w:initials="r">
    <w:p w14:paraId="130ED1F6" w14:textId="77777777" w:rsidR="00945397" w:rsidRDefault="00945397"/>
    <w:p w14:paraId="3A9977B3" w14:textId="77777777" w:rsidR="00945397" w:rsidRDefault="00945397"/>
    <w:p w14:paraId="2C91E3BF" w14:textId="77777777" w:rsidR="00945397" w:rsidRDefault="00945397">
      <w:r>
        <w:t>As mentioned in my previous comment. This particular section should be represented in the form of steps by applying Numbered bullets. Please do so for all the ‘How to do it..’ section.</w:t>
      </w:r>
    </w:p>
  </w:comment>
  <w:comment w:id="116" w:author="George Brassey" w:date="2015-08-10T14:46:00Z" w:initials="GB">
    <w:p w14:paraId="73DAE86E" w14:textId="77777777" w:rsidR="00945397" w:rsidRDefault="00945397">
      <w:pPr>
        <w:pStyle w:val="CommentText"/>
      </w:pPr>
      <w:r>
        <w:rPr>
          <w:rStyle w:val="CommentReference"/>
        </w:rPr>
        <w:annotationRef/>
      </w:r>
      <w:r>
        <w:t xml:space="preserve">What is the purpose of the previous example if we are replicating the functionality here using Express? If we are to continue to use express throughout the book, would it not be beneficial to start with this setup? </w:t>
      </w:r>
    </w:p>
    <w:p w14:paraId="3013C031" w14:textId="77777777" w:rsidR="00945397" w:rsidRDefault="00945397">
      <w:pPr>
        <w:pStyle w:val="CommentText"/>
      </w:pPr>
    </w:p>
    <w:p w14:paraId="00C0F7F0" w14:textId="77777777" w:rsidR="00945397" w:rsidRDefault="00945397">
      <w:pPr>
        <w:pStyle w:val="CommentText"/>
      </w:pPr>
      <w:r>
        <w:t xml:space="preserve">Perhaps it would be useful to include a section that explains the various pieces that we will be using in the code examples. Node, npm, Express etc. </w:t>
      </w:r>
    </w:p>
  </w:comment>
  <w:comment w:id="117" w:author="George Brassey" w:date="2015-08-10T14:46:00Z" w:initials="GB">
    <w:p w14:paraId="05F46764" w14:textId="77777777" w:rsidR="00945397" w:rsidRDefault="00945397">
      <w:pPr>
        <w:pStyle w:val="CommentText"/>
      </w:pPr>
      <w:r>
        <w:rPr>
          <w:rStyle w:val="CommentReference"/>
        </w:rPr>
        <w:annotationRef/>
      </w:r>
      <w:r>
        <w:t>Should be `res.sendFile`</w:t>
      </w:r>
    </w:p>
  </w:comment>
  <w:comment w:id="121" w:author="reshmar" w:date="2015-05-10T11:59:00Z" w:initials="r">
    <w:p w14:paraId="0C2F1976" w14:textId="77777777" w:rsidR="00945397" w:rsidRDefault="00945397"/>
    <w:p w14:paraId="05F07056" w14:textId="77777777" w:rsidR="00945397" w:rsidRDefault="00945397"/>
    <w:p w14:paraId="74124ABE" w14:textId="77777777" w:rsidR="00945397" w:rsidRDefault="00945397">
      <w:r>
        <w:t>Again I would suggest to remove this entirely.</w:t>
      </w:r>
    </w:p>
  </w:comment>
  <w:comment w:id="123" w:author="reshmar" w:date="2015-05-10T12:01:00Z" w:initials="r">
    <w:p w14:paraId="7CCA5390" w14:textId="77777777" w:rsidR="00945397" w:rsidRDefault="00945397"/>
    <w:p w14:paraId="78F4A6FB" w14:textId="77777777" w:rsidR="00945397" w:rsidRDefault="00945397"/>
    <w:p w14:paraId="5CB6EC22" w14:textId="77777777" w:rsidR="00945397" w:rsidRDefault="00945397">
      <w:r>
        <w:t>The See also section in this case seems incomplete. If you are referring to a particular topic or concept, it could be done as: making a reference-</w:t>
      </w:r>
    </w:p>
    <w:p w14:paraId="708DC56A" w14:textId="77777777" w:rsidR="00945397" w:rsidRDefault="00945397"/>
    <w:p w14:paraId="09DB7763" w14:textId="77777777" w:rsidR="00945397" w:rsidRDefault="00945397">
      <w:r>
        <w:t>1. If it is from the same chapter, mention the recipe name in Italic.</w:t>
      </w:r>
    </w:p>
    <w:p w14:paraId="437FB874" w14:textId="77777777" w:rsidR="00945397" w:rsidRDefault="00945397">
      <w:r>
        <w:t>2. If it from another chapter, the reference could be done as</w:t>
      </w:r>
    </w:p>
    <w:p w14:paraId="15D4096B" w14:textId="77777777" w:rsidR="00945397" w:rsidRDefault="00945397">
      <w:r>
        <w:t>“Chapter number: title, section”</w:t>
      </w:r>
    </w:p>
    <w:p w14:paraId="027A0818" w14:textId="77777777" w:rsidR="00945397" w:rsidRDefault="00945397">
      <w:r>
        <w:t>3. If it is from an online source, you could include the URL of that site.</w:t>
      </w:r>
    </w:p>
  </w:comment>
  <w:comment w:id="125" w:author="reshmar" w:date="2015-05-10T12:01:00Z" w:initials="r">
    <w:p w14:paraId="1E95395E" w14:textId="77777777" w:rsidR="00945397" w:rsidRDefault="00945397"/>
    <w:p w14:paraId="5DC68AEA" w14:textId="77777777" w:rsidR="00945397" w:rsidRDefault="00945397"/>
    <w:p w14:paraId="24CC1398" w14:textId="77777777" w:rsidR="00945397" w:rsidRDefault="00945397">
      <w:r>
        <w:t>Refer to my previous comment for consecutive headings.</w:t>
      </w:r>
    </w:p>
  </w:comment>
  <w:comment w:id="128" w:author="George Brassey" w:date="2015-08-10T14:46:00Z" w:initials="GB">
    <w:p w14:paraId="441866DD" w14:textId="77777777" w:rsidR="00945397" w:rsidRDefault="00945397">
      <w:pPr>
        <w:pStyle w:val="CommentText"/>
      </w:pPr>
      <w:r>
        <w:rPr>
          <w:rStyle w:val="CommentReference"/>
        </w:rPr>
        <w:annotationRef/>
      </w:r>
      <w:r>
        <w:t>Namespaces have not yet been introduced to the reader and there is no explanation here.</w:t>
      </w:r>
    </w:p>
    <w:p w14:paraId="772F1269" w14:textId="77777777" w:rsidR="00945397" w:rsidRDefault="00945397">
      <w:pPr>
        <w:pStyle w:val="CommentText"/>
      </w:pPr>
    </w:p>
    <w:p w14:paraId="63E23616" w14:textId="77777777" w:rsidR="00945397" w:rsidRDefault="00945397">
      <w:pPr>
        <w:pStyle w:val="CommentText"/>
      </w:pPr>
      <w:r>
        <w:t xml:space="preserve">It feels like the goal of this section is to explain the simplicity that socket.io provides. Abstracting features and creating a single API that handles the various fallbacks. </w:t>
      </w:r>
    </w:p>
  </w:comment>
  <w:comment w:id="131" w:author="Gonzalo Ayuso" w:date="2015-07-30T22:16:00Z" w:initials="">
    <w:p w14:paraId="7841D237" w14:textId="77777777" w:rsidR="00945397" w:rsidRDefault="00945397">
      <w:r>
        <w:rPr>
          <w:rFonts w:asciiTheme="minorHAnsi" w:eastAsiaTheme="minorHAnsi" w:hAnsiTheme="minorHAnsi" w:cstheme="minorBidi"/>
          <w:bCs w:val="0"/>
        </w:rPr>
        <w:t>As I said before reading this we can think that we need Express to use use socket.io</w:t>
      </w:r>
    </w:p>
  </w:comment>
  <w:comment w:id="130" w:author="George Brassey" w:date="2015-08-10T14:46:00Z" w:initials="GB">
    <w:p w14:paraId="102A7B39" w14:textId="77777777" w:rsidR="00945397" w:rsidRDefault="00945397">
      <w:pPr>
        <w:pStyle w:val="CommentText"/>
      </w:pPr>
      <w:r>
        <w:rPr>
          <w:rStyle w:val="CommentReference"/>
        </w:rPr>
        <w:annotationRef/>
      </w:r>
      <w:r>
        <w:t>It is not clear what the objective of this example is. Have we not been using Socket.io as a cross browser websocket?</w:t>
      </w:r>
    </w:p>
  </w:comment>
  <w:comment w:id="135" w:author="reshmar" w:date="2015-05-10T12:02:00Z" w:initials="r">
    <w:p w14:paraId="48C5FB45" w14:textId="77777777" w:rsidR="00945397" w:rsidRDefault="00945397"/>
    <w:p w14:paraId="6E455D6E" w14:textId="77777777" w:rsidR="00945397" w:rsidRDefault="00945397"/>
    <w:p w14:paraId="761E3D38" w14:textId="77777777" w:rsidR="00945397" w:rsidRDefault="00945397">
      <w:r>
        <w:t>A part of this content could be moved under the main heading.</w:t>
      </w:r>
    </w:p>
  </w:comment>
  <w:comment w:id="137" w:author="reshmar" w:date="2015-05-10T12:03:00Z" w:initials="r">
    <w:p w14:paraId="011F7BB8" w14:textId="77777777" w:rsidR="00945397" w:rsidRDefault="00945397"/>
    <w:p w14:paraId="2FD9E463" w14:textId="77777777" w:rsidR="00945397" w:rsidRDefault="00945397"/>
    <w:p w14:paraId="551B79B0" w14:textId="77777777" w:rsidR="00945397" w:rsidRDefault="00945397">
      <w:r>
        <w:t>Refer to my previous comment for ‘How to do it..’ section.</w:t>
      </w:r>
    </w:p>
  </w:comment>
  <w:comment w:id="138" w:author="George Brassey" w:date="2015-08-10T14:46:00Z" w:initials="GB">
    <w:p w14:paraId="1A184479" w14:textId="77777777" w:rsidR="00945397" w:rsidRDefault="00945397">
      <w:pPr>
        <w:pStyle w:val="CommentText"/>
      </w:pPr>
      <w:r>
        <w:rPr>
          <w:rStyle w:val="CommentReference"/>
        </w:rPr>
        <w:annotationRef/>
      </w:r>
      <w:r>
        <w:t>The last examples were using a node server to deliver the `index.html`. It is not clear that server.js is only being used as a socket.io `server`</w:t>
      </w:r>
    </w:p>
  </w:comment>
  <w:comment w:id="148" w:author="George Brassey" w:date="2015-08-10T14:46:00Z" w:initials="GB">
    <w:p w14:paraId="30078490" w14:textId="77777777" w:rsidR="00945397" w:rsidRDefault="00945397">
      <w:pPr>
        <w:pStyle w:val="CommentText"/>
      </w:pPr>
      <w:r>
        <w:rPr>
          <w:rStyle w:val="CommentReference"/>
        </w:rPr>
        <w:annotationRef/>
      </w:r>
      <w:r>
        <w:t>Confusing language. We are not using POST. The data is sent via Socket.io</w:t>
      </w:r>
    </w:p>
  </w:comment>
  <w:comment w:id="154" w:author="George Brassey" w:date="2015-08-10T14:46:00Z" w:initials="GB">
    <w:p w14:paraId="2B756167" w14:textId="77777777" w:rsidR="00945397" w:rsidRDefault="00945397">
      <w:pPr>
        <w:pStyle w:val="CommentText"/>
      </w:pPr>
      <w:r>
        <w:rPr>
          <w:rStyle w:val="CommentReference"/>
        </w:rPr>
        <w:annotationRef/>
      </w:r>
      <w:r>
        <w:t>It has not been explained to the reader why you would wish to store the connected sockets in an array.</w:t>
      </w:r>
    </w:p>
  </w:comment>
  <w:comment w:id="158" w:author="reshmar" w:date="2015-05-10T21:49:00Z" w:initials="r">
    <w:p w14:paraId="51268522" w14:textId="77777777" w:rsidR="00945397" w:rsidRDefault="00945397"/>
    <w:p w14:paraId="4DCE4596" w14:textId="77777777" w:rsidR="00945397" w:rsidRDefault="00945397"/>
    <w:p w14:paraId="7D507C55" w14:textId="77777777" w:rsidR="00945397" w:rsidRDefault="00945397">
      <w:r>
        <w:t>This could be moved under the previous heading.</w:t>
      </w:r>
    </w:p>
    <w:p w14:paraId="13BEB7DA" w14:textId="77777777" w:rsidR="00945397" w:rsidRDefault="00945397"/>
    <w:p w14:paraId="169FDA20" w14:textId="77777777" w:rsidR="00945397" w:rsidRDefault="00945397">
      <w:r>
        <w:t>I added one more paragraph to make the introduction a complete thought. Otherwise, I kept it the same - Tyson</w:t>
      </w:r>
    </w:p>
  </w:comment>
  <w:comment w:id="160" w:author="reshmar" w:date="2015-05-10T12:14:00Z" w:initials="r">
    <w:p w14:paraId="0D7FAC62" w14:textId="77777777" w:rsidR="00945397" w:rsidRDefault="00945397"/>
    <w:p w14:paraId="7604EC43" w14:textId="77777777" w:rsidR="00945397" w:rsidRDefault="00945397"/>
    <w:p w14:paraId="35E8BD2D" w14:textId="77777777" w:rsidR="00945397" w:rsidRDefault="00945397">
      <w:r>
        <w:t>Refer to my previous comments for ‘How to Do it..’ section.</w:t>
      </w:r>
    </w:p>
  </w:comment>
  <w:comment w:id="163" w:author="George Brassey" w:date="2015-08-10T14:46:00Z" w:initials="GB">
    <w:p w14:paraId="3CAE447C" w14:textId="77777777" w:rsidR="00945397" w:rsidRDefault="00945397">
      <w:pPr>
        <w:pStyle w:val="CommentText"/>
      </w:pPr>
      <w:r>
        <w:rPr>
          <w:rStyle w:val="CommentReference"/>
        </w:rPr>
        <w:annotationRef/>
      </w:r>
      <w:r>
        <w:t>localStorage.debug</w:t>
      </w:r>
    </w:p>
  </w:comment>
  <w:comment w:id="166" w:author="reshmar" w:date="2015-05-10T12:18:00Z" w:initials="r">
    <w:p w14:paraId="04861A6C" w14:textId="77777777" w:rsidR="00945397" w:rsidRDefault="00945397"/>
    <w:p w14:paraId="27B05EC1" w14:textId="77777777" w:rsidR="00945397" w:rsidRDefault="00945397"/>
    <w:p w14:paraId="342FCA76" w14:textId="77777777" w:rsidR="00945397" w:rsidRDefault="00945397">
      <w:r>
        <w:t>Refer to my previous comment for this section.</w:t>
      </w:r>
    </w:p>
  </w:comment>
  <w:comment w:id="168" w:author="reshmar" w:date="2015-05-10T12:16:00Z" w:initials="r">
    <w:p w14:paraId="2876DB1F" w14:textId="77777777" w:rsidR="00945397" w:rsidRDefault="00945397"/>
    <w:p w14:paraId="72C10E53" w14:textId="77777777" w:rsidR="00945397" w:rsidRDefault="00945397"/>
    <w:p w14:paraId="734F6CBA" w14:textId="77777777" w:rsidR="00945397" w:rsidRDefault="00945397">
      <w:r>
        <w:t>Refer to my previous comment for consecutive headings.</w:t>
      </w:r>
    </w:p>
  </w:comment>
  <w:comment w:id="171" w:author="reshmar" w:date="2015-05-10T12:16:00Z" w:initials="r">
    <w:p w14:paraId="490B0F09" w14:textId="77777777" w:rsidR="00945397" w:rsidRDefault="00945397"/>
    <w:p w14:paraId="484CA2A9" w14:textId="77777777" w:rsidR="00945397" w:rsidRDefault="00945397"/>
    <w:p w14:paraId="3F0917CB" w14:textId="77777777" w:rsidR="00945397" w:rsidRDefault="00945397">
      <w:r>
        <w:t>Refer to my previous comments for ‘How to Do it..’ section.</w:t>
      </w:r>
    </w:p>
  </w:comment>
  <w:comment w:id="174" w:author="Gonzalo Ayuso" w:date="2015-07-30T22:22:00Z" w:initials="">
    <w:p w14:paraId="5AE29DE3" w14:textId="77777777" w:rsidR="00945397" w:rsidRDefault="00945397">
      <w:r>
        <w:rPr>
          <w:rFonts w:asciiTheme="minorHAnsi" w:eastAsiaTheme="minorHAnsi" w:hAnsiTheme="minorHAnsi" w:cstheme="minorBidi"/>
          <w:bCs w:val="0"/>
          <w:lang w:val="en-GB"/>
        </w:rPr>
        <w:t>I miss in this chapters two things. One is speak about the difference between socket.io and engine.io. Maybe is a technical issue, but is good to understand how socket.io is built.</w:t>
      </w:r>
    </w:p>
    <w:p w14:paraId="42CFF0D2" w14:textId="77777777" w:rsidR="00945397" w:rsidRDefault="00945397">
      <w:r>
        <w:rPr>
          <w:rFonts w:asciiTheme="minorHAnsi" w:eastAsiaTheme="minorHAnsi" w:hAnsiTheme="minorHAnsi" w:cstheme="minorBidi"/>
          <w:bCs w:val="0"/>
          <w:lang w:val="en-GB"/>
        </w:rPr>
        <w:t xml:space="preserve">Another one is a reference to Guillermo Rauch (the father of socket.io) </w:t>
      </w:r>
    </w:p>
  </w:comment>
  <w:comment w:id="176" w:author="reshmar" w:date="2015-05-10T12:21:00Z" w:initials="r">
    <w:p w14:paraId="3E567C95" w14:textId="77777777" w:rsidR="00945397" w:rsidRDefault="00945397"/>
    <w:p w14:paraId="16F6473C" w14:textId="77777777" w:rsidR="00945397" w:rsidRDefault="00945397"/>
    <w:p w14:paraId="011779E1" w14:textId="77777777" w:rsidR="00945397" w:rsidRDefault="00945397">
      <w:r>
        <w:t>Refer to my previous comment.</w:t>
      </w:r>
    </w:p>
  </w:comment>
  <w:comment w:id="175" w:author="reshmar" w:date="2015-05-10T12:21:00Z" w:initials="r">
    <w:p w14:paraId="7CAB5F3D" w14:textId="77777777" w:rsidR="00945397" w:rsidRDefault="00945397"/>
    <w:p w14:paraId="55719155" w14:textId="77777777" w:rsidR="00945397" w:rsidRDefault="00945397"/>
    <w:p w14:paraId="00E15E19" w14:textId="77777777" w:rsidR="00945397" w:rsidRDefault="00945397">
      <w:r>
        <w:t>The readers must have referred to this section already. Do you think we need to add reference to a recipe which has already been covered.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iberation Sans">
    <w:altName w:val="Arial"/>
    <w:charset w:val="01"/>
    <w:family w:val="swiss"/>
    <w:pitch w:val="variable"/>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arial;nimbussansl;li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9252E"/>
    <w:multiLevelType w:val="multilevel"/>
    <w:tmpl w:val="3E9E90A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1345145"/>
    <w:multiLevelType w:val="multilevel"/>
    <w:tmpl w:val="087CE812"/>
    <w:lvl w:ilvl="0">
      <w:start w:val="1"/>
      <w:numFmt w:val="decimal"/>
      <w:lvlText w:val="%1"/>
      <w:lvlJc w:val="left"/>
      <w:pPr>
        <w:ind w:left="720" w:hanging="363"/>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3A366CE7"/>
    <w:multiLevelType w:val="multilevel"/>
    <w:tmpl w:val="3B407856"/>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41162AD7"/>
    <w:multiLevelType w:val="multilevel"/>
    <w:tmpl w:val="5AAE30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36342DD"/>
    <w:multiLevelType w:val="multilevel"/>
    <w:tmpl w:val="B5342DAA"/>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6B0D16BB"/>
    <w:multiLevelType w:val="multilevel"/>
    <w:tmpl w:val="8DEAD840"/>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B6F5607"/>
    <w:multiLevelType w:val="multilevel"/>
    <w:tmpl w:val="467A092C"/>
    <w:lvl w:ilvl="0">
      <w:start w:val="1"/>
      <w:numFmt w:val="decimal"/>
      <w:lvlText w:val="%1"/>
      <w:lvlJc w:val="left"/>
      <w:pPr>
        <w:ind w:left="720" w:hanging="363"/>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75D96012"/>
    <w:multiLevelType w:val="multilevel"/>
    <w:tmpl w:val="DD2EE92C"/>
    <w:lvl w:ilvl="0">
      <w:start w:val="1"/>
      <w:numFmt w:val="decimal"/>
      <w:lvlText w:val="%1"/>
      <w:lvlJc w:val="left"/>
      <w:pPr>
        <w:ind w:left="720" w:hanging="363"/>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7BF665D1"/>
    <w:multiLevelType w:val="multilevel"/>
    <w:tmpl w:val="9F0ADF24"/>
    <w:lvl w:ilvl="0">
      <w:start w:val="1"/>
      <w:numFmt w:val="decimal"/>
      <w:lvlText w:val="%1"/>
      <w:lvlJc w:val="left"/>
      <w:pPr>
        <w:ind w:left="720" w:hanging="363"/>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5"/>
  </w:num>
  <w:num w:numId="3">
    <w:abstractNumId w:val="4"/>
  </w:num>
  <w:num w:numId="4">
    <w:abstractNumId w:val="0"/>
  </w:num>
  <w:num w:numId="5">
    <w:abstractNumId w:val="8"/>
  </w:num>
  <w:num w:numId="6">
    <w:abstractNumId w:val="7"/>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trackRevisions/>
  <w:defaultTabStop w:val="720"/>
  <w:characterSpacingControl w:val="doNotCompress"/>
  <w:compat>
    <w:compatSetting w:name="compatibilityMode" w:uri="http://schemas.microsoft.com/office/word" w:val="12"/>
  </w:compat>
  <w:rsids>
    <w:rsidRoot w:val="00510C6E"/>
    <w:rsid w:val="000006EE"/>
    <w:rsid w:val="00011C8B"/>
    <w:rsid w:val="00024D34"/>
    <w:rsid w:val="000F771F"/>
    <w:rsid w:val="00137755"/>
    <w:rsid w:val="00143849"/>
    <w:rsid w:val="001520C6"/>
    <w:rsid w:val="001A14BD"/>
    <w:rsid w:val="002C03D4"/>
    <w:rsid w:val="002C5B06"/>
    <w:rsid w:val="00374054"/>
    <w:rsid w:val="004407B5"/>
    <w:rsid w:val="0046466D"/>
    <w:rsid w:val="00470C57"/>
    <w:rsid w:val="004B6C4F"/>
    <w:rsid w:val="004E29B3"/>
    <w:rsid w:val="004E568F"/>
    <w:rsid w:val="004F5FD0"/>
    <w:rsid w:val="00510C6E"/>
    <w:rsid w:val="00511799"/>
    <w:rsid w:val="00554BD6"/>
    <w:rsid w:val="00590D07"/>
    <w:rsid w:val="005C4658"/>
    <w:rsid w:val="0062022C"/>
    <w:rsid w:val="006B358B"/>
    <w:rsid w:val="007018FF"/>
    <w:rsid w:val="00722C63"/>
    <w:rsid w:val="00735E77"/>
    <w:rsid w:val="00784D58"/>
    <w:rsid w:val="008C5CE6"/>
    <w:rsid w:val="008D6863"/>
    <w:rsid w:val="00936FFE"/>
    <w:rsid w:val="00945397"/>
    <w:rsid w:val="00A00623"/>
    <w:rsid w:val="00A92D85"/>
    <w:rsid w:val="00B86B75"/>
    <w:rsid w:val="00BB061E"/>
    <w:rsid w:val="00BC48D5"/>
    <w:rsid w:val="00C36279"/>
    <w:rsid w:val="00C94D63"/>
    <w:rsid w:val="00CA2C3E"/>
    <w:rsid w:val="00CF6828"/>
    <w:rsid w:val="00D26495"/>
    <w:rsid w:val="00D434C0"/>
    <w:rsid w:val="00D51AD0"/>
    <w:rsid w:val="00D558C5"/>
    <w:rsid w:val="00E315A3"/>
    <w:rsid w:val="00EB2506"/>
    <w:rsid w:val="00ED2352"/>
    <w:rsid w:val="00EF3AC5"/>
    <w:rsid w:val="00F3237A"/>
    <w:rsid w:val="00FC5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1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1" w:defUnhideWhenUsed="0" w:defQFormat="0" w:count="276">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rsid w:val="004F5FD0"/>
    <w:pPr>
      <w:suppressAutoHyphens/>
      <w:spacing w:before="60" w:after="60"/>
    </w:pPr>
    <w:rPr>
      <w:rFonts w:ascii="Arial" w:eastAsia="Times New Roman" w:hAnsi="Arial" w:cs="Arial"/>
      <w:bCs/>
    </w:rPr>
  </w:style>
  <w:style w:type="paragraph" w:styleId="Heading1">
    <w:name w:val="heading 1"/>
    <w:basedOn w:val="Heading"/>
    <w:link w:val="Heading1Char"/>
    <w:qFormat/>
    <w:rsid w:val="004F5FD0"/>
    <w:pPr>
      <w:pBdr>
        <w:top w:val="single" w:sz="4" w:space="1" w:color="00000A"/>
        <w:left w:val="single" w:sz="4" w:space="4" w:color="00000A"/>
        <w:bottom w:val="single" w:sz="4" w:space="1" w:color="00000A"/>
        <w:right w:val="single" w:sz="4" w:space="4" w:color="00000A"/>
      </w:pBdr>
      <w:shd w:val="clear" w:color="auto" w:fill="365F91"/>
      <w:spacing w:before="400" w:after="60"/>
      <w:outlineLvl w:val="0"/>
    </w:pPr>
    <w:rPr>
      <w:rFonts w:ascii="Arial" w:eastAsia="Times New Roman" w:hAnsi="Arial" w:cs="Arial"/>
      <w:b/>
      <w:iCs/>
      <w:color w:val="FFFFFF"/>
      <w:sz w:val="32"/>
      <w:szCs w:val="32"/>
      <w:lang w:val="en-GB"/>
    </w:rPr>
  </w:style>
  <w:style w:type="paragraph" w:styleId="Heading2">
    <w:name w:val="heading 2"/>
    <w:basedOn w:val="Heading"/>
    <w:link w:val="Heading2Char"/>
    <w:qFormat/>
    <w:rsid w:val="004F5FD0"/>
    <w:pPr>
      <w:spacing w:before="320" w:after="60"/>
      <w:outlineLvl w:val="1"/>
    </w:pPr>
    <w:rPr>
      <w:rFonts w:ascii="Arial" w:eastAsia="Times New Roman" w:hAnsi="Arial" w:cs="Arial"/>
      <w:b/>
      <w:iCs/>
      <w:color w:val="365F91"/>
      <w:lang w:val="en-GB"/>
    </w:rPr>
  </w:style>
  <w:style w:type="paragraph" w:styleId="Heading3">
    <w:name w:val="heading 3"/>
    <w:basedOn w:val="Heading"/>
    <w:qFormat/>
    <w:rsid w:val="004F5FD0"/>
    <w:pPr>
      <w:spacing w:after="60"/>
      <w:outlineLvl w:val="2"/>
    </w:pPr>
    <w:rPr>
      <w:rFonts w:ascii="Arial" w:eastAsia="Times New Roman" w:hAnsi="Arial" w:cs="Arial"/>
      <w:b/>
      <w:iCs/>
      <w:color w:val="000000"/>
      <w:sz w:val="26"/>
      <w:szCs w:val="26"/>
      <w:lang w:val="en-GB"/>
    </w:rPr>
  </w:style>
  <w:style w:type="paragraph" w:styleId="Heading4">
    <w:name w:val="heading 4"/>
    <w:basedOn w:val="Heading"/>
    <w:qFormat/>
    <w:rsid w:val="004F5FD0"/>
    <w:pPr>
      <w:spacing w:before="160" w:after="60"/>
      <w:outlineLvl w:val="3"/>
    </w:pPr>
    <w:rPr>
      <w:rFonts w:ascii="Arial" w:eastAsia="Times New Roman" w:hAnsi="Arial" w:cs="Arial"/>
      <w:b/>
      <w:iCs/>
      <w:color w:val="000000"/>
      <w:lang w:val="en-GB"/>
    </w:rPr>
  </w:style>
  <w:style w:type="paragraph" w:styleId="Heading5">
    <w:name w:val="heading 5"/>
    <w:basedOn w:val="Heading"/>
    <w:qFormat/>
    <w:rsid w:val="004F5FD0"/>
    <w:pPr>
      <w:spacing w:before="80" w:after="60"/>
      <w:outlineLvl w:val="4"/>
    </w:pPr>
    <w:rPr>
      <w:rFonts w:ascii="Arial" w:eastAsia="Times New Roman" w:hAnsi="Arial" w:cs="Arial"/>
      <w:b/>
      <w:color w:val="000000"/>
      <w:sz w:val="22"/>
      <w:szCs w:val="26"/>
      <w:lang w:val="en-GB"/>
    </w:rPr>
  </w:style>
  <w:style w:type="paragraph" w:styleId="Heading6">
    <w:name w:val="heading 6"/>
    <w:basedOn w:val="Heading2"/>
    <w:link w:val="Heading6Char"/>
    <w:qFormat/>
    <w:rsid w:val="004F5FD0"/>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rsid w:val="00510C6E"/>
  </w:style>
  <w:style w:type="character" w:customStyle="1" w:styleId="VerbatimChar">
    <w:name w:val="Verbatim Char"/>
    <w:basedOn w:val="BodyTextChar"/>
    <w:link w:val="SourceCode"/>
    <w:rsid w:val="00510C6E"/>
    <w:rPr>
      <w:rFonts w:ascii="Consolas" w:hAnsi="Consolas"/>
      <w:sz w:val="22"/>
    </w:rPr>
  </w:style>
  <w:style w:type="character" w:customStyle="1" w:styleId="FootnoteRef">
    <w:name w:val="Footnote Ref"/>
    <w:basedOn w:val="BodyTextChar"/>
    <w:rsid w:val="00510C6E"/>
    <w:rPr>
      <w:vertAlign w:val="superscript"/>
    </w:rPr>
  </w:style>
  <w:style w:type="character" w:customStyle="1" w:styleId="Link">
    <w:name w:val="Link"/>
    <w:basedOn w:val="BodyTextChar"/>
    <w:rsid w:val="00510C6E"/>
    <w:rPr>
      <w:color w:val="4F81BD" w:themeColor="accent1"/>
    </w:rPr>
  </w:style>
  <w:style w:type="character" w:customStyle="1" w:styleId="KeywordTok">
    <w:name w:val="KeywordTok"/>
    <w:basedOn w:val="VerbatimChar"/>
    <w:rsid w:val="00510C6E"/>
    <w:rPr>
      <w:rFonts w:ascii="Consolas" w:hAnsi="Consolas"/>
      <w:b/>
      <w:color w:val="007020"/>
      <w:sz w:val="22"/>
    </w:rPr>
  </w:style>
  <w:style w:type="character" w:customStyle="1" w:styleId="DataTypeTok">
    <w:name w:val="DataTypeTok"/>
    <w:basedOn w:val="VerbatimChar"/>
    <w:rsid w:val="00510C6E"/>
    <w:rPr>
      <w:rFonts w:ascii="Consolas" w:hAnsi="Consolas"/>
      <w:color w:val="902000"/>
      <w:sz w:val="22"/>
    </w:rPr>
  </w:style>
  <w:style w:type="character" w:customStyle="1" w:styleId="DecValTok">
    <w:name w:val="DecValTok"/>
    <w:basedOn w:val="VerbatimChar"/>
    <w:rsid w:val="00510C6E"/>
    <w:rPr>
      <w:rFonts w:ascii="Consolas" w:hAnsi="Consolas"/>
      <w:color w:val="40A070"/>
      <w:sz w:val="22"/>
    </w:rPr>
  </w:style>
  <w:style w:type="character" w:customStyle="1" w:styleId="BaseNTok">
    <w:name w:val="BaseNTok"/>
    <w:basedOn w:val="VerbatimChar"/>
    <w:rsid w:val="00510C6E"/>
    <w:rPr>
      <w:rFonts w:ascii="Consolas" w:hAnsi="Consolas"/>
      <w:color w:val="40A070"/>
      <w:sz w:val="22"/>
    </w:rPr>
  </w:style>
  <w:style w:type="character" w:customStyle="1" w:styleId="FloatTok">
    <w:name w:val="FloatTok"/>
    <w:basedOn w:val="VerbatimChar"/>
    <w:rsid w:val="00510C6E"/>
    <w:rPr>
      <w:rFonts w:ascii="Consolas" w:hAnsi="Consolas"/>
      <w:color w:val="40A070"/>
      <w:sz w:val="22"/>
    </w:rPr>
  </w:style>
  <w:style w:type="character" w:customStyle="1" w:styleId="CharTok">
    <w:name w:val="CharTok"/>
    <w:basedOn w:val="VerbatimChar"/>
    <w:rsid w:val="00510C6E"/>
    <w:rPr>
      <w:rFonts w:ascii="Consolas" w:hAnsi="Consolas"/>
      <w:color w:val="4070A0"/>
      <w:sz w:val="22"/>
    </w:rPr>
  </w:style>
  <w:style w:type="character" w:customStyle="1" w:styleId="StringTok">
    <w:name w:val="StringTok"/>
    <w:basedOn w:val="VerbatimChar"/>
    <w:rsid w:val="00510C6E"/>
    <w:rPr>
      <w:rFonts w:ascii="Consolas" w:hAnsi="Consolas"/>
      <w:color w:val="4070A0"/>
      <w:sz w:val="22"/>
    </w:rPr>
  </w:style>
  <w:style w:type="character" w:customStyle="1" w:styleId="CommentTok">
    <w:name w:val="CommentTok"/>
    <w:basedOn w:val="VerbatimChar"/>
    <w:rsid w:val="00510C6E"/>
    <w:rPr>
      <w:rFonts w:ascii="Consolas" w:hAnsi="Consolas"/>
      <w:i/>
      <w:color w:val="60A0B0"/>
      <w:sz w:val="22"/>
    </w:rPr>
  </w:style>
  <w:style w:type="character" w:customStyle="1" w:styleId="OtherTok">
    <w:name w:val="OtherTok"/>
    <w:basedOn w:val="VerbatimChar"/>
    <w:rsid w:val="00510C6E"/>
    <w:rPr>
      <w:rFonts w:ascii="Consolas" w:hAnsi="Consolas"/>
      <w:color w:val="007020"/>
      <w:sz w:val="22"/>
    </w:rPr>
  </w:style>
  <w:style w:type="character" w:customStyle="1" w:styleId="AlertTok">
    <w:name w:val="AlertTok"/>
    <w:basedOn w:val="VerbatimChar"/>
    <w:rsid w:val="00510C6E"/>
    <w:rPr>
      <w:rFonts w:ascii="Consolas" w:hAnsi="Consolas"/>
      <w:b/>
      <w:color w:val="FF0000"/>
      <w:sz w:val="22"/>
    </w:rPr>
  </w:style>
  <w:style w:type="character" w:customStyle="1" w:styleId="FunctionTok">
    <w:name w:val="FunctionTok"/>
    <w:basedOn w:val="VerbatimChar"/>
    <w:rsid w:val="00510C6E"/>
    <w:rPr>
      <w:rFonts w:ascii="Consolas" w:hAnsi="Consolas"/>
      <w:color w:val="06287E"/>
      <w:sz w:val="22"/>
    </w:rPr>
  </w:style>
  <w:style w:type="character" w:customStyle="1" w:styleId="RegionMarkerTok">
    <w:name w:val="RegionMarkerTok"/>
    <w:basedOn w:val="VerbatimChar"/>
    <w:rsid w:val="00510C6E"/>
    <w:rPr>
      <w:rFonts w:ascii="Consolas" w:hAnsi="Consolas"/>
      <w:sz w:val="22"/>
    </w:rPr>
  </w:style>
  <w:style w:type="character" w:customStyle="1" w:styleId="ErrorTok">
    <w:name w:val="ErrorTok"/>
    <w:basedOn w:val="VerbatimChar"/>
    <w:rsid w:val="00510C6E"/>
    <w:rPr>
      <w:rFonts w:ascii="Consolas" w:hAnsi="Consolas"/>
      <w:b/>
      <w:color w:val="FF0000"/>
      <w:sz w:val="22"/>
    </w:rPr>
  </w:style>
  <w:style w:type="character" w:customStyle="1" w:styleId="NormalTok">
    <w:name w:val="NormalTok"/>
    <w:basedOn w:val="VerbatimChar"/>
    <w:rsid w:val="00510C6E"/>
    <w:rPr>
      <w:rFonts w:ascii="Consolas" w:hAnsi="Consolas"/>
      <w:sz w:val="22"/>
    </w:rPr>
  </w:style>
  <w:style w:type="character" w:customStyle="1" w:styleId="Heading6Char">
    <w:name w:val="Heading 6 Char"/>
    <w:link w:val="Heading6"/>
    <w:rsid w:val="004F5FD0"/>
    <w:rPr>
      <w:rFonts w:ascii="Arial" w:eastAsia="Times New Roman" w:hAnsi="Arial" w:cs="Arial"/>
      <w:iCs/>
      <w:color w:val="365F91"/>
      <w:sz w:val="20"/>
      <w:szCs w:val="22"/>
      <w:lang w:val="en-GB"/>
    </w:rPr>
  </w:style>
  <w:style w:type="character" w:customStyle="1" w:styleId="Heading1Char">
    <w:name w:val="Heading 1 Char"/>
    <w:link w:val="Heading1"/>
    <w:rsid w:val="004F5FD0"/>
    <w:rPr>
      <w:rFonts w:ascii="Arial" w:eastAsia="Times New Roman" w:hAnsi="Arial" w:cs="Arial"/>
      <w:iCs/>
      <w:color w:val="FFFFFF"/>
      <w:sz w:val="32"/>
      <w:szCs w:val="32"/>
      <w:shd w:val="clear" w:color="auto" w:fill="365F91"/>
      <w:lang w:val="en-GB"/>
    </w:rPr>
  </w:style>
  <w:style w:type="character" w:customStyle="1" w:styleId="Heading2Char">
    <w:name w:val="Heading 2 Char"/>
    <w:link w:val="Heading2"/>
    <w:rsid w:val="004F5FD0"/>
    <w:rPr>
      <w:rFonts w:ascii="Arial" w:eastAsia="Times New Roman" w:hAnsi="Arial" w:cs="Arial"/>
      <w:b/>
      <w:bCs/>
      <w:iCs/>
      <w:color w:val="365F91"/>
      <w:sz w:val="28"/>
      <w:szCs w:val="28"/>
      <w:lang w:val="en-GB"/>
    </w:rPr>
  </w:style>
  <w:style w:type="character" w:customStyle="1" w:styleId="FooterChar">
    <w:name w:val="Footer Char"/>
    <w:basedOn w:val="DefaultParagraphFont"/>
    <w:link w:val="Footer"/>
    <w:semiHidden/>
    <w:rsid w:val="00511799"/>
    <w:rPr>
      <w:rFonts w:ascii="Arial" w:eastAsia="Times New Roman" w:hAnsi="Arial" w:cs="Arial"/>
      <w:bCs/>
      <w:sz w:val="20"/>
    </w:rPr>
  </w:style>
  <w:style w:type="character" w:customStyle="1" w:styleId="EmailPACKT">
    <w:name w:val="Email [PACKT]"/>
    <w:uiPriority w:val="99"/>
    <w:qFormat/>
    <w:locked/>
    <w:rsid w:val="004F5FD0"/>
    <w:rPr>
      <w:rFonts w:ascii="Lucida Console" w:hAnsi="Lucida Console"/>
      <w:color w:val="FF6600"/>
      <w:sz w:val="19"/>
      <w:szCs w:val="18"/>
    </w:rPr>
  </w:style>
  <w:style w:type="character" w:customStyle="1" w:styleId="URLPACKT">
    <w:name w:val="URL [PACKT]"/>
    <w:uiPriority w:val="99"/>
    <w:rsid w:val="004F5FD0"/>
    <w:rPr>
      <w:rFonts w:ascii="Lucida Console" w:hAnsi="Lucida Console"/>
      <w:color w:val="0000FF"/>
      <w:sz w:val="19"/>
      <w:szCs w:val="18"/>
    </w:rPr>
  </w:style>
  <w:style w:type="character" w:customStyle="1" w:styleId="CodeInTextPACKT">
    <w:name w:val="Code In Text [PACKT]"/>
    <w:uiPriority w:val="99"/>
    <w:locked/>
    <w:rsid w:val="004F5FD0"/>
    <w:rPr>
      <w:rFonts w:ascii="Lucida Console" w:hAnsi="Lucida Console"/>
      <w:color w:val="747959"/>
      <w:sz w:val="19"/>
      <w:szCs w:val="18"/>
    </w:rPr>
  </w:style>
  <w:style w:type="character" w:customStyle="1" w:styleId="ScreenTextPACKT">
    <w:name w:val="Screen Text [PACKT]"/>
    <w:uiPriority w:val="99"/>
    <w:locked/>
    <w:rsid w:val="004F5FD0"/>
    <w:rPr>
      <w:rFonts w:ascii="Times New Roman" w:hAnsi="Times New Roman"/>
      <w:b/>
      <w:color w:val="008000"/>
      <w:sz w:val="22"/>
    </w:rPr>
  </w:style>
  <w:style w:type="character" w:customStyle="1" w:styleId="KeyWordPACKT">
    <w:name w:val="Key Word [PACKT]"/>
    <w:uiPriority w:val="99"/>
    <w:locked/>
    <w:rsid w:val="004F5FD0"/>
    <w:rPr>
      <w:b/>
    </w:rPr>
  </w:style>
  <w:style w:type="character" w:customStyle="1" w:styleId="KeyPACKT">
    <w:name w:val="Key [PACKT]"/>
    <w:uiPriority w:val="99"/>
    <w:locked/>
    <w:rsid w:val="004F5FD0"/>
    <w:rPr>
      <w:i/>
      <w:color w:val="00CCFF"/>
    </w:rPr>
  </w:style>
  <w:style w:type="character" w:customStyle="1" w:styleId="ChapterrefPACKT">
    <w:name w:val="Chapterref [PACKT]"/>
    <w:uiPriority w:val="99"/>
    <w:locked/>
    <w:rsid w:val="004F5FD0"/>
    <w:rPr>
      <w:rFonts w:ascii="Times New Roman" w:hAnsi="Times New Roman"/>
      <w:i/>
      <w:strike w:val="0"/>
      <w:dstrike w:val="0"/>
      <w:color w:val="808000"/>
      <w:position w:val="0"/>
      <w:sz w:val="22"/>
      <w:szCs w:val="22"/>
      <w:u w:val="none"/>
      <w:vertAlign w:val="baseline"/>
    </w:rPr>
  </w:style>
  <w:style w:type="character" w:customStyle="1" w:styleId="ItalicsPACKT">
    <w:name w:val="Italics [PACKT]"/>
    <w:uiPriority w:val="99"/>
    <w:locked/>
    <w:rsid w:val="004F5FD0"/>
    <w:rPr>
      <w:i/>
      <w:color w:val="FF99CC"/>
    </w:rPr>
  </w:style>
  <w:style w:type="character" w:customStyle="1" w:styleId="CodeHighlightedPACKT">
    <w:name w:val="Code Highlighted [PACKT]"/>
    <w:uiPriority w:val="99"/>
    <w:qFormat/>
    <w:rsid w:val="004F5FD0"/>
    <w:rPr>
      <w:rFonts w:ascii="Lucida Console" w:hAnsi="Lucida Console"/>
      <w:b/>
      <w:color w:val="747959"/>
      <w:sz w:val="18"/>
      <w:szCs w:val="18"/>
    </w:rPr>
  </w:style>
  <w:style w:type="character" w:customStyle="1" w:styleId="IconPACKT">
    <w:name w:val="Icon [PACKT]"/>
    <w:uiPriority w:val="99"/>
    <w:qFormat/>
    <w:rsid w:val="004F5FD0"/>
    <w:rPr>
      <w:rFonts w:ascii="Times New Roman" w:hAnsi="Times New Roman"/>
      <w:sz w:val="22"/>
    </w:rPr>
  </w:style>
  <w:style w:type="character" w:customStyle="1" w:styleId="BalloonTextChar">
    <w:name w:val="Balloon Text Char"/>
    <w:link w:val="BalloonText"/>
    <w:rsid w:val="004F5FD0"/>
    <w:rPr>
      <w:rFonts w:ascii="Tahoma" w:eastAsia="Times New Roman" w:hAnsi="Tahoma" w:cs="Tahoma"/>
      <w:bCs/>
      <w:sz w:val="16"/>
      <w:szCs w:val="16"/>
    </w:rPr>
  </w:style>
  <w:style w:type="character" w:styleId="CommentReference">
    <w:name w:val="annotation reference"/>
    <w:basedOn w:val="DefaultParagraphFont"/>
    <w:semiHidden/>
    <w:unhideWhenUsed/>
    <w:rsid w:val="00A00623"/>
    <w:rPr>
      <w:sz w:val="16"/>
      <w:szCs w:val="16"/>
    </w:rPr>
  </w:style>
  <w:style w:type="character" w:customStyle="1" w:styleId="BodyTextChar1">
    <w:name w:val="Body Text Char1"/>
    <w:basedOn w:val="DefaultParagraphFont"/>
    <w:link w:val="TextBody"/>
    <w:rsid w:val="00511799"/>
    <w:rPr>
      <w:rFonts w:ascii="Arial" w:eastAsia="Times New Roman" w:hAnsi="Arial" w:cs="Arial"/>
      <w:bCs/>
      <w:sz w:val="20"/>
    </w:rPr>
  </w:style>
  <w:style w:type="character" w:customStyle="1" w:styleId="CommentTextChar">
    <w:name w:val="Comment Text Char"/>
    <w:basedOn w:val="DefaultParagraphFont"/>
    <w:link w:val="CommentText"/>
    <w:rsid w:val="00A00623"/>
    <w:rPr>
      <w:rFonts w:ascii="Arial" w:eastAsia="Times New Roman" w:hAnsi="Arial" w:cs="Arial"/>
      <w:bCs/>
      <w:sz w:val="20"/>
      <w:szCs w:val="20"/>
    </w:rPr>
  </w:style>
  <w:style w:type="character" w:customStyle="1" w:styleId="CommentSubjectChar">
    <w:name w:val="Comment Subject Char"/>
    <w:basedOn w:val="CommentTextChar"/>
    <w:link w:val="CommentSubject"/>
    <w:semiHidden/>
    <w:rsid w:val="00A00623"/>
    <w:rPr>
      <w:rFonts w:ascii="Arial" w:eastAsia="Times New Roman" w:hAnsi="Arial" w:cs="Arial"/>
      <w:b/>
      <w:bCs/>
      <w:sz w:val="20"/>
      <w:szCs w:val="20"/>
    </w:rPr>
  </w:style>
  <w:style w:type="character" w:customStyle="1" w:styleId="ListLabel1">
    <w:name w:val="ListLabel 1"/>
    <w:rsid w:val="00510C6E"/>
    <w:rPr>
      <w:rFonts w:cs="Courier New"/>
    </w:rPr>
  </w:style>
  <w:style w:type="character" w:customStyle="1" w:styleId="Bullets">
    <w:name w:val="Bullets"/>
    <w:rsid w:val="00510C6E"/>
    <w:rPr>
      <w:rFonts w:ascii="OpenSymbol" w:eastAsia="OpenSymbol" w:hAnsi="OpenSymbol" w:cs="OpenSymbol"/>
    </w:rPr>
  </w:style>
  <w:style w:type="paragraph" w:customStyle="1" w:styleId="Heading">
    <w:name w:val="Heading"/>
    <w:basedOn w:val="Normal"/>
    <w:next w:val="TextBody"/>
    <w:rsid w:val="00510C6E"/>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1"/>
    <w:rsid w:val="00510C6E"/>
    <w:pPr>
      <w:spacing w:after="120" w:line="288" w:lineRule="auto"/>
    </w:pPr>
  </w:style>
  <w:style w:type="paragraph" w:styleId="List">
    <w:name w:val="List"/>
    <w:basedOn w:val="TextBody"/>
    <w:rsid w:val="00510C6E"/>
  </w:style>
  <w:style w:type="paragraph" w:styleId="Caption">
    <w:name w:val="caption"/>
    <w:basedOn w:val="Normal"/>
    <w:rsid w:val="00510C6E"/>
    <w:pPr>
      <w:suppressLineNumbers/>
      <w:spacing w:before="120" w:after="120"/>
    </w:pPr>
    <w:rPr>
      <w:i/>
      <w:iCs/>
      <w:sz w:val="24"/>
    </w:rPr>
  </w:style>
  <w:style w:type="paragraph" w:customStyle="1" w:styleId="Index">
    <w:name w:val="Index"/>
    <w:basedOn w:val="Normal"/>
    <w:rsid w:val="00510C6E"/>
    <w:pPr>
      <w:suppressLineNumbers/>
    </w:pPr>
  </w:style>
  <w:style w:type="paragraph" w:customStyle="1" w:styleId="Compact">
    <w:name w:val="Compact"/>
    <w:basedOn w:val="Normal"/>
    <w:qFormat/>
    <w:rsid w:val="00510C6E"/>
    <w:pPr>
      <w:spacing w:before="36" w:after="36"/>
    </w:pPr>
  </w:style>
  <w:style w:type="paragraph" w:styleId="Title">
    <w:name w:val="Title"/>
    <w:basedOn w:val="Normal"/>
    <w:next w:val="Normal"/>
    <w:qFormat/>
    <w:rsid w:val="00510C6E"/>
    <w:pPr>
      <w:keepNext/>
      <w:keepLines/>
      <w:spacing w:before="480" w:after="240"/>
      <w:jc w:val="center"/>
    </w:pPr>
    <w:rPr>
      <w:rFonts w:asciiTheme="majorHAnsi" w:eastAsiaTheme="majorEastAsia" w:hAnsiTheme="majorHAnsi" w:cstheme="majorBidi"/>
      <w:b/>
      <w:bCs w:val="0"/>
      <w:color w:val="345A8A" w:themeColor="accent1" w:themeShade="B5"/>
      <w:sz w:val="36"/>
      <w:szCs w:val="36"/>
    </w:rPr>
  </w:style>
  <w:style w:type="paragraph" w:styleId="Subtitle">
    <w:name w:val="Subtitle"/>
    <w:basedOn w:val="Title"/>
    <w:next w:val="Normal"/>
    <w:qFormat/>
    <w:rsid w:val="00510C6E"/>
    <w:pPr>
      <w:spacing w:before="240"/>
    </w:pPr>
    <w:rPr>
      <w:sz w:val="30"/>
      <w:szCs w:val="30"/>
    </w:rPr>
  </w:style>
  <w:style w:type="paragraph" w:customStyle="1" w:styleId="Author">
    <w:name w:val="Author"/>
    <w:next w:val="Normal"/>
    <w:qFormat/>
    <w:rsid w:val="00510C6E"/>
    <w:pPr>
      <w:keepNext/>
      <w:keepLines/>
      <w:suppressAutoHyphens/>
      <w:spacing w:after="200"/>
      <w:jc w:val="center"/>
    </w:pPr>
  </w:style>
  <w:style w:type="paragraph" w:styleId="Date">
    <w:name w:val="Date"/>
    <w:next w:val="Normal"/>
    <w:qFormat/>
    <w:rsid w:val="00510C6E"/>
    <w:pPr>
      <w:keepNext/>
      <w:keepLines/>
      <w:suppressAutoHyphens/>
      <w:spacing w:after="200"/>
      <w:jc w:val="center"/>
    </w:pPr>
  </w:style>
  <w:style w:type="paragraph" w:customStyle="1" w:styleId="Abstract">
    <w:name w:val="Abstract"/>
    <w:basedOn w:val="Normal"/>
    <w:next w:val="Normal"/>
    <w:qFormat/>
    <w:rsid w:val="00510C6E"/>
    <w:pPr>
      <w:keepNext/>
      <w:keepLines/>
      <w:spacing w:before="300" w:after="300"/>
    </w:pPr>
    <w:rPr>
      <w:szCs w:val="20"/>
    </w:rPr>
  </w:style>
  <w:style w:type="paragraph" w:styleId="Bibliography">
    <w:name w:val="Bibliography"/>
    <w:basedOn w:val="Normal"/>
    <w:qFormat/>
    <w:rsid w:val="00510C6E"/>
  </w:style>
  <w:style w:type="paragraph" w:customStyle="1" w:styleId="BlockQuote">
    <w:name w:val="Block Quote"/>
    <w:basedOn w:val="Normal"/>
    <w:next w:val="Normal"/>
    <w:uiPriority w:val="9"/>
    <w:unhideWhenUsed/>
    <w:qFormat/>
    <w:rsid w:val="00510C6E"/>
    <w:pPr>
      <w:spacing w:before="100" w:after="100"/>
    </w:pPr>
    <w:rPr>
      <w:rFonts w:asciiTheme="majorHAnsi" w:eastAsiaTheme="majorEastAsia" w:hAnsiTheme="majorHAnsi" w:cstheme="majorBidi"/>
      <w:bCs w:val="0"/>
      <w:szCs w:val="20"/>
    </w:rPr>
  </w:style>
  <w:style w:type="paragraph" w:styleId="FootnoteText">
    <w:name w:val="footnote text"/>
    <w:basedOn w:val="Normal"/>
    <w:uiPriority w:val="9"/>
    <w:unhideWhenUsed/>
    <w:qFormat/>
    <w:rsid w:val="00510C6E"/>
  </w:style>
  <w:style w:type="paragraph" w:customStyle="1" w:styleId="DefinitionTerm">
    <w:name w:val="Definition Term"/>
    <w:basedOn w:val="Normal"/>
    <w:rsid w:val="00510C6E"/>
    <w:pPr>
      <w:keepNext/>
      <w:keepLines/>
      <w:spacing w:after="0"/>
    </w:pPr>
    <w:rPr>
      <w:b/>
    </w:rPr>
  </w:style>
  <w:style w:type="paragraph" w:customStyle="1" w:styleId="Definition">
    <w:name w:val="Definition"/>
    <w:basedOn w:val="Normal"/>
    <w:rsid w:val="00510C6E"/>
  </w:style>
  <w:style w:type="paragraph" w:customStyle="1" w:styleId="TableCaption">
    <w:name w:val="Table Caption"/>
    <w:basedOn w:val="Normal"/>
    <w:rsid w:val="00510C6E"/>
    <w:pPr>
      <w:spacing w:before="0" w:after="120"/>
    </w:pPr>
    <w:rPr>
      <w:i/>
    </w:rPr>
  </w:style>
  <w:style w:type="paragraph" w:customStyle="1" w:styleId="ImageCaption">
    <w:name w:val="Image Caption"/>
    <w:basedOn w:val="Normal"/>
    <w:link w:val="BodyTextChar"/>
    <w:rsid w:val="00510C6E"/>
    <w:pPr>
      <w:spacing w:before="0" w:after="120"/>
    </w:pPr>
    <w:rPr>
      <w:i/>
    </w:rPr>
  </w:style>
  <w:style w:type="paragraph" w:customStyle="1" w:styleId="SourceCode">
    <w:name w:val="Source Code"/>
    <w:basedOn w:val="Normal"/>
    <w:link w:val="VerbatimChar"/>
    <w:rsid w:val="00510C6E"/>
  </w:style>
  <w:style w:type="paragraph" w:customStyle="1" w:styleId="NormalPACKT">
    <w:name w:val="Normal [PACKT]"/>
    <w:uiPriority w:val="99"/>
    <w:locked/>
    <w:rsid w:val="004F5FD0"/>
    <w:pPr>
      <w:suppressAutoHyphens/>
      <w:spacing w:after="120"/>
    </w:pPr>
    <w:rPr>
      <w:rFonts w:ascii="Times New Roman" w:eastAsia="Times New Roman" w:hAnsi="Times New Roman" w:cs="Times New Roman"/>
      <w:sz w:val="22"/>
    </w:rPr>
  </w:style>
  <w:style w:type="paragraph" w:styleId="Footer">
    <w:name w:val="footer"/>
    <w:basedOn w:val="Normal"/>
    <w:link w:val="FooterChar"/>
    <w:semiHidden/>
    <w:rsid w:val="004F5FD0"/>
    <w:pPr>
      <w:tabs>
        <w:tab w:val="center" w:pos="4320"/>
        <w:tab w:val="right" w:pos="8640"/>
      </w:tabs>
    </w:pPr>
  </w:style>
  <w:style w:type="paragraph" w:customStyle="1" w:styleId="ChapterTitlePACKT">
    <w:name w:val="Chapter Title [PACKT]"/>
    <w:uiPriority w:val="99"/>
    <w:locked/>
    <w:rsid w:val="004F5FD0"/>
    <w:pPr>
      <w:suppressAutoHyphens/>
      <w:spacing w:after="840"/>
      <w:jc w:val="right"/>
    </w:pPr>
    <w:rPr>
      <w:rFonts w:ascii="Arial" w:eastAsia="Times New Roman" w:hAnsi="Arial" w:cs="Arial"/>
      <w:bCs/>
      <w:color w:val="000000"/>
      <w:sz w:val="56"/>
      <w:szCs w:val="32"/>
      <w:lang w:val="en-GB"/>
    </w:rPr>
  </w:style>
  <w:style w:type="paragraph" w:customStyle="1" w:styleId="CodePACKT">
    <w:name w:val="Code [PACKT]"/>
    <w:basedOn w:val="NormalPACKT"/>
    <w:uiPriority w:val="99"/>
    <w:locked/>
    <w:rsid w:val="004F5FD0"/>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4F5FD0"/>
    <w:pPr>
      <w:tabs>
        <w:tab w:val="left" w:pos="360"/>
      </w:tabs>
      <w:spacing w:after="60"/>
      <w:ind w:left="720" w:right="360"/>
    </w:pPr>
  </w:style>
  <w:style w:type="paragraph" w:customStyle="1" w:styleId="InformationBoxPACKT">
    <w:name w:val="Information Box [PACKT]"/>
    <w:basedOn w:val="NormalPACKT"/>
    <w:uiPriority w:val="99"/>
    <w:qFormat/>
    <w:locked/>
    <w:rsid w:val="004F5FD0"/>
    <w:pPr>
      <w:pBdr>
        <w:top w:val="single" w:sz="4" w:space="6" w:color="00000A"/>
        <w:left w:val="single" w:sz="4" w:space="4" w:color="00000A"/>
        <w:bottom w:val="single" w:sz="4" w:space="9" w:color="00000A"/>
        <w:right w:val="single" w:sz="4" w:space="4" w:color="00000A"/>
      </w:pBdr>
      <w:shd w:val="clear" w:color="auto" w:fill="FFFFFF"/>
      <w:spacing w:before="180" w:after="180"/>
      <w:ind w:left="720" w:right="720"/>
    </w:pPr>
    <w:rPr>
      <w:sz w:val="20"/>
    </w:rPr>
  </w:style>
  <w:style w:type="paragraph" w:customStyle="1" w:styleId="NumberedBulletPACKT">
    <w:name w:val="Numbered Bullet [PACKT]"/>
    <w:basedOn w:val="BulletPACKT"/>
    <w:uiPriority w:val="99"/>
    <w:locked/>
    <w:rsid w:val="004F5FD0"/>
  </w:style>
  <w:style w:type="paragraph" w:customStyle="1" w:styleId="TableColumnHeadingPACKT">
    <w:name w:val="Table Column Heading [PACKT]"/>
    <w:basedOn w:val="NormalPACKT"/>
    <w:uiPriority w:val="99"/>
    <w:rsid w:val="004F5FD0"/>
    <w:pPr>
      <w:spacing w:before="60" w:after="60"/>
    </w:pPr>
    <w:rPr>
      <w:rFonts w:cs="Arial"/>
      <w:b/>
      <w:bCs/>
      <w:sz w:val="20"/>
    </w:rPr>
  </w:style>
  <w:style w:type="paragraph" w:customStyle="1" w:styleId="CodeEndPACKT">
    <w:name w:val="Code End [PACKT]"/>
    <w:basedOn w:val="CodePACKT"/>
    <w:uiPriority w:val="99"/>
    <w:locked/>
    <w:rsid w:val="004F5FD0"/>
    <w:pPr>
      <w:spacing w:after="120"/>
    </w:pPr>
  </w:style>
  <w:style w:type="paragraph" w:customStyle="1" w:styleId="TableColumnContentPACKT">
    <w:name w:val="Table Column Content [PACKT]"/>
    <w:basedOn w:val="TableColumnHeadingPACKT"/>
    <w:uiPriority w:val="99"/>
    <w:rsid w:val="004F5FD0"/>
    <w:rPr>
      <w:b w:val="0"/>
    </w:rPr>
  </w:style>
  <w:style w:type="paragraph" w:customStyle="1" w:styleId="CommandLinePACKT">
    <w:name w:val="Command Line [PACKT]"/>
    <w:basedOn w:val="CodePACKT"/>
    <w:uiPriority w:val="99"/>
    <w:qFormat/>
    <w:locked/>
    <w:rsid w:val="004F5FD0"/>
    <w:pPr>
      <w:spacing w:after="60"/>
      <w:ind w:left="0"/>
    </w:pPr>
  </w:style>
  <w:style w:type="paragraph" w:customStyle="1" w:styleId="CodeWithinTipPACKT">
    <w:name w:val="Code Within Tip [PACKT]"/>
    <w:uiPriority w:val="99"/>
    <w:qFormat/>
    <w:rsid w:val="004F5FD0"/>
    <w:pPr>
      <w:pBdr>
        <w:top w:val="double" w:sz="4" w:space="6" w:color="00000A"/>
        <w:bottom w:val="double" w:sz="4" w:space="9" w:color="00000A"/>
      </w:pBdr>
      <w:suppressAutoHyphens/>
      <w:spacing w:after="50"/>
      <w:ind w:left="720" w:right="720"/>
    </w:pPr>
    <w:rPr>
      <w:rFonts w:ascii="Lucida Console" w:eastAsia="Times New Roman" w:hAnsi="Lucida Console" w:cs="Times New Roman"/>
      <w:sz w:val="19"/>
      <w:szCs w:val="20"/>
    </w:rPr>
  </w:style>
  <w:style w:type="paragraph" w:customStyle="1" w:styleId="ChapterNumberPACKT">
    <w:name w:val="Chapter Number [PACKT]"/>
    <w:locked/>
    <w:rsid w:val="004F5FD0"/>
    <w:pPr>
      <w:suppressAutoHyphens/>
      <w:jc w:val="right"/>
    </w:pPr>
    <w:rPr>
      <w:rFonts w:ascii="Arial" w:eastAsia="Times New Roman" w:hAnsi="Arial" w:cs="Arial"/>
      <w:bCs/>
      <w:color w:val="000000"/>
      <w:sz w:val="120"/>
      <w:szCs w:val="32"/>
      <w:lang w:val="en-GB"/>
    </w:rPr>
  </w:style>
  <w:style w:type="paragraph" w:customStyle="1" w:styleId="BulletEndPACKT">
    <w:name w:val="Bullet End [PACKT]"/>
    <w:basedOn w:val="BulletPACKT"/>
    <w:uiPriority w:val="99"/>
    <w:locked/>
    <w:rsid w:val="004F5FD0"/>
    <w:pPr>
      <w:spacing w:after="120"/>
    </w:pPr>
  </w:style>
  <w:style w:type="paragraph" w:customStyle="1" w:styleId="FigurePACKT">
    <w:name w:val="Figure [PACKT]"/>
    <w:uiPriority w:val="99"/>
    <w:locked/>
    <w:rsid w:val="004F5FD0"/>
    <w:pPr>
      <w:suppressAutoHyphens/>
      <w:spacing w:before="240" w:after="240"/>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uiPriority w:val="99"/>
    <w:locked/>
    <w:rsid w:val="004F5FD0"/>
    <w:pPr>
      <w:spacing w:after="120"/>
    </w:pPr>
  </w:style>
  <w:style w:type="paragraph" w:customStyle="1" w:styleId="BulletWithinBulletPACKT">
    <w:name w:val="Bullet Within Bullet [PACKT]"/>
    <w:basedOn w:val="BulletPACKT"/>
    <w:uiPriority w:val="99"/>
    <w:locked/>
    <w:rsid w:val="004F5FD0"/>
    <w:pPr>
      <w:ind w:left="1440" w:right="720"/>
    </w:pPr>
  </w:style>
  <w:style w:type="paragraph" w:customStyle="1" w:styleId="BulletWithinBulletEndPACKT">
    <w:name w:val="Bullet Within Bullet End [PACKT]"/>
    <w:basedOn w:val="BulletWithinBulletPACKT"/>
    <w:uiPriority w:val="99"/>
    <w:locked/>
    <w:rsid w:val="004F5FD0"/>
    <w:pPr>
      <w:spacing w:after="120"/>
    </w:pPr>
  </w:style>
  <w:style w:type="paragraph" w:customStyle="1" w:styleId="TipPACKT">
    <w:name w:val="Tip [PACKT]"/>
    <w:basedOn w:val="InformationBoxPACKT"/>
    <w:uiPriority w:val="99"/>
    <w:qFormat/>
    <w:rsid w:val="004F5FD0"/>
    <w:pPr>
      <w:pBdr>
        <w:top w:val="double" w:sz="4" w:space="6" w:color="00000A"/>
        <w:bottom w:val="double" w:sz="4" w:space="9" w:color="00000A"/>
      </w:pBdr>
    </w:pPr>
  </w:style>
  <w:style w:type="paragraph" w:customStyle="1" w:styleId="PartPACKT">
    <w:name w:val="Part [PACKT]"/>
    <w:uiPriority w:val="99"/>
    <w:qFormat/>
    <w:rsid w:val="004F5FD0"/>
    <w:pPr>
      <w:widowControl w:val="0"/>
      <w:suppressAutoHyphens/>
      <w:spacing w:after="200"/>
    </w:pPr>
    <w:rPr>
      <w:b/>
      <w:sz w:val="120"/>
      <w:u w:val="single"/>
    </w:rPr>
  </w:style>
  <w:style w:type="paragraph" w:customStyle="1" w:styleId="TipWithinBulletPACKT">
    <w:name w:val="Tip Within Bullet [PACKT]"/>
    <w:uiPriority w:val="99"/>
    <w:qFormat/>
    <w:rsid w:val="004F5FD0"/>
    <w:pPr>
      <w:widowControl w:val="0"/>
      <w:pBdr>
        <w:top w:val="double" w:sz="4" w:space="6" w:color="00000A"/>
        <w:bottom w:val="double" w:sz="4" w:space="9" w:color="00000A"/>
      </w:pBdr>
      <w:suppressAutoHyphens/>
      <w:spacing w:before="180" w:after="180"/>
      <w:ind w:left="720" w:right="720"/>
    </w:pPr>
  </w:style>
  <w:style w:type="paragraph" w:customStyle="1" w:styleId="TableWithinBulletPACKT">
    <w:name w:val="Table Within Bullet [PACKT]"/>
    <w:basedOn w:val="TableColumnContentPACKT"/>
    <w:uiPriority w:val="99"/>
    <w:qFormat/>
    <w:rsid w:val="004F5FD0"/>
  </w:style>
  <w:style w:type="paragraph" w:customStyle="1" w:styleId="PartTitlePACKT">
    <w:name w:val="Part Title [PACKT]"/>
    <w:basedOn w:val="PartPACKT"/>
    <w:uiPriority w:val="99"/>
    <w:qFormat/>
    <w:rsid w:val="004F5FD0"/>
    <w:rPr>
      <w:i/>
      <w:sz w:val="26"/>
      <w:u w:val="none"/>
    </w:rPr>
  </w:style>
  <w:style w:type="paragraph" w:customStyle="1" w:styleId="CommandLineEndPACKT">
    <w:name w:val="Command Line End [PACKT]"/>
    <w:basedOn w:val="CommandLinePACKT"/>
    <w:uiPriority w:val="99"/>
    <w:locked/>
    <w:rsid w:val="004F5FD0"/>
    <w:pPr>
      <w:spacing w:after="120"/>
    </w:pPr>
    <w:rPr>
      <w:bCs/>
      <w:szCs w:val="20"/>
      <w:lang w:eastAsia="en-US"/>
    </w:rPr>
  </w:style>
  <w:style w:type="paragraph" w:customStyle="1" w:styleId="CodeWithinBulletsPACKT">
    <w:name w:val="Code Within Bullets [PACKT]"/>
    <w:basedOn w:val="CodePACKT"/>
    <w:uiPriority w:val="99"/>
    <w:locked/>
    <w:rsid w:val="004F5FD0"/>
    <w:pPr>
      <w:ind w:left="1080"/>
    </w:pPr>
    <w:rPr>
      <w:szCs w:val="20"/>
    </w:rPr>
  </w:style>
  <w:style w:type="paragraph" w:customStyle="1" w:styleId="CodeWithinBulletsEndPACKT">
    <w:name w:val="Code Within Bullets End [PACKT]"/>
    <w:basedOn w:val="CodeWithinBulletsPACKT"/>
    <w:uiPriority w:val="99"/>
    <w:locked/>
    <w:rsid w:val="004F5FD0"/>
    <w:pPr>
      <w:spacing w:after="120"/>
    </w:pPr>
  </w:style>
  <w:style w:type="paragraph" w:customStyle="1" w:styleId="NumberedBulletWithinBulletPACKT">
    <w:name w:val="Numbered Bullet Within Bullet [PACKT]"/>
    <w:basedOn w:val="BulletWithinBulletPACKT"/>
    <w:uiPriority w:val="99"/>
    <w:locked/>
    <w:rsid w:val="004F5FD0"/>
  </w:style>
  <w:style w:type="paragraph" w:customStyle="1" w:styleId="NumberedBulletWithinBulletEndPACKT">
    <w:name w:val="Numbered Bullet Within Bullet End [PACKT]"/>
    <w:basedOn w:val="NumberedBulletWithinBulletPACKT"/>
    <w:uiPriority w:val="99"/>
    <w:locked/>
    <w:rsid w:val="004F5FD0"/>
    <w:pPr>
      <w:spacing w:after="120"/>
    </w:pPr>
  </w:style>
  <w:style w:type="paragraph" w:customStyle="1" w:styleId="BulletWithinInformationBoxPACKT">
    <w:name w:val="Bullet Within Information Box [PACKT]"/>
    <w:basedOn w:val="InformationBoxPACKT"/>
    <w:uiPriority w:val="99"/>
    <w:qFormat/>
    <w:locked/>
    <w:rsid w:val="004F5FD0"/>
    <w:pPr>
      <w:spacing w:before="0" w:after="20"/>
      <w:ind w:left="1080" w:hanging="360"/>
    </w:pPr>
  </w:style>
  <w:style w:type="paragraph" w:customStyle="1" w:styleId="CodeWithinTipEndPACKT">
    <w:name w:val="Code Within Tip End [PACKT]"/>
    <w:basedOn w:val="CodeWithinTipPACKT"/>
    <w:uiPriority w:val="99"/>
    <w:qFormat/>
    <w:rsid w:val="004F5FD0"/>
    <w:pPr>
      <w:spacing w:after="120"/>
    </w:pPr>
  </w:style>
  <w:style w:type="paragraph" w:customStyle="1" w:styleId="CodeWithinInformationBoxPACKT">
    <w:name w:val="Code Within Information Box [PACKT]"/>
    <w:basedOn w:val="CodeWithinTipPACKT"/>
    <w:uiPriority w:val="99"/>
    <w:qFormat/>
    <w:rsid w:val="004F5FD0"/>
    <w:pPr>
      <w:pBdr>
        <w:top w:val="single" w:sz="6" w:space="6" w:color="000001"/>
        <w:left w:val="single" w:sz="6" w:space="4" w:color="000001"/>
        <w:bottom w:val="single" w:sz="6" w:space="9" w:color="000001"/>
        <w:right w:val="single" w:sz="6" w:space="4" w:color="000001"/>
      </w:pBdr>
    </w:pPr>
  </w:style>
  <w:style w:type="paragraph" w:customStyle="1" w:styleId="QuotePACKT">
    <w:name w:val="Quote [PACKT]"/>
    <w:basedOn w:val="NormalPACKT"/>
    <w:uiPriority w:val="99"/>
    <w:rsid w:val="004F5FD0"/>
    <w:pPr>
      <w:shd w:val="clear" w:color="auto" w:fill="FFFF00"/>
      <w:spacing w:before="180" w:after="180"/>
      <w:ind w:left="432" w:right="432"/>
    </w:pPr>
    <w:rPr>
      <w:i/>
    </w:rPr>
  </w:style>
  <w:style w:type="paragraph" w:customStyle="1" w:styleId="LayoutInformationPACKT">
    <w:name w:val="Layout Information [PACKT]"/>
    <w:basedOn w:val="NormalPACKT"/>
    <w:rsid w:val="004F5FD0"/>
    <w:rPr>
      <w:rFonts w:ascii="Arial" w:hAnsi="Arial"/>
      <w:b/>
      <w:color w:val="FF0000"/>
      <w:sz w:val="28"/>
      <w:szCs w:val="28"/>
    </w:rPr>
  </w:style>
  <w:style w:type="paragraph" w:customStyle="1" w:styleId="IgnorePACKT">
    <w:name w:val="Ignore [PACKT]"/>
    <w:uiPriority w:val="99"/>
    <w:qFormat/>
    <w:rsid w:val="004F5FD0"/>
    <w:pPr>
      <w:widowControl w:val="0"/>
      <w:suppressAutoHyphens/>
      <w:spacing w:after="200"/>
    </w:pPr>
  </w:style>
  <w:style w:type="paragraph" w:customStyle="1" w:styleId="FigureWithinTipPACKT">
    <w:name w:val="Figure Within Tip [PACKT]"/>
    <w:uiPriority w:val="99"/>
    <w:qFormat/>
    <w:rsid w:val="004F5FD0"/>
    <w:pPr>
      <w:widowControl w:val="0"/>
      <w:pBdr>
        <w:top w:val="double" w:sz="4" w:space="6" w:color="00000A"/>
        <w:bottom w:val="double" w:sz="4" w:space="9" w:color="00000A"/>
      </w:pBdr>
      <w:suppressAutoHyphens/>
      <w:spacing w:after="200"/>
    </w:pPr>
  </w:style>
  <w:style w:type="paragraph" w:customStyle="1" w:styleId="FigureWithinTableContentPACKT">
    <w:name w:val="Figure Within Table Content [PACKT]"/>
    <w:uiPriority w:val="99"/>
    <w:qFormat/>
    <w:rsid w:val="004F5FD0"/>
    <w:pPr>
      <w:widowControl w:val="0"/>
      <w:suppressAutoHyphens/>
      <w:spacing w:after="120"/>
    </w:pPr>
  </w:style>
  <w:style w:type="paragraph" w:customStyle="1" w:styleId="FigureWithinInformationBoxPACKT">
    <w:name w:val="Figure Within Information Box [PACKT]"/>
    <w:qFormat/>
    <w:rsid w:val="004F5FD0"/>
    <w:pPr>
      <w:widowControl w:val="0"/>
      <w:pBdr>
        <w:top w:val="single" w:sz="4" w:space="6" w:color="00000A"/>
        <w:left w:val="single" w:sz="4" w:space="4" w:color="00000A"/>
        <w:bottom w:val="single" w:sz="4" w:space="9" w:color="00000A"/>
        <w:right w:val="single" w:sz="4" w:space="4" w:color="00000A"/>
      </w:pBdr>
      <w:suppressAutoHyphens/>
      <w:spacing w:after="200"/>
      <w:ind w:left="720" w:right="720"/>
    </w:pPr>
    <w:rPr>
      <w:rFonts w:ascii="Times New Roman" w:hAnsi="Times New Roman"/>
    </w:rPr>
  </w:style>
  <w:style w:type="paragraph" w:customStyle="1" w:styleId="FigureWithinBulletPACKT">
    <w:name w:val="Figure Within Bullet [PACKT]"/>
    <w:basedOn w:val="FigurePACKT"/>
    <w:uiPriority w:val="99"/>
    <w:qFormat/>
    <w:rsid w:val="004F5FD0"/>
  </w:style>
  <w:style w:type="paragraph" w:customStyle="1" w:styleId="InformationBoxWithinBulletPACKT">
    <w:name w:val="Information Box Within Bullet [PACKT]"/>
    <w:basedOn w:val="InformationBoxPACKT"/>
    <w:uiPriority w:val="99"/>
    <w:qFormat/>
    <w:rsid w:val="004F5FD0"/>
    <w:pPr>
      <w:ind w:left="1080"/>
    </w:pPr>
  </w:style>
  <w:style w:type="paragraph" w:customStyle="1" w:styleId="BulletWithinInformationBoxEndPACKT">
    <w:name w:val="Bullet Within Information Box End [PACKT]"/>
    <w:basedOn w:val="BulletWithinInformationBoxPACKT"/>
    <w:uiPriority w:val="99"/>
    <w:qFormat/>
    <w:rsid w:val="004F5FD0"/>
    <w:pPr>
      <w:spacing w:after="60"/>
    </w:pPr>
  </w:style>
  <w:style w:type="paragraph" w:customStyle="1" w:styleId="BulletWithinTipPACKT">
    <w:name w:val="Bullet Within Tip [PACKT]"/>
    <w:basedOn w:val="BulletWithinInformationBoxPACKT"/>
    <w:uiPriority w:val="99"/>
    <w:qFormat/>
    <w:rsid w:val="004F5FD0"/>
    <w:pPr>
      <w:pBdr>
        <w:top w:val="double" w:sz="4" w:space="6" w:color="00000A"/>
        <w:bottom w:val="double" w:sz="4" w:space="9" w:color="00000A"/>
      </w:pBdr>
    </w:pPr>
  </w:style>
  <w:style w:type="paragraph" w:customStyle="1" w:styleId="BulletWithinTipEndPACKT">
    <w:name w:val="Bullet Within Tip End [PACKT]"/>
    <w:basedOn w:val="BulletWithinTipPACKT"/>
    <w:uiPriority w:val="99"/>
    <w:qFormat/>
    <w:rsid w:val="004F5FD0"/>
    <w:pPr>
      <w:spacing w:after="60"/>
    </w:pPr>
  </w:style>
  <w:style w:type="paragraph" w:customStyle="1" w:styleId="CodeWithinInformationBoxEndPACKT">
    <w:name w:val="Code Within Information Box End [PACKT]"/>
    <w:basedOn w:val="CodeWithinInformationBoxPACKT"/>
    <w:qFormat/>
    <w:rsid w:val="004F5FD0"/>
    <w:pPr>
      <w:spacing w:after="120"/>
    </w:pPr>
  </w:style>
  <w:style w:type="paragraph" w:customStyle="1" w:styleId="CodeWithinTableColumnContentPACKT">
    <w:name w:val="Code Within Table Column Content [PACKT]"/>
    <w:basedOn w:val="CodeWithinTipEndPACKT"/>
    <w:uiPriority w:val="99"/>
    <w:qFormat/>
    <w:rsid w:val="004F5FD0"/>
    <w:pPr>
      <w:spacing w:after="50"/>
      <w:ind w:left="216"/>
    </w:pPr>
  </w:style>
  <w:style w:type="paragraph" w:customStyle="1" w:styleId="CodeWithinTableColumnContentEndPACKT">
    <w:name w:val="Code Within Table Column Content End [PACKT]"/>
    <w:basedOn w:val="CodeWithinTableColumnContentPACKT"/>
    <w:uiPriority w:val="99"/>
    <w:qFormat/>
    <w:rsid w:val="004F5FD0"/>
    <w:pPr>
      <w:spacing w:after="120"/>
    </w:pPr>
  </w:style>
  <w:style w:type="paragraph" w:customStyle="1" w:styleId="CommandLineWithinTipPACKT">
    <w:name w:val="Command Line Within Tip [PACKT]"/>
    <w:basedOn w:val="CommandLinePACKT"/>
    <w:uiPriority w:val="99"/>
    <w:qFormat/>
    <w:rsid w:val="004F5FD0"/>
    <w:pPr>
      <w:pBdr>
        <w:top w:val="double" w:sz="4" w:space="6" w:color="00000A"/>
        <w:bottom w:val="double" w:sz="4" w:space="9" w:color="00000A"/>
      </w:pBdr>
      <w:ind w:left="720" w:right="720"/>
    </w:pPr>
  </w:style>
  <w:style w:type="paragraph" w:customStyle="1" w:styleId="CommandLineWithinTipEndPACKT">
    <w:name w:val="Command Line Within Tip End [PACKT]"/>
    <w:basedOn w:val="CommandLineWithinTipPACKT"/>
    <w:uiPriority w:val="99"/>
    <w:qFormat/>
    <w:rsid w:val="004F5FD0"/>
    <w:pPr>
      <w:spacing w:after="120"/>
    </w:pPr>
  </w:style>
  <w:style w:type="paragraph" w:customStyle="1" w:styleId="CommandLineWithinInformationBoxPACKT">
    <w:name w:val="Command Line Within Information Box [PACKT]"/>
    <w:basedOn w:val="CommandLineWithinTipPACKT"/>
    <w:uiPriority w:val="99"/>
    <w:qFormat/>
    <w:rsid w:val="004F5FD0"/>
    <w:pPr>
      <w:pBdr>
        <w:top w:val="single" w:sz="4" w:space="6" w:color="00000A"/>
        <w:left w:val="single" w:sz="4" w:space="4" w:color="00000A"/>
        <w:bottom w:val="single" w:sz="4" w:space="9" w:color="00000A"/>
        <w:right w:val="single" w:sz="4" w:space="4" w:color="00000A"/>
      </w:pBdr>
    </w:pPr>
  </w:style>
  <w:style w:type="paragraph" w:customStyle="1" w:styleId="CommandLineWithinInformationBoxEndPACKT">
    <w:name w:val="Command Line Within Information Box End [PACKT]"/>
    <w:basedOn w:val="CommandLineWithinInformationBoxPACKT"/>
    <w:uiPriority w:val="99"/>
    <w:qFormat/>
    <w:rsid w:val="004F5FD0"/>
    <w:pPr>
      <w:spacing w:after="120"/>
    </w:pPr>
  </w:style>
  <w:style w:type="paragraph" w:customStyle="1" w:styleId="CommandLineWithinTableColumnContentPACKT">
    <w:name w:val="Command Line Within Table Column Content [PACKT]"/>
    <w:basedOn w:val="CommandLineWithinInformationBoxEndPACKT"/>
    <w:uiPriority w:val="99"/>
    <w:qFormat/>
    <w:rsid w:val="004F5FD0"/>
    <w:pPr>
      <w:spacing w:after="60"/>
      <w:ind w:left="0" w:right="0"/>
    </w:pPr>
  </w:style>
  <w:style w:type="paragraph" w:customStyle="1" w:styleId="CommandLineWithinTableColumnContentEndPACKT">
    <w:name w:val="Command Line Within Table Column Content End [PACKT]"/>
    <w:basedOn w:val="CommandLineWithinTableColumnContentPACKT"/>
    <w:qFormat/>
    <w:rsid w:val="004F5FD0"/>
    <w:pPr>
      <w:spacing w:after="120"/>
    </w:pPr>
  </w:style>
  <w:style w:type="paragraph" w:customStyle="1" w:styleId="CommandLineWithinBulletPACKT">
    <w:name w:val="Command Line Within Bullet [PACKT]"/>
    <w:basedOn w:val="CommandLineWithinTableColumnContentEndPACKT"/>
    <w:uiPriority w:val="99"/>
    <w:qFormat/>
    <w:rsid w:val="004F5FD0"/>
    <w:pPr>
      <w:ind w:left="720"/>
    </w:pPr>
  </w:style>
  <w:style w:type="paragraph" w:customStyle="1" w:styleId="CommandLineWithinBulletEndPACKT">
    <w:name w:val="Command Line Within Bullet End [PACKT]"/>
    <w:basedOn w:val="CommandLineWithinBulletPACKT"/>
    <w:uiPriority w:val="99"/>
    <w:qFormat/>
    <w:rsid w:val="004F5FD0"/>
  </w:style>
  <w:style w:type="paragraph" w:customStyle="1" w:styleId="QuoteWithinBulletPACKT">
    <w:name w:val="Quote Within Bullet [PACKT]"/>
    <w:basedOn w:val="QuotePACKT"/>
    <w:uiPriority w:val="99"/>
    <w:qFormat/>
    <w:rsid w:val="004F5FD0"/>
    <w:pPr>
      <w:ind w:left="864" w:right="864"/>
    </w:pPr>
  </w:style>
  <w:style w:type="paragraph" w:customStyle="1" w:styleId="RomanNumberedBulletPACKT">
    <w:name w:val="Roman Numbered Bullet [PACKT]"/>
    <w:basedOn w:val="NumberedBulletPACKT"/>
    <w:uiPriority w:val="99"/>
    <w:qFormat/>
    <w:rsid w:val="004F5FD0"/>
  </w:style>
  <w:style w:type="paragraph" w:customStyle="1" w:styleId="RomanNumberedBulletEndPACKT">
    <w:name w:val="Roman Numbered Bullet End [PACKT]"/>
    <w:basedOn w:val="RomanNumberedBulletPACKT"/>
    <w:uiPriority w:val="99"/>
    <w:qFormat/>
    <w:rsid w:val="004F5FD0"/>
    <w:pPr>
      <w:spacing w:after="120"/>
    </w:pPr>
  </w:style>
  <w:style w:type="paragraph" w:customStyle="1" w:styleId="FigureCaptionPACKT">
    <w:name w:val="Figure Caption [PACKT]"/>
    <w:basedOn w:val="FigurePACKT"/>
    <w:uiPriority w:val="99"/>
    <w:qFormat/>
    <w:rsid w:val="004F5FD0"/>
    <w:pPr>
      <w:spacing w:before="0" w:after="120"/>
    </w:pPr>
    <w:rPr>
      <w:rFonts w:ascii="Times New Roman" w:hAnsi="Times New Roman"/>
    </w:rPr>
  </w:style>
  <w:style w:type="paragraph" w:customStyle="1" w:styleId="AlphabeticalBulletPACKT">
    <w:name w:val="Alphabetical Bullet [PACKT]"/>
    <w:basedOn w:val="Normal"/>
    <w:uiPriority w:val="99"/>
    <w:qFormat/>
    <w:rsid w:val="004F5FD0"/>
    <w:pPr>
      <w:tabs>
        <w:tab w:val="left" w:pos="360"/>
      </w:tab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4F5FD0"/>
    <w:pPr>
      <w:spacing w:after="120"/>
    </w:pPr>
    <w:rPr>
      <w:bCs/>
    </w:rPr>
  </w:style>
  <w:style w:type="paragraph" w:customStyle="1" w:styleId="PartSectionPACKT">
    <w:name w:val="Part Section [PACKT]"/>
    <w:basedOn w:val="PartTitlePACKT"/>
    <w:uiPriority w:val="99"/>
    <w:qFormat/>
    <w:rsid w:val="004F5FD0"/>
    <w:rPr>
      <w:sz w:val="46"/>
    </w:rPr>
  </w:style>
  <w:style w:type="paragraph" w:customStyle="1" w:styleId="BulletWithinTableColumnContentPACKT">
    <w:name w:val="Bullet Within Table Column Content [PACKT]"/>
    <w:basedOn w:val="BulletPACKT"/>
    <w:uiPriority w:val="99"/>
    <w:qFormat/>
    <w:rsid w:val="004F5FD0"/>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4F5FD0"/>
    <w:pPr>
      <w:spacing w:after="120"/>
    </w:pPr>
  </w:style>
  <w:style w:type="paragraph" w:customStyle="1" w:styleId="PartHeadingPACKT">
    <w:name w:val="Part Heading [PACKT]"/>
    <w:basedOn w:val="ChapterTitlePACKT"/>
    <w:qFormat/>
    <w:rsid w:val="004F5FD0"/>
  </w:style>
  <w:style w:type="paragraph" w:customStyle="1" w:styleId="BulletWithoutBulletWithinBulletPACKT">
    <w:name w:val="Bullet Without Bullet Within Bullet [PACKT]"/>
    <w:basedOn w:val="BulletPACKT"/>
    <w:uiPriority w:val="99"/>
    <w:rsid w:val="004F5FD0"/>
    <w:pPr>
      <w:tabs>
        <w:tab w:val="left" w:pos="720"/>
      </w:tabs>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4F5FD0"/>
    <w:pPr>
      <w:spacing w:after="120"/>
    </w:pPr>
  </w:style>
  <w:style w:type="paragraph" w:customStyle="1" w:styleId="BulletWithoutBulletWithinNestedBulletPACKT">
    <w:name w:val="Bullet Without Bullet Within Nested Bullet [PACKT]"/>
    <w:basedOn w:val="BulletWithoutBulletWithinBulletPACKT"/>
    <w:uiPriority w:val="99"/>
    <w:rsid w:val="004F5FD0"/>
    <w:pPr>
      <w:ind w:left="1440"/>
    </w:pPr>
  </w:style>
  <w:style w:type="paragraph" w:customStyle="1" w:styleId="BulletWithoutBulletWithinNestedBulletEndPACKT">
    <w:name w:val="Bullet Without Bullet Within Nested Bullet End [PACKT]"/>
    <w:basedOn w:val="BulletWithoutBulletWithinNestedBulletPACKT"/>
    <w:uiPriority w:val="99"/>
    <w:rsid w:val="004F5FD0"/>
    <w:pPr>
      <w:spacing w:after="173"/>
    </w:pPr>
  </w:style>
  <w:style w:type="paragraph" w:customStyle="1" w:styleId="AppendixTitlePACKT">
    <w:name w:val="Appendix Title [PACKT]"/>
    <w:basedOn w:val="NormalPACKT"/>
    <w:uiPriority w:val="99"/>
    <w:rsid w:val="004F5FD0"/>
    <w:pPr>
      <w:spacing w:before="202" w:after="432" w:line="2100" w:lineRule="atLeast"/>
      <w:jc w:val="right"/>
      <w:textAlignment w:val="center"/>
    </w:pPr>
    <w:rPr>
      <w:rFonts w:ascii="Arial" w:hAnsi="Arial" w:cs="Arial"/>
      <w:color w:val="000000"/>
      <w:sz w:val="60"/>
      <w:szCs w:val="60"/>
      <w:lang w:val="en-GB"/>
    </w:rPr>
  </w:style>
  <w:style w:type="paragraph" w:styleId="BalloonText">
    <w:name w:val="Balloon Text"/>
    <w:basedOn w:val="Normal"/>
    <w:link w:val="BalloonTextChar"/>
    <w:rsid w:val="004F5FD0"/>
    <w:pPr>
      <w:spacing w:before="0" w:after="0"/>
    </w:pPr>
    <w:rPr>
      <w:rFonts w:ascii="Tahoma" w:hAnsi="Tahoma" w:cs="Tahoma"/>
      <w:sz w:val="16"/>
      <w:szCs w:val="16"/>
    </w:rPr>
  </w:style>
  <w:style w:type="paragraph" w:styleId="CommentText">
    <w:name w:val="annotation text"/>
    <w:basedOn w:val="Normal"/>
    <w:link w:val="CommentTextChar"/>
    <w:unhideWhenUsed/>
    <w:rsid w:val="00A00623"/>
    <w:rPr>
      <w:szCs w:val="20"/>
    </w:rPr>
  </w:style>
  <w:style w:type="paragraph" w:styleId="CommentSubject">
    <w:name w:val="annotation subject"/>
    <w:basedOn w:val="CommentText"/>
    <w:link w:val="CommentSubjectChar"/>
    <w:semiHidden/>
    <w:unhideWhenUsed/>
    <w:rsid w:val="00A00623"/>
    <w:rPr>
      <w:b/>
    </w:rPr>
  </w:style>
  <w:style w:type="numbering" w:customStyle="1" w:styleId="NumberedBullet">
    <w:name w:val="Numbered Bullet"/>
    <w:uiPriority w:val="99"/>
    <w:rsid w:val="004F5FD0"/>
  </w:style>
  <w:style w:type="numbering" w:customStyle="1" w:styleId="NumberedBulletWithinBullet">
    <w:name w:val="Numbered Bullet Within Bullet"/>
    <w:uiPriority w:val="99"/>
    <w:rsid w:val="004F5FD0"/>
  </w:style>
  <w:style w:type="numbering" w:customStyle="1" w:styleId="RomanNumberedBullet">
    <w:name w:val="Roman Numbered Bullet"/>
    <w:uiPriority w:val="99"/>
    <w:rsid w:val="004F5FD0"/>
  </w:style>
  <w:style w:type="numbering" w:customStyle="1" w:styleId="AlphabeticalBullet">
    <w:name w:val="Alphabetical Bullet"/>
    <w:uiPriority w:val="99"/>
    <w:rsid w:val="004F5FD0"/>
  </w:style>
  <w:style w:type="table" w:styleId="TableGrid">
    <w:name w:val="Table Grid"/>
    <w:basedOn w:val="TableNormal"/>
    <w:rsid w:val="004F5FD0"/>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unhideWhenUsed/>
    <w:rsid w:val="002C03D4"/>
    <w:pPr>
      <w:spacing w:before="0" w:after="0"/>
    </w:pPr>
    <w:rPr>
      <w:rFonts w:ascii="Tahoma" w:hAnsi="Tahoma" w:cs="Tahoma"/>
      <w:sz w:val="16"/>
      <w:szCs w:val="16"/>
    </w:rPr>
  </w:style>
  <w:style w:type="character" w:customStyle="1" w:styleId="DocumentMapChar">
    <w:name w:val="Document Map Char"/>
    <w:basedOn w:val="DefaultParagraphFont"/>
    <w:link w:val="DocumentMap"/>
    <w:semiHidden/>
    <w:rsid w:val="002C03D4"/>
    <w:rPr>
      <w:rFonts w:ascii="Tahoma" w:eastAsia="Times New Roman" w:hAnsi="Tahoma" w:cs="Tahoma"/>
      <w:bCs/>
      <w:sz w:val="16"/>
      <w:szCs w:val="16"/>
    </w:rPr>
  </w:style>
  <w:style w:type="character" w:styleId="Hyperlink">
    <w:name w:val="Hyperlink"/>
    <w:basedOn w:val="DefaultParagraphFont"/>
    <w:rsid w:val="00EF3A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1286</TotalTime>
  <Pages>18</Pages>
  <Words>3443</Words>
  <Characters>19631</Characters>
  <Application>Microsoft Macintosh Word</Application>
  <DocSecurity>0</DocSecurity>
  <Lines>163</Lines>
  <Paragraphs>46</Paragraphs>
  <ScaleCrop>false</ScaleCrop>
  <Company/>
  <LinksUpToDate>false</LinksUpToDate>
  <CharactersWithSpaces>23028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reshmar</dc:creator>
  <cp:lastModifiedBy>Tyson Cadenhead</cp:lastModifiedBy>
  <cp:revision>9</cp:revision>
  <dcterms:created xsi:type="dcterms:W3CDTF">2015-05-11T02:53:00Z</dcterms:created>
  <dcterms:modified xsi:type="dcterms:W3CDTF">2015-08-15T21:36:00Z</dcterms:modified>
  <dc:language>en-US</dc:language>
</cp:coreProperties>
</file>