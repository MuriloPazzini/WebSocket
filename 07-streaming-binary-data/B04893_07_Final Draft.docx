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A6A76DD" w14:textId="77777777" w:rsidR="000A7FAA" w:rsidRDefault="005732E5">
      <w:pPr>
        <w:pStyle w:val="normal0"/>
        <w:spacing w:before="0" w:after="0"/>
        <w:jc w:val="right"/>
      </w:pPr>
      <w:ins w:id="0" w:author="Mayur Pawanikar" w:date="2015-07-13T18:22:00Z">
        <w:r>
          <w:rPr>
            <w:sz w:val="120"/>
            <w:szCs w:val="120"/>
          </w:rPr>
          <w:t>7</w:t>
        </w:r>
      </w:ins>
    </w:p>
    <w:p w14:paraId="215ECBA3" w14:textId="77777777" w:rsidR="000A7FAA" w:rsidRDefault="005732E5">
      <w:pPr>
        <w:pStyle w:val="normal0"/>
        <w:spacing w:before="0" w:after="840"/>
        <w:jc w:val="right"/>
      </w:pPr>
      <w:r>
        <w:rPr>
          <w:sz w:val="56"/>
          <w:szCs w:val="56"/>
        </w:rPr>
        <w:t>Streaming Binary Data</w:t>
      </w:r>
    </w:p>
    <w:p w14:paraId="4CB6ED67" w14:textId="77777777" w:rsidR="000A7FAA" w:rsidRDefault="005732E5">
      <w:pPr>
        <w:pStyle w:val="normal0"/>
        <w:spacing w:before="0" w:after="120"/>
      </w:pPr>
      <w:r>
        <w:rPr>
          <w:rFonts w:ascii="Times New Roman" w:eastAsia="Times New Roman" w:hAnsi="Times New Roman" w:cs="Times New Roman"/>
          <w:sz w:val="22"/>
          <w:szCs w:val="22"/>
        </w:rPr>
        <w:t>In this chapter, we will cover the following recipes:</w:t>
      </w:r>
    </w:p>
    <w:p w14:paraId="20BE634F" w14:textId="77777777" w:rsidR="000A7FAA" w:rsidRDefault="005732E5">
      <w:pPr>
        <w:pStyle w:val="normal0"/>
        <w:numPr>
          <w:ilvl w:val="0"/>
          <w:numId w:val="6"/>
        </w:numPr>
        <w:tabs>
          <w:tab w:val="left" w:pos="360"/>
        </w:tabs>
        <w:spacing w:before="0"/>
        <w:ind w:left="720" w:right="360" w:hanging="360"/>
      </w:pPr>
      <w:r>
        <w:rPr>
          <w:rFonts w:ascii="Times New Roman" w:eastAsia="Times New Roman" w:hAnsi="Times New Roman" w:cs="Times New Roman"/>
          <w:sz w:val="22"/>
          <w:szCs w:val="22"/>
        </w:rPr>
        <w:t>Broadcasting an Image to Other Sockets</w:t>
      </w:r>
    </w:p>
    <w:p w14:paraId="42F48DD7" w14:textId="77777777" w:rsidR="000A7FAA" w:rsidRDefault="005732E5">
      <w:pPr>
        <w:pStyle w:val="normal0"/>
        <w:numPr>
          <w:ilvl w:val="0"/>
          <w:numId w:val="6"/>
        </w:numPr>
        <w:tabs>
          <w:tab w:val="left" w:pos="360"/>
        </w:tabs>
        <w:spacing w:before="0"/>
        <w:ind w:left="720" w:right="360" w:hanging="360"/>
      </w:pPr>
      <w:r>
        <w:rPr>
          <w:rFonts w:ascii="Times New Roman" w:eastAsia="Times New Roman" w:hAnsi="Times New Roman" w:cs="Times New Roman"/>
          <w:sz w:val="22"/>
          <w:szCs w:val="22"/>
        </w:rPr>
        <w:t>Uploading an Image to the File System</w:t>
      </w:r>
    </w:p>
    <w:p w14:paraId="3AF2372A" w14:textId="77777777" w:rsidR="000A7FAA" w:rsidRDefault="005732E5">
      <w:pPr>
        <w:pStyle w:val="normal0"/>
        <w:numPr>
          <w:ilvl w:val="0"/>
          <w:numId w:val="6"/>
        </w:numPr>
        <w:tabs>
          <w:tab w:val="left" w:pos="360"/>
        </w:tabs>
        <w:spacing w:before="0"/>
        <w:ind w:left="720" w:right="360" w:hanging="360"/>
      </w:pPr>
      <w:r>
        <w:rPr>
          <w:rFonts w:ascii="Times New Roman" w:eastAsia="Times New Roman" w:hAnsi="Times New Roman" w:cs="Times New Roman"/>
          <w:sz w:val="22"/>
          <w:szCs w:val="22"/>
        </w:rPr>
        <w:t>Uploading an Image to Amazon S3</w:t>
      </w:r>
    </w:p>
    <w:p w14:paraId="793B19BA" w14:textId="77777777" w:rsidR="000A7FAA" w:rsidRDefault="005732E5">
      <w:pPr>
        <w:pStyle w:val="normal0"/>
        <w:numPr>
          <w:ilvl w:val="0"/>
          <w:numId w:val="6"/>
        </w:numPr>
        <w:tabs>
          <w:tab w:val="left" w:pos="360"/>
        </w:tabs>
        <w:spacing w:before="0"/>
        <w:ind w:left="720" w:right="360" w:hanging="360"/>
      </w:pPr>
      <w:r>
        <w:rPr>
          <w:rFonts w:ascii="Times New Roman" w:eastAsia="Times New Roman" w:hAnsi="Times New Roman" w:cs="Times New Roman"/>
          <w:sz w:val="22"/>
          <w:szCs w:val="22"/>
        </w:rPr>
        <w:t>Streaming Audio</w:t>
      </w:r>
    </w:p>
    <w:p w14:paraId="6B56DBBF" w14:textId="77777777" w:rsidR="000A7FAA" w:rsidRDefault="005732E5">
      <w:pPr>
        <w:pStyle w:val="normal0"/>
        <w:numPr>
          <w:ilvl w:val="0"/>
          <w:numId w:val="6"/>
        </w:numPr>
        <w:tabs>
          <w:tab w:val="left" w:pos="360"/>
        </w:tabs>
        <w:spacing w:before="0"/>
        <w:ind w:left="720" w:right="360" w:hanging="360"/>
      </w:pPr>
      <w:r>
        <w:rPr>
          <w:rFonts w:ascii="Times New Roman" w:eastAsia="Times New Roman" w:hAnsi="Times New Roman" w:cs="Times New Roman"/>
          <w:sz w:val="22"/>
          <w:szCs w:val="22"/>
        </w:rPr>
        <w:t>Streaming Live Video</w:t>
      </w:r>
    </w:p>
    <w:p w14:paraId="7E390CDE" w14:textId="77777777" w:rsidR="000A7FAA" w:rsidRDefault="005732E5">
      <w:pPr>
        <w:pStyle w:val="Heading1"/>
      </w:pPr>
      <w:bookmarkStart w:id="1" w:name="h.gjdgxs" w:colFirst="0" w:colLast="0"/>
      <w:bookmarkEnd w:id="1"/>
      <w:r>
        <w:t>Introduction</w:t>
      </w:r>
    </w:p>
    <w:p w14:paraId="6DAFA2CC" w14:textId="77777777" w:rsidR="000A7FAA" w:rsidRDefault="005732E5">
      <w:pPr>
        <w:pStyle w:val="normal0"/>
        <w:spacing w:before="0" w:after="120"/>
      </w:pPr>
      <w:r>
        <w:rPr>
          <w:rFonts w:ascii="Times New Roman" w:eastAsia="Times New Roman" w:hAnsi="Times New Roman" w:cs="Times New Roman"/>
          <w:sz w:val="22"/>
          <w:szCs w:val="22"/>
        </w:rPr>
        <w:t>Socket.IO 1.0 gives us the ability to stream binary data between the server and the client. In this chapter, we will use that ability to transport various forms of binary data such as images, audio and video.</w:t>
      </w:r>
    </w:p>
    <w:p w14:paraId="06055995" w14:textId="77777777" w:rsidR="000A7FAA" w:rsidRDefault="005732E5">
      <w:pPr>
        <w:pStyle w:val="Heading1"/>
      </w:pPr>
      <w:bookmarkStart w:id="2" w:name="h.30j0zll" w:colFirst="0" w:colLast="0"/>
      <w:bookmarkEnd w:id="2"/>
      <w:r>
        <w:t>Broadcasting an Image to Other Sockets</w:t>
      </w:r>
    </w:p>
    <w:p w14:paraId="164A6B25" w14:textId="77777777" w:rsidR="000A7FAA" w:rsidRDefault="005732E5">
      <w:pPr>
        <w:pStyle w:val="normal0"/>
        <w:spacing w:before="0" w:after="120"/>
      </w:pPr>
      <w:r>
        <w:rPr>
          <w:rFonts w:ascii="Times New Roman" w:eastAsia="Times New Roman" w:hAnsi="Times New Roman" w:cs="Times New Roman"/>
          <w:sz w:val="22"/>
          <w:szCs w:val="22"/>
        </w:rPr>
        <w:t xml:space="preserve">Typically, the </w:t>
      </w:r>
      <w:proofErr w:type="spellStart"/>
      <w:r>
        <w:rPr>
          <w:rFonts w:ascii="Droid Sans Mono" w:eastAsia="Droid Sans Mono" w:hAnsi="Droid Sans Mono" w:cs="Droid Sans Mono"/>
          <w:color w:val="747959"/>
          <w:sz w:val="19"/>
          <w:szCs w:val="19"/>
        </w:rPr>
        <w:t>src</w:t>
      </w:r>
      <w:proofErr w:type="spellEnd"/>
      <w:r>
        <w:rPr>
          <w:rFonts w:ascii="Times New Roman" w:eastAsia="Times New Roman" w:hAnsi="Times New Roman" w:cs="Times New Roman"/>
          <w:sz w:val="22"/>
          <w:szCs w:val="22"/>
        </w:rPr>
        <w:t xml:space="preserve"> attribute for an HTML image tag will be a link to the location of the image. However, instead of a link to the image, we can actually provide the binary data for the image itself. That ability allows us to store and load actual images and not just the link to the image location.</w:t>
      </w:r>
    </w:p>
    <w:p w14:paraId="3FFD1EE4" w14:textId="77777777" w:rsidR="000A7FAA" w:rsidRDefault="005732E5">
      <w:pPr>
        <w:pStyle w:val="normal0"/>
        <w:spacing w:before="0" w:after="120"/>
      </w:pPr>
      <w:r>
        <w:rPr>
          <w:rFonts w:ascii="Times New Roman" w:eastAsia="Times New Roman" w:hAnsi="Times New Roman" w:cs="Times New Roman"/>
          <w:sz w:val="22"/>
          <w:szCs w:val="22"/>
        </w:rPr>
        <w:t>We can actually use Socket.IO to send images from a browser to the server and then display them in another browser without ever storing them on a server or in a file system or database of any kind. In instances where we don’t need the data to be persisted, this can be really useful.</w:t>
      </w:r>
    </w:p>
    <w:p w14:paraId="6C96F05C" w14:textId="77777777" w:rsidR="000A7FAA" w:rsidRDefault="005732E5">
      <w:pPr>
        <w:pStyle w:val="normal0"/>
        <w:spacing w:before="0" w:after="120"/>
      </w:pPr>
      <w:r>
        <w:rPr>
          <w:rFonts w:ascii="Times New Roman" w:eastAsia="Times New Roman" w:hAnsi="Times New Roman" w:cs="Times New Roman"/>
          <w:sz w:val="22"/>
          <w:szCs w:val="22"/>
        </w:rPr>
        <w:t xml:space="preserve">In this recipe, we will demonstrate how we can pipe an image from our file system to the browser over Web </w:t>
      </w:r>
      <w:commentRangeStart w:id="3"/>
      <w:r>
        <w:rPr>
          <w:rFonts w:ascii="Times New Roman" w:eastAsia="Times New Roman" w:hAnsi="Times New Roman" w:cs="Times New Roman"/>
          <w:sz w:val="22"/>
          <w:szCs w:val="22"/>
        </w:rPr>
        <w:t>Sockets</w:t>
      </w:r>
      <w:commentRangeEnd w:id="3"/>
      <w:r>
        <w:commentReference w:id="3"/>
      </w:r>
      <w:r>
        <w:rPr>
          <w:rFonts w:ascii="Times New Roman" w:eastAsia="Times New Roman" w:hAnsi="Times New Roman" w:cs="Times New Roman"/>
          <w:sz w:val="22"/>
          <w:szCs w:val="22"/>
        </w:rPr>
        <w:t xml:space="preserve">. </w:t>
      </w:r>
    </w:p>
    <w:p w14:paraId="758FE9F6" w14:textId="77777777" w:rsidR="000A7FAA" w:rsidRDefault="005732E5">
      <w:pPr>
        <w:pStyle w:val="Heading2"/>
      </w:pPr>
      <w:bookmarkStart w:id="4" w:name="h.1fob9te" w:colFirst="0" w:colLast="0"/>
      <w:bookmarkEnd w:id="4"/>
      <w:r>
        <w:lastRenderedPageBreak/>
        <w:t>Getting Ready...</w:t>
      </w:r>
    </w:p>
    <w:p w14:paraId="2D0F7BFA" w14:textId="77777777" w:rsidR="000A7FAA" w:rsidRDefault="005732E5">
      <w:pPr>
        <w:pStyle w:val="normal0"/>
        <w:spacing w:before="0" w:after="120"/>
      </w:pPr>
      <w:r>
        <w:rPr>
          <w:rFonts w:ascii="Times New Roman" w:eastAsia="Times New Roman" w:hAnsi="Times New Roman" w:cs="Times New Roman"/>
          <w:sz w:val="22"/>
          <w:szCs w:val="22"/>
        </w:rPr>
        <w:t>In this recipe, I am using a static image called “woodchuck.jpg” to pipe into the browser. It is located at the root of the app along with the server.js and index.html files. You should be able to put any image that you want to use in that location as long as you reference the correct image in you server code. As new chunks of the image are read, they will be emitted to the browser using the “image-chunk” event.</w:t>
      </w:r>
    </w:p>
    <w:p w14:paraId="4613F82B" w14:textId="77777777" w:rsidR="000A7FAA" w:rsidRDefault="005732E5">
      <w:pPr>
        <w:pStyle w:val="Heading2"/>
      </w:pPr>
      <w:bookmarkStart w:id="5" w:name="h.3znysh7" w:colFirst="0" w:colLast="0"/>
      <w:bookmarkEnd w:id="5"/>
      <w:r>
        <w:t>How To Do It</w:t>
      </w:r>
      <w:proofErr w:type="gramStart"/>
      <w:r>
        <w:t>..</w:t>
      </w:r>
      <w:proofErr w:type="gramEnd"/>
      <w:r>
        <w:t>.</w:t>
      </w:r>
    </w:p>
    <w:p w14:paraId="07245501" w14:textId="77777777" w:rsidR="000A7FAA" w:rsidRDefault="005732E5">
      <w:pPr>
        <w:pStyle w:val="normal0"/>
        <w:spacing w:before="0" w:after="120"/>
      </w:pPr>
      <w:r>
        <w:rPr>
          <w:rFonts w:ascii="Times New Roman" w:eastAsia="Times New Roman" w:hAnsi="Times New Roman" w:cs="Times New Roman"/>
          <w:sz w:val="22"/>
          <w:szCs w:val="22"/>
        </w:rPr>
        <w:t>To broadcast images over Socket.IO, follow these steps:</w:t>
      </w:r>
    </w:p>
    <w:p w14:paraId="17DDB080" w14:textId="77777777" w:rsidR="000A7FAA" w:rsidRDefault="005732E5">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First, we will create our server.js file. This will wait for the socket connection event and immediately begin to read the image by creating a read stream using the built in </w:t>
      </w:r>
      <w:proofErr w:type="spellStart"/>
      <w:r>
        <w:rPr>
          <w:rFonts w:ascii="Droid Sans Mono" w:eastAsia="Droid Sans Mono" w:hAnsi="Droid Sans Mono" w:cs="Droid Sans Mono"/>
          <w:color w:val="747959"/>
          <w:sz w:val="19"/>
          <w:szCs w:val="19"/>
        </w:rPr>
        <w:t>fs</w:t>
      </w:r>
      <w:proofErr w:type="spellEnd"/>
      <w:r>
        <w:rPr>
          <w:rFonts w:ascii="Times New Roman" w:eastAsia="Times New Roman" w:hAnsi="Times New Roman" w:cs="Times New Roman"/>
          <w:sz w:val="22"/>
          <w:szCs w:val="22"/>
        </w:rPr>
        <w:t xml:space="preserve"> module that comes with Node.</w:t>
      </w:r>
    </w:p>
    <w:p w14:paraId="2EC8EDA0" w14:textId="77777777" w:rsidR="000A7FAA" w:rsidRDefault="000A7FAA">
      <w:pPr>
        <w:pStyle w:val="normal0"/>
        <w:spacing w:before="0" w:after="50"/>
        <w:ind w:left="360"/>
      </w:pPr>
    </w:p>
    <w:p w14:paraId="6D50E5C5"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express = require('express'),</w:t>
      </w:r>
    </w:p>
    <w:p w14:paraId="538B9DD1"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app</w:t>
      </w:r>
      <w:proofErr w:type="gramEnd"/>
      <w:r>
        <w:rPr>
          <w:rFonts w:ascii="Droid Sans Mono" w:eastAsia="Droid Sans Mono" w:hAnsi="Droid Sans Mono" w:cs="Droid Sans Mono"/>
          <w:sz w:val="19"/>
          <w:szCs w:val="19"/>
        </w:rPr>
        <w:t xml:space="preserve"> = express(),</w:t>
      </w:r>
    </w:p>
    <w:p w14:paraId="2E324074"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http</w:t>
      </w:r>
      <w:proofErr w:type="gramEnd"/>
      <w:r>
        <w:rPr>
          <w:rFonts w:ascii="Droid Sans Mono" w:eastAsia="Droid Sans Mono" w:hAnsi="Droid Sans Mono" w:cs="Droid Sans Mono"/>
          <w:sz w:val="19"/>
          <w:szCs w:val="19"/>
        </w:rPr>
        <w:t xml:space="preserve"> = require('http'),</w:t>
      </w:r>
    </w:p>
    <w:p w14:paraId="58DF80B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socketIO</w:t>
      </w:r>
      <w:proofErr w:type="spellEnd"/>
      <w:proofErr w:type="gramEnd"/>
      <w:r>
        <w:rPr>
          <w:rFonts w:ascii="Droid Sans Mono" w:eastAsia="Droid Sans Mono" w:hAnsi="Droid Sans Mono" w:cs="Droid Sans Mono"/>
          <w:sz w:val="19"/>
          <w:szCs w:val="19"/>
        </w:rPr>
        <w:t xml:space="preserve"> = require('socket.io'),</w:t>
      </w:r>
    </w:p>
    <w:p w14:paraId="115935B6"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fs</w:t>
      </w:r>
      <w:proofErr w:type="spellEnd"/>
      <w:proofErr w:type="gramEnd"/>
      <w:r>
        <w:rPr>
          <w:rFonts w:ascii="Droid Sans Mono" w:eastAsia="Droid Sans Mono" w:hAnsi="Droid Sans Mono" w:cs="Droid Sans Mono"/>
          <w:sz w:val="19"/>
          <w:szCs w:val="19"/>
        </w:rPr>
        <w:t xml:space="preserve"> = require('</w:t>
      </w:r>
      <w:proofErr w:type="spellStart"/>
      <w:r>
        <w:rPr>
          <w:rFonts w:ascii="Droid Sans Mono" w:eastAsia="Droid Sans Mono" w:hAnsi="Droid Sans Mono" w:cs="Droid Sans Mono"/>
          <w:sz w:val="19"/>
          <w:szCs w:val="19"/>
        </w:rPr>
        <w:t>fs</w:t>
      </w:r>
      <w:proofErr w:type="spellEnd"/>
      <w:r>
        <w:rPr>
          <w:rFonts w:ascii="Droid Sans Mono" w:eastAsia="Droid Sans Mono" w:hAnsi="Droid Sans Mono" w:cs="Droid Sans Mono"/>
          <w:sz w:val="19"/>
          <w:szCs w:val="19"/>
        </w:rPr>
        <w:t>'),</w:t>
      </w:r>
    </w:p>
    <w:p w14:paraId="266E4310"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path</w:t>
      </w:r>
      <w:proofErr w:type="gramEnd"/>
      <w:r>
        <w:rPr>
          <w:rFonts w:ascii="Droid Sans Mono" w:eastAsia="Droid Sans Mono" w:hAnsi="Droid Sans Mono" w:cs="Droid Sans Mono"/>
          <w:sz w:val="19"/>
          <w:szCs w:val="19"/>
        </w:rPr>
        <w:t xml:space="preserve"> = require('path'),</w:t>
      </w:r>
    </w:p>
    <w:p w14:paraId="6F0F7C46"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w:t>
      </w:r>
    </w:p>
    <w:p w14:paraId="401F83DD" w14:textId="77777777" w:rsidR="000A7FAA" w:rsidRDefault="000A7FAA">
      <w:pPr>
        <w:pStyle w:val="normal0"/>
        <w:spacing w:before="0" w:after="50"/>
        <w:ind w:left="360"/>
      </w:pPr>
    </w:p>
    <w:p w14:paraId="141287A2"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app.get</w:t>
      </w:r>
      <w:proofErr w:type="spellEnd"/>
      <w:proofErr w:type="gramEnd"/>
      <w:r>
        <w:rPr>
          <w:rFonts w:ascii="Droid Sans Mono" w:eastAsia="Droid Sans Mono" w:hAnsi="Droid Sans Mono" w:cs="Droid Sans Mono"/>
          <w:sz w:val="19"/>
          <w:szCs w:val="19"/>
        </w:rPr>
        <w:t>('/', function (</w:t>
      </w:r>
      <w:proofErr w:type="spellStart"/>
      <w:r>
        <w:rPr>
          <w:rFonts w:ascii="Droid Sans Mono" w:eastAsia="Droid Sans Mono" w:hAnsi="Droid Sans Mono" w:cs="Droid Sans Mono"/>
          <w:sz w:val="19"/>
          <w:szCs w:val="19"/>
        </w:rPr>
        <w:t>req</w:t>
      </w:r>
      <w:proofErr w:type="spellEnd"/>
      <w:r>
        <w:rPr>
          <w:rFonts w:ascii="Droid Sans Mono" w:eastAsia="Droid Sans Mono" w:hAnsi="Droid Sans Mono" w:cs="Droid Sans Mono"/>
          <w:sz w:val="19"/>
          <w:szCs w:val="19"/>
        </w:rPr>
        <w:t>, res) {</w:t>
      </w:r>
    </w:p>
    <w:p w14:paraId="25EA1D3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res.sendFile</w:t>
      </w:r>
      <w:proofErr w:type="spellEnd"/>
      <w:proofErr w:type="gramEnd"/>
      <w:r>
        <w:rPr>
          <w:rFonts w:ascii="Droid Sans Mono" w:eastAsia="Droid Sans Mono" w:hAnsi="Droid Sans Mono" w:cs="Droid Sans Mono"/>
          <w:sz w:val="19"/>
          <w:szCs w:val="19"/>
        </w:rPr>
        <w:t>(__</w:t>
      </w:r>
      <w:proofErr w:type="spellStart"/>
      <w:r>
        <w:rPr>
          <w:rFonts w:ascii="Droid Sans Mono" w:eastAsia="Droid Sans Mono" w:hAnsi="Droid Sans Mono" w:cs="Droid Sans Mono"/>
          <w:sz w:val="19"/>
          <w:szCs w:val="19"/>
        </w:rPr>
        <w:t>dirname</w:t>
      </w:r>
      <w:proofErr w:type="spellEnd"/>
      <w:r>
        <w:rPr>
          <w:rFonts w:ascii="Droid Sans Mono" w:eastAsia="Droid Sans Mono" w:hAnsi="Droid Sans Mono" w:cs="Droid Sans Mono"/>
          <w:sz w:val="19"/>
          <w:szCs w:val="19"/>
        </w:rPr>
        <w:t xml:space="preserve"> + '/index.html');</w:t>
      </w:r>
    </w:p>
    <w:p w14:paraId="21702FEF"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67EBB2F2" w14:textId="77777777" w:rsidR="000A7FAA" w:rsidRDefault="000A7FAA">
      <w:pPr>
        <w:pStyle w:val="normal0"/>
        <w:spacing w:before="0" w:after="50"/>
        <w:ind w:left="360"/>
      </w:pPr>
    </w:p>
    <w:p w14:paraId="583CE6EC"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http.Server</w:t>
      </w:r>
      <w:proofErr w:type="spellEnd"/>
      <w:r>
        <w:rPr>
          <w:rFonts w:ascii="Droid Sans Mono" w:eastAsia="Droid Sans Mono" w:hAnsi="Droid Sans Mono" w:cs="Droid Sans Mono"/>
          <w:sz w:val="19"/>
          <w:szCs w:val="19"/>
        </w:rPr>
        <w:t>(app);</w:t>
      </w:r>
    </w:p>
    <w:p w14:paraId="3373D2FD"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server.listen</w:t>
      </w:r>
      <w:proofErr w:type="spellEnd"/>
      <w:proofErr w:type="gramEnd"/>
      <w:r>
        <w:rPr>
          <w:rFonts w:ascii="Droid Sans Mono" w:eastAsia="Droid Sans Mono" w:hAnsi="Droid Sans Mono" w:cs="Droid Sans Mono"/>
          <w:sz w:val="19"/>
          <w:szCs w:val="19"/>
        </w:rPr>
        <w:t>(5000);</w:t>
      </w:r>
    </w:p>
    <w:p w14:paraId="7D71F2EC" w14:textId="77777777" w:rsidR="000A7FAA" w:rsidRDefault="000A7FAA">
      <w:pPr>
        <w:pStyle w:val="normal0"/>
        <w:spacing w:before="0" w:after="50"/>
        <w:ind w:left="360"/>
      </w:pPr>
    </w:p>
    <w:p w14:paraId="17813EB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io</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socketIO</w:t>
      </w:r>
      <w:proofErr w:type="spellEnd"/>
      <w:r>
        <w:rPr>
          <w:rFonts w:ascii="Droid Sans Mono" w:eastAsia="Droid Sans Mono" w:hAnsi="Droid Sans Mono" w:cs="Droid Sans Mono"/>
          <w:sz w:val="19"/>
          <w:szCs w:val="19"/>
        </w:rPr>
        <w:t>(server);</w:t>
      </w:r>
    </w:p>
    <w:p w14:paraId="545003C4" w14:textId="77777777" w:rsidR="000A7FAA" w:rsidRDefault="000A7FAA">
      <w:pPr>
        <w:pStyle w:val="normal0"/>
        <w:spacing w:before="0" w:after="50"/>
        <w:ind w:left="360"/>
      </w:pPr>
    </w:p>
    <w:p w14:paraId="1CAD57C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io.on</w:t>
      </w:r>
      <w:proofErr w:type="spellEnd"/>
      <w:proofErr w:type="gramEnd"/>
      <w:r>
        <w:rPr>
          <w:rFonts w:ascii="Droid Sans Mono" w:eastAsia="Droid Sans Mono" w:hAnsi="Droid Sans Mono" w:cs="Droid Sans Mono"/>
          <w:sz w:val="19"/>
          <w:szCs w:val="19"/>
        </w:rPr>
        <w:t>('connection', function (socket) {</w:t>
      </w:r>
    </w:p>
    <w:p w14:paraId="410C9A5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varreadStream</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fs.createReadStream</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path.resolve</w:t>
      </w:r>
      <w:proofErr w:type="spellEnd"/>
      <w:r>
        <w:rPr>
          <w:rFonts w:ascii="Droid Sans Mono" w:eastAsia="Droid Sans Mono" w:hAnsi="Droid Sans Mono" w:cs="Droid Sans Mono"/>
          <w:sz w:val="19"/>
          <w:szCs w:val="19"/>
        </w:rPr>
        <w:t>(__</w:t>
      </w:r>
      <w:proofErr w:type="spellStart"/>
      <w:r>
        <w:rPr>
          <w:rFonts w:ascii="Droid Sans Mono" w:eastAsia="Droid Sans Mono" w:hAnsi="Droid Sans Mono" w:cs="Droid Sans Mono"/>
          <w:sz w:val="19"/>
          <w:szCs w:val="19"/>
        </w:rPr>
        <w:t>dirname</w:t>
      </w:r>
      <w:proofErr w:type="spellEnd"/>
      <w:r>
        <w:rPr>
          <w:rFonts w:ascii="Droid Sans Mono" w:eastAsia="Droid Sans Mono" w:hAnsi="Droid Sans Mono" w:cs="Droid Sans Mono"/>
          <w:sz w:val="19"/>
          <w:szCs w:val="19"/>
        </w:rPr>
        <w:t>, './woodchuck.jpg'), {</w:t>
      </w:r>
    </w:p>
    <w:p w14:paraId="1B8A1F40"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encoding</w:t>
      </w:r>
      <w:proofErr w:type="gramEnd"/>
      <w:r>
        <w:rPr>
          <w:rFonts w:ascii="Droid Sans Mono" w:eastAsia="Droid Sans Mono" w:hAnsi="Droid Sans Mono" w:cs="Droid Sans Mono"/>
          <w:sz w:val="19"/>
          <w:szCs w:val="19"/>
        </w:rPr>
        <w:t>: 'binary'</w:t>
      </w:r>
    </w:p>
    <w:p w14:paraId="1CDDA8B4"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chunks</w:t>
      </w:r>
      <w:proofErr w:type="gramEnd"/>
      <w:r>
        <w:rPr>
          <w:rFonts w:ascii="Droid Sans Mono" w:eastAsia="Droid Sans Mono" w:hAnsi="Droid Sans Mono" w:cs="Droid Sans Mono"/>
          <w:sz w:val="19"/>
          <w:szCs w:val="19"/>
        </w:rPr>
        <w:t xml:space="preserve"> = [];</w:t>
      </w:r>
    </w:p>
    <w:p w14:paraId="7E9DBBAE" w14:textId="77777777" w:rsidR="000A7FAA" w:rsidRDefault="000A7FAA">
      <w:pPr>
        <w:pStyle w:val="normal0"/>
        <w:spacing w:before="0" w:after="50"/>
        <w:ind w:left="360"/>
      </w:pPr>
    </w:p>
    <w:p w14:paraId="04360E8E"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readStream.on</w:t>
      </w:r>
      <w:proofErr w:type="spellEnd"/>
      <w:proofErr w:type="gramEnd"/>
      <w:r>
        <w:rPr>
          <w:rFonts w:ascii="Droid Sans Mono" w:eastAsia="Droid Sans Mono" w:hAnsi="Droid Sans Mono" w:cs="Droid Sans Mono"/>
          <w:sz w:val="19"/>
          <w:szCs w:val="19"/>
        </w:rPr>
        <w:t>('readable', function () {</w:t>
      </w:r>
    </w:p>
    <w:p w14:paraId="28D9194E"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console.log</w:t>
      </w:r>
      <w:proofErr w:type="gramEnd"/>
      <w:r>
        <w:rPr>
          <w:rFonts w:ascii="Droid Sans Mono" w:eastAsia="Droid Sans Mono" w:hAnsi="Droid Sans Mono" w:cs="Droid Sans Mono"/>
          <w:sz w:val="19"/>
          <w:szCs w:val="19"/>
        </w:rPr>
        <w:t>('Image loading');</w:t>
      </w:r>
    </w:p>
    <w:p w14:paraId="2BAC9643"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170D4269" w14:textId="77777777" w:rsidR="000A7FAA" w:rsidRDefault="000A7FAA">
      <w:pPr>
        <w:pStyle w:val="normal0"/>
        <w:spacing w:before="0" w:after="50"/>
        <w:ind w:left="360"/>
      </w:pPr>
    </w:p>
    <w:p w14:paraId="72B98737"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readStream.on</w:t>
      </w:r>
      <w:proofErr w:type="spellEnd"/>
      <w:proofErr w:type="gramEnd"/>
      <w:r>
        <w:rPr>
          <w:rFonts w:ascii="Droid Sans Mono" w:eastAsia="Droid Sans Mono" w:hAnsi="Droid Sans Mono" w:cs="Droid Sans Mono"/>
          <w:sz w:val="19"/>
          <w:szCs w:val="19"/>
        </w:rPr>
        <w:t>('data', function (chunk) {</w:t>
      </w:r>
    </w:p>
    <w:p w14:paraId="5285375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chunks.push</w:t>
      </w:r>
      <w:proofErr w:type="spellEnd"/>
      <w:proofErr w:type="gramEnd"/>
      <w:r>
        <w:rPr>
          <w:rFonts w:ascii="Droid Sans Mono" w:eastAsia="Droid Sans Mono" w:hAnsi="Droid Sans Mono" w:cs="Droid Sans Mono"/>
          <w:sz w:val="19"/>
          <w:szCs w:val="19"/>
        </w:rPr>
        <w:t>(chunk);</w:t>
      </w:r>
    </w:p>
    <w:p w14:paraId="5BA9409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img</w:t>
      </w:r>
      <w:proofErr w:type="spellEnd"/>
      <w:r>
        <w:rPr>
          <w:rFonts w:ascii="Droid Sans Mono" w:eastAsia="Droid Sans Mono" w:hAnsi="Droid Sans Mono" w:cs="Droid Sans Mono"/>
          <w:sz w:val="19"/>
          <w:szCs w:val="19"/>
        </w:rPr>
        <w:t>-chunk', chunk);</w:t>
      </w:r>
    </w:p>
    <w:p w14:paraId="072023AC"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77053B26" w14:textId="77777777" w:rsidR="000A7FAA" w:rsidRDefault="000A7FAA">
      <w:pPr>
        <w:pStyle w:val="normal0"/>
        <w:spacing w:before="0" w:after="50"/>
        <w:ind w:left="360"/>
      </w:pPr>
    </w:p>
    <w:p w14:paraId="1EBB0D74"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readStream.on</w:t>
      </w:r>
      <w:proofErr w:type="spellEnd"/>
      <w:proofErr w:type="gramEnd"/>
      <w:r>
        <w:rPr>
          <w:rFonts w:ascii="Droid Sans Mono" w:eastAsia="Droid Sans Mono" w:hAnsi="Droid Sans Mono" w:cs="Droid Sans Mono"/>
          <w:sz w:val="19"/>
          <w:szCs w:val="19"/>
        </w:rPr>
        <w:t>('end', function () {</w:t>
      </w:r>
    </w:p>
    <w:p w14:paraId="08FFDD4E"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console.log</w:t>
      </w:r>
      <w:proofErr w:type="gramEnd"/>
      <w:r>
        <w:rPr>
          <w:rFonts w:ascii="Droid Sans Mono" w:eastAsia="Droid Sans Mono" w:hAnsi="Droid Sans Mono" w:cs="Droid Sans Mono"/>
          <w:sz w:val="19"/>
          <w:szCs w:val="19"/>
        </w:rPr>
        <w:t>('Image loaded');</w:t>
      </w:r>
    </w:p>
    <w:p w14:paraId="5AD9BBB9"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6E037F7F"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173F1C6E" w14:textId="77777777" w:rsidR="000A7FAA" w:rsidRDefault="000A7FAA">
      <w:pPr>
        <w:pStyle w:val="normal0"/>
        <w:spacing w:before="0" w:after="50"/>
        <w:ind w:left="360"/>
      </w:pPr>
    </w:p>
    <w:p w14:paraId="6B327403" w14:textId="77777777" w:rsidR="000A7FAA" w:rsidRDefault="005732E5">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Now we need to create an index.html page to render the image in pieces as data is chunked in.</w:t>
      </w:r>
    </w:p>
    <w:p w14:paraId="09997EF2" w14:textId="77777777" w:rsidR="000A7FAA" w:rsidRDefault="000A7FAA">
      <w:pPr>
        <w:pStyle w:val="normal0"/>
        <w:spacing w:before="0" w:after="50"/>
        <w:ind w:left="360"/>
      </w:pPr>
    </w:p>
    <w:p w14:paraId="60A7B419"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!DOCTYPE</w:t>
      </w:r>
      <w:proofErr w:type="gramEnd"/>
      <w:r>
        <w:rPr>
          <w:rFonts w:ascii="Droid Sans Mono" w:eastAsia="Droid Sans Mono" w:hAnsi="Droid Sans Mono" w:cs="Droid Sans Mono"/>
          <w:sz w:val="19"/>
          <w:szCs w:val="19"/>
        </w:rPr>
        <w:t xml:space="preserve"> html&gt;</w:t>
      </w:r>
    </w:p>
    <w:p w14:paraId="1CB5070A"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html</w:t>
      </w:r>
      <w:proofErr w:type="gramEnd"/>
      <w:r>
        <w:rPr>
          <w:rFonts w:ascii="Droid Sans Mono" w:eastAsia="Droid Sans Mono" w:hAnsi="Droid Sans Mono" w:cs="Droid Sans Mono"/>
          <w:sz w:val="19"/>
          <w:szCs w:val="19"/>
        </w:rPr>
        <w:t>&gt;</w:t>
      </w:r>
    </w:p>
    <w:p w14:paraId="67DBC9F2"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head</w:t>
      </w:r>
      <w:proofErr w:type="gramEnd"/>
      <w:r>
        <w:rPr>
          <w:rFonts w:ascii="Droid Sans Mono" w:eastAsia="Droid Sans Mono" w:hAnsi="Droid Sans Mono" w:cs="Droid Sans Mono"/>
          <w:sz w:val="19"/>
          <w:szCs w:val="19"/>
        </w:rPr>
        <w:t>&gt;</w:t>
      </w:r>
    </w:p>
    <w:p w14:paraId="75DF3568"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meta</w:t>
      </w:r>
      <w:proofErr w:type="gramEnd"/>
      <w:r>
        <w:rPr>
          <w:rFonts w:ascii="Droid Sans Mono" w:eastAsia="Droid Sans Mono" w:hAnsi="Droid Sans Mono" w:cs="Droid Sans Mono"/>
          <w:sz w:val="19"/>
          <w:szCs w:val="19"/>
        </w:rPr>
        <w:t xml:space="preserve"> charset="utf-8"&gt;</w:t>
      </w:r>
    </w:p>
    <w:p w14:paraId="0F10D796"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title</w:t>
      </w:r>
      <w:proofErr w:type="gramEnd"/>
      <w:r>
        <w:rPr>
          <w:rFonts w:ascii="Droid Sans Mono" w:eastAsia="Droid Sans Mono" w:hAnsi="Droid Sans Mono" w:cs="Droid Sans Mono"/>
          <w:sz w:val="19"/>
          <w:szCs w:val="19"/>
        </w:rPr>
        <w:t>&gt;&lt;/title&gt;</w:t>
      </w:r>
    </w:p>
    <w:p w14:paraId="142B5243" w14:textId="77777777" w:rsidR="000A7FAA" w:rsidRDefault="005732E5">
      <w:pPr>
        <w:pStyle w:val="normal0"/>
        <w:spacing w:before="0" w:after="50"/>
        <w:ind w:left="360"/>
      </w:pPr>
      <w:r>
        <w:rPr>
          <w:rFonts w:ascii="Droid Sans Mono" w:eastAsia="Droid Sans Mono" w:hAnsi="Droid Sans Mono" w:cs="Droid Sans Mono"/>
          <w:sz w:val="19"/>
          <w:szCs w:val="19"/>
        </w:rPr>
        <w:t>&lt;/head&gt;</w:t>
      </w:r>
    </w:p>
    <w:p w14:paraId="5CFF93BA"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body</w:t>
      </w:r>
      <w:proofErr w:type="gramEnd"/>
      <w:r>
        <w:rPr>
          <w:rFonts w:ascii="Droid Sans Mono" w:eastAsia="Droid Sans Mono" w:hAnsi="Droid Sans Mono" w:cs="Droid Sans Mono"/>
          <w:sz w:val="19"/>
          <w:szCs w:val="19"/>
        </w:rPr>
        <w:t>&gt;</w:t>
      </w:r>
    </w:p>
    <w:p w14:paraId="53D33A09"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img</w:t>
      </w:r>
      <w:proofErr w:type="spellEnd"/>
      <w:proofErr w:type="gramEnd"/>
      <w:r>
        <w:rPr>
          <w:rFonts w:ascii="Droid Sans Mono" w:eastAsia="Droid Sans Mono" w:hAnsi="Droid Sans Mono" w:cs="Droid Sans Mono"/>
          <w:sz w:val="19"/>
          <w:szCs w:val="19"/>
        </w:rPr>
        <w:t xml:space="preserve"> id="img-stream2"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 /&gt;</w:t>
      </w:r>
    </w:p>
    <w:p w14:paraId="69664196"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scriptsrc</w:t>
      </w:r>
      <w:proofErr w:type="spellEnd"/>
      <w:proofErr w:type="gramEnd"/>
      <w:r>
        <w:rPr>
          <w:rFonts w:ascii="Droid Sans Mono" w:eastAsia="Droid Sans Mono" w:hAnsi="Droid Sans Mono" w:cs="Droid Sans Mono"/>
          <w:sz w:val="19"/>
          <w:szCs w:val="19"/>
        </w:rPr>
        <w:t>="/socket.io/socket.io.js"&gt;&lt;/script&gt;</w:t>
      </w:r>
    </w:p>
    <w:p w14:paraId="12EEFAED"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"&gt;</w:t>
      </w:r>
    </w:p>
    <w:p w14:paraId="751D0AFE"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socket = </w:t>
      </w:r>
      <w:proofErr w:type="spellStart"/>
      <w:r>
        <w:rPr>
          <w:rFonts w:ascii="Droid Sans Mono" w:eastAsia="Droid Sans Mono" w:hAnsi="Droid Sans Mono" w:cs="Droid Sans Mono"/>
          <w:sz w:val="19"/>
          <w:szCs w:val="19"/>
        </w:rPr>
        <w:t>io.connect</w:t>
      </w:r>
      <w:proofErr w:type="spellEnd"/>
      <w:r>
        <w:rPr>
          <w:rFonts w:ascii="Droid Sans Mono" w:eastAsia="Droid Sans Mono" w:hAnsi="Droid Sans Mono" w:cs="Droid Sans Mono"/>
          <w:sz w:val="19"/>
          <w:szCs w:val="19"/>
        </w:rPr>
        <w:t>('http://localhost:5000');</w:t>
      </w:r>
    </w:p>
    <w:p w14:paraId="763BBB9D" w14:textId="77777777" w:rsidR="000A7FAA" w:rsidRDefault="000A7FAA">
      <w:pPr>
        <w:pStyle w:val="normal0"/>
        <w:spacing w:before="0" w:after="50"/>
        <w:ind w:left="360"/>
      </w:pPr>
    </w:p>
    <w:p w14:paraId="6C99744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varimgChunks</w:t>
      </w:r>
      <w:proofErr w:type="spellEnd"/>
      <w:proofErr w:type="gramEnd"/>
      <w:r>
        <w:rPr>
          <w:rFonts w:ascii="Droid Sans Mono" w:eastAsia="Droid Sans Mono" w:hAnsi="Droid Sans Mono" w:cs="Droid Sans Mono"/>
          <w:sz w:val="19"/>
          <w:szCs w:val="19"/>
        </w:rPr>
        <w:t xml:space="preserve"> = [];</w:t>
      </w:r>
    </w:p>
    <w:p w14:paraId="560F1745" w14:textId="77777777" w:rsidR="000A7FAA" w:rsidRDefault="000A7FAA">
      <w:pPr>
        <w:pStyle w:val="normal0"/>
        <w:spacing w:before="0" w:after="50"/>
        <w:ind w:left="360"/>
      </w:pPr>
    </w:p>
    <w:p w14:paraId="1BFC8A8F"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img</w:t>
      </w:r>
      <w:proofErr w:type="spellEnd"/>
      <w:r>
        <w:rPr>
          <w:rFonts w:ascii="Droid Sans Mono" w:eastAsia="Droid Sans Mono" w:hAnsi="Droid Sans Mono" w:cs="Droid Sans Mono"/>
          <w:sz w:val="19"/>
          <w:szCs w:val="19"/>
        </w:rPr>
        <w:t>-chunk', function (chunk) {</w:t>
      </w:r>
    </w:p>
    <w:p w14:paraId="425C5748"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img</w:t>
      </w:r>
      <w:proofErr w:type="spell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document.getElementById</w:t>
      </w:r>
      <w:proofErr w:type="spellEnd"/>
      <w:r>
        <w:rPr>
          <w:rFonts w:ascii="Droid Sans Mono" w:eastAsia="Droid Sans Mono" w:hAnsi="Droid Sans Mono" w:cs="Droid Sans Mono"/>
          <w:sz w:val="19"/>
          <w:szCs w:val="19"/>
        </w:rPr>
        <w:t>('img-stream2');</w:t>
      </w:r>
    </w:p>
    <w:p w14:paraId="6B8D3BFF"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imgChunks.push</w:t>
      </w:r>
      <w:proofErr w:type="spellEnd"/>
      <w:proofErr w:type="gramEnd"/>
      <w:r>
        <w:rPr>
          <w:rFonts w:ascii="Droid Sans Mono" w:eastAsia="Droid Sans Mono" w:hAnsi="Droid Sans Mono" w:cs="Droid Sans Mono"/>
          <w:sz w:val="19"/>
          <w:szCs w:val="19"/>
        </w:rPr>
        <w:t>(chunk);</w:t>
      </w:r>
    </w:p>
    <w:p w14:paraId="2443937C"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img.setAttribute</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 '</w:t>
      </w:r>
      <w:proofErr w:type="spellStart"/>
      <w:r>
        <w:rPr>
          <w:rFonts w:ascii="Droid Sans Mono" w:eastAsia="Droid Sans Mono" w:hAnsi="Droid Sans Mono" w:cs="Droid Sans Mono"/>
          <w:sz w:val="19"/>
          <w:szCs w:val="19"/>
        </w:rPr>
        <w:t>data:image</w:t>
      </w:r>
      <w:proofErr w:type="spellEnd"/>
      <w:r>
        <w:rPr>
          <w:rFonts w:ascii="Droid Sans Mono" w:eastAsia="Droid Sans Mono" w:hAnsi="Droid Sans Mono" w:cs="Droid Sans Mono"/>
          <w:sz w:val="19"/>
          <w:szCs w:val="19"/>
        </w:rPr>
        <w:t xml:space="preserve">/jpeg;base64,' + </w:t>
      </w:r>
      <w:proofErr w:type="spellStart"/>
      <w:r>
        <w:rPr>
          <w:rFonts w:ascii="Droid Sans Mono" w:eastAsia="Droid Sans Mono" w:hAnsi="Droid Sans Mono" w:cs="Droid Sans Mono"/>
          <w:sz w:val="19"/>
          <w:szCs w:val="19"/>
        </w:rPr>
        <w:t>window.btoa</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imgChunks</w:t>
      </w:r>
      <w:proofErr w:type="spellEnd"/>
      <w:r>
        <w:rPr>
          <w:rFonts w:ascii="Droid Sans Mono" w:eastAsia="Droid Sans Mono" w:hAnsi="Droid Sans Mono" w:cs="Droid Sans Mono"/>
          <w:sz w:val="19"/>
          <w:szCs w:val="19"/>
        </w:rPr>
        <w:t>));</w:t>
      </w:r>
    </w:p>
    <w:p w14:paraId="4F7DBA9D"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256CE637" w14:textId="77777777" w:rsidR="000A7FAA" w:rsidRDefault="005732E5">
      <w:pPr>
        <w:pStyle w:val="normal0"/>
        <w:spacing w:before="0" w:after="50"/>
        <w:ind w:left="360"/>
      </w:pPr>
      <w:r>
        <w:rPr>
          <w:rFonts w:ascii="Droid Sans Mono" w:eastAsia="Droid Sans Mono" w:hAnsi="Droid Sans Mono" w:cs="Droid Sans Mono"/>
          <w:sz w:val="19"/>
          <w:szCs w:val="19"/>
        </w:rPr>
        <w:t>&lt;/script&gt;</w:t>
      </w:r>
    </w:p>
    <w:p w14:paraId="5DC882E7" w14:textId="77777777" w:rsidR="000A7FAA" w:rsidRDefault="005732E5">
      <w:pPr>
        <w:pStyle w:val="normal0"/>
        <w:spacing w:before="0" w:after="50"/>
        <w:ind w:left="360"/>
      </w:pPr>
      <w:r>
        <w:rPr>
          <w:rFonts w:ascii="Droid Sans Mono" w:eastAsia="Droid Sans Mono" w:hAnsi="Droid Sans Mono" w:cs="Droid Sans Mono"/>
          <w:sz w:val="19"/>
          <w:szCs w:val="19"/>
        </w:rPr>
        <w:t>&lt;/body&gt;</w:t>
      </w:r>
    </w:p>
    <w:p w14:paraId="7052B739" w14:textId="77777777" w:rsidR="000A7FAA" w:rsidRDefault="005732E5">
      <w:pPr>
        <w:pStyle w:val="normal0"/>
        <w:spacing w:before="0" w:after="50"/>
        <w:ind w:left="360"/>
      </w:pPr>
      <w:r>
        <w:rPr>
          <w:rFonts w:ascii="Droid Sans Mono" w:eastAsia="Droid Sans Mono" w:hAnsi="Droid Sans Mono" w:cs="Droid Sans Mono"/>
          <w:sz w:val="19"/>
          <w:szCs w:val="19"/>
        </w:rPr>
        <w:t>&lt;/html&gt;</w:t>
      </w:r>
    </w:p>
    <w:p w14:paraId="304C07B5" w14:textId="77777777" w:rsidR="000A7FAA" w:rsidRDefault="000A7FAA">
      <w:pPr>
        <w:pStyle w:val="normal0"/>
        <w:spacing w:before="0" w:after="50"/>
        <w:ind w:left="360"/>
      </w:pPr>
    </w:p>
    <w:p w14:paraId="6FD08A49" w14:textId="77777777" w:rsidR="000A7FAA" w:rsidRDefault="005732E5">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Start your server and go to localhost</w:t>
      </w:r>
      <w:proofErr w:type="gramStart"/>
      <w:r>
        <w:rPr>
          <w:rFonts w:ascii="Times New Roman" w:eastAsia="Times New Roman" w:hAnsi="Times New Roman" w:cs="Times New Roman"/>
          <w:sz w:val="22"/>
          <w:szCs w:val="22"/>
        </w:rPr>
        <w:t>:5000</w:t>
      </w:r>
      <w:proofErr w:type="gramEnd"/>
      <w:r>
        <w:rPr>
          <w:rFonts w:ascii="Times New Roman" w:eastAsia="Times New Roman" w:hAnsi="Times New Roman" w:cs="Times New Roman"/>
          <w:sz w:val="22"/>
          <w:szCs w:val="22"/>
        </w:rPr>
        <w:t xml:space="preserve">, the image will be rendered and if you view the element in your developer console, you should see that it is </w:t>
      </w:r>
      <w:r>
        <w:rPr>
          <w:rFonts w:ascii="Times New Roman" w:eastAsia="Times New Roman" w:hAnsi="Times New Roman" w:cs="Times New Roman"/>
          <w:sz w:val="22"/>
          <w:szCs w:val="22"/>
        </w:rPr>
        <w:lastRenderedPageBreak/>
        <w:t>prefixed with “</w:t>
      </w:r>
      <w:proofErr w:type="spellStart"/>
      <w:r>
        <w:rPr>
          <w:rFonts w:ascii="Times New Roman" w:eastAsia="Times New Roman" w:hAnsi="Times New Roman" w:cs="Times New Roman"/>
          <w:sz w:val="22"/>
          <w:szCs w:val="22"/>
        </w:rPr>
        <w:t>data:image</w:t>
      </w:r>
      <w:proofErr w:type="spellEnd"/>
      <w:r>
        <w:rPr>
          <w:rFonts w:ascii="Times New Roman" w:eastAsia="Times New Roman" w:hAnsi="Times New Roman" w:cs="Times New Roman"/>
          <w:sz w:val="22"/>
          <w:szCs w:val="22"/>
        </w:rPr>
        <w:t>/jpeg;base64” followed by a base64-encoded string.</w:t>
      </w:r>
    </w:p>
    <w:p w14:paraId="2E560310" w14:textId="77777777" w:rsidR="000A7FAA" w:rsidRDefault="005732E5" w:rsidP="005732E5">
      <w:pPr>
        <w:pStyle w:val="normal0"/>
        <w:spacing w:before="240" w:after="240"/>
        <w:jc w:val="center"/>
      </w:pPr>
      <w:r>
        <w:rPr>
          <w:noProof/>
        </w:rPr>
        <w:drawing>
          <wp:inline distT="0" distB="0" distL="0" distR="0" wp14:anchorId="34C7B5AA" wp14:editId="6C91023D">
            <wp:extent cx="3315562" cy="2445583"/>
            <wp:effectExtent l="0" t="0" r="0" b="0"/>
            <wp:docPr id="1" name="image06.png" descr="Macintosh HD:Users:tyson:Dropbox (Personal):socket.IO-Cookbook:07-streaming-binary-data:_assets:B04893_07_01.png"/>
            <wp:cNvGraphicFramePr/>
            <a:graphic xmlns:a="http://schemas.openxmlformats.org/drawingml/2006/main">
              <a:graphicData uri="http://schemas.openxmlformats.org/drawingml/2006/picture">
                <pic:pic xmlns:pic="http://schemas.openxmlformats.org/drawingml/2006/picture">
                  <pic:nvPicPr>
                    <pic:cNvPr id="0" name="image06.png" descr="Macintosh HD:Users:tyson:Dropbox (Personal):socket.IO-Cookbook:07-streaming-binary-data:_assets:B04893_07_01.png"/>
                    <pic:cNvPicPr preferRelativeResize="0"/>
                  </pic:nvPicPr>
                  <pic:blipFill>
                    <a:blip r:embed="rId7"/>
                    <a:srcRect/>
                    <a:stretch>
                      <a:fillRect/>
                    </a:stretch>
                  </pic:blipFill>
                  <pic:spPr>
                    <a:xfrm>
                      <a:off x="0" y="0"/>
                      <a:ext cx="3315562" cy="2445583"/>
                    </a:xfrm>
                    <a:prstGeom prst="rect">
                      <a:avLst/>
                    </a:prstGeom>
                    <a:ln/>
                  </pic:spPr>
                </pic:pic>
              </a:graphicData>
            </a:graphic>
          </wp:inline>
        </w:drawing>
      </w:r>
    </w:p>
    <w:p w14:paraId="34C0500F" w14:textId="77777777" w:rsidR="000A7FAA" w:rsidRDefault="005732E5">
      <w:pPr>
        <w:pStyle w:val="normal0"/>
        <w:spacing w:before="0" w:after="120"/>
      </w:pPr>
      <w:r>
        <w:rPr>
          <w:b/>
          <w:color w:val="FF0000"/>
          <w:sz w:val="28"/>
          <w:szCs w:val="28"/>
        </w:rPr>
        <w:t>Insert Image B04893_07_01.png</w:t>
      </w:r>
    </w:p>
    <w:p w14:paraId="50CC21B8" w14:textId="77777777" w:rsidR="000A7FAA" w:rsidRDefault="005732E5">
      <w:pPr>
        <w:pStyle w:val="Heading2"/>
      </w:pPr>
      <w:bookmarkStart w:id="6" w:name="h.2et92p0" w:colFirst="0" w:colLast="0"/>
      <w:bookmarkEnd w:id="6"/>
      <w:r>
        <w:t>How It Works...</w:t>
      </w:r>
    </w:p>
    <w:p w14:paraId="42367A9E" w14:textId="77777777" w:rsidR="000A7FAA" w:rsidRDefault="005732E5">
      <w:pPr>
        <w:pStyle w:val="normal0"/>
        <w:spacing w:before="0" w:after="120"/>
      </w:pPr>
      <w:r>
        <w:rPr>
          <w:rFonts w:ascii="Times New Roman" w:eastAsia="Times New Roman" w:hAnsi="Times New Roman" w:cs="Times New Roman"/>
          <w:sz w:val="22"/>
          <w:szCs w:val="22"/>
        </w:rPr>
        <w:t>When a user connects to our server, we immediately begin to read the contents of the image file using a read stream. This allows us to emit parts of the image as they are read instead of emitting it all at once, which means the image will load progressively as the data is chunked.</w:t>
      </w:r>
    </w:p>
    <w:p w14:paraId="3F0AD305" w14:textId="77777777" w:rsidR="000A7FAA" w:rsidRDefault="005732E5">
      <w:pPr>
        <w:pStyle w:val="Heading2"/>
      </w:pPr>
      <w:r>
        <w:t>There’s More...</w:t>
      </w:r>
    </w:p>
    <w:p w14:paraId="1D4E3592" w14:textId="77777777" w:rsidR="000A7FAA" w:rsidRDefault="005732E5">
      <w:pPr>
        <w:pStyle w:val="normal0"/>
        <w:spacing w:before="0" w:after="120"/>
      </w:pPr>
      <w:r>
        <w:rPr>
          <w:rFonts w:ascii="Times New Roman" w:eastAsia="Times New Roman" w:hAnsi="Times New Roman" w:cs="Times New Roman"/>
          <w:sz w:val="22"/>
          <w:szCs w:val="22"/>
        </w:rPr>
        <w:t>If you are on a fast connection, you may not notice that the image is loading in pieces. The best way to demonstrate that it is loading progressively is to set a timeout to delay each part of the image from loading for a set amount of time, like this:</w:t>
      </w:r>
    </w:p>
    <w:p w14:paraId="5C69D1D8" w14:textId="77777777" w:rsidR="000A7FAA" w:rsidRDefault="000A7FAA">
      <w:pPr>
        <w:pStyle w:val="normal0"/>
        <w:spacing w:before="0" w:after="120"/>
      </w:pPr>
    </w:p>
    <w:p w14:paraId="62A420F6" w14:textId="77777777" w:rsidR="000A7FAA" w:rsidRDefault="005732E5">
      <w:pPr>
        <w:pStyle w:val="normal0"/>
        <w:spacing w:before="0" w:after="5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delay = 0;</w:t>
      </w:r>
    </w:p>
    <w:p w14:paraId="4D9160DF" w14:textId="77777777" w:rsidR="000A7FAA" w:rsidRDefault="005732E5">
      <w:pPr>
        <w:pStyle w:val="normal0"/>
        <w:spacing w:before="0" w:after="50"/>
      </w:pPr>
      <w:proofErr w:type="spellStart"/>
      <w:proofErr w:type="gramStart"/>
      <w:r>
        <w:rPr>
          <w:rFonts w:ascii="Droid Sans Mono" w:eastAsia="Droid Sans Mono" w:hAnsi="Droid Sans Mono" w:cs="Droid Sans Mono"/>
          <w:sz w:val="19"/>
          <w:szCs w:val="19"/>
        </w:rPr>
        <w:t>readStream.on</w:t>
      </w:r>
      <w:proofErr w:type="spellEnd"/>
      <w:proofErr w:type="gramEnd"/>
      <w:r>
        <w:rPr>
          <w:rFonts w:ascii="Droid Sans Mono" w:eastAsia="Droid Sans Mono" w:hAnsi="Droid Sans Mono" w:cs="Droid Sans Mono"/>
          <w:sz w:val="19"/>
          <w:szCs w:val="19"/>
        </w:rPr>
        <w:t>('data', function (chunk) {</w:t>
      </w:r>
    </w:p>
    <w:p w14:paraId="5D3E2D3E"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chunks.push</w:t>
      </w:r>
      <w:proofErr w:type="spellEnd"/>
      <w:proofErr w:type="gramEnd"/>
      <w:r>
        <w:rPr>
          <w:rFonts w:ascii="Droid Sans Mono" w:eastAsia="Droid Sans Mono" w:hAnsi="Droid Sans Mono" w:cs="Droid Sans Mono"/>
          <w:sz w:val="19"/>
          <w:szCs w:val="19"/>
        </w:rPr>
        <w:t>(chunk);</w:t>
      </w:r>
    </w:p>
    <w:p w14:paraId="355A8262"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delay</w:t>
      </w:r>
      <w:proofErr w:type="gramEnd"/>
      <w:r>
        <w:rPr>
          <w:rFonts w:ascii="Droid Sans Mono" w:eastAsia="Droid Sans Mono" w:hAnsi="Droid Sans Mono" w:cs="Droid Sans Mono"/>
          <w:sz w:val="19"/>
          <w:szCs w:val="19"/>
        </w:rPr>
        <w:t xml:space="preserve"> = delay + 5000;</w:t>
      </w:r>
    </w:p>
    <w:p w14:paraId="6C48C1CA"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setTimeout</w:t>
      </w:r>
      <w:proofErr w:type="spellEnd"/>
      <w:proofErr w:type="gramEnd"/>
      <w:r>
        <w:rPr>
          <w:rFonts w:ascii="Droid Sans Mono" w:eastAsia="Droid Sans Mono" w:hAnsi="Droid Sans Mono" w:cs="Droid Sans Mono"/>
          <w:sz w:val="19"/>
          <w:szCs w:val="19"/>
        </w:rPr>
        <w:t>(function () {</w:t>
      </w:r>
    </w:p>
    <w:p w14:paraId="3E3F5A91"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img</w:t>
      </w:r>
      <w:proofErr w:type="spellEnd"/>
      <w:r>
        <w:rPr>
          <w:rFonts w:ascii="Droid Sans Mono" w:eastAsia="Droid Sans Mono" w:hAnsi="Droid Sans Mono" w:cs="Droid Sans Mono"/>
          <w:sz w:val="19"/>
          <w:szCs w:val="19"/>
        </w:rPr>
        <w:t>-chunk', chunk);</w:t>
      </w:r>
    </w:p>
    <w:p w14:paraId="1F825401"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delay</w:t>
      </w:r>
      <w:proofErr w:type="gramEnd"/>
      <w:r>
        <w:rPr>
          <w:rFonts w:ascii="Droid Sans Mono" w:eastAsia="Droid Sans Mono" w:hAnsi="Droid Sans Mono" w:cs="Droid Sans Mono"/>
          <w:sz w:val="19"/>
          <w:szCs w:val="19"/>
        </w:rPr>
        <w:t>);</w:t>
      </w:r>
    </w:p>
    <w:p w14:paraId="65DD7058" w14:textId="77777777" w:rsidR="000A7FAA" w:rsidRDefault="005732E5">
      <w:pPr>
        <w:pStyle w:val="normal0"/>
        <w:spacing w:before="0" w:after="50"/>
      </w:pPr>
      <w:r>
        <w:rPr>
          <w:rFonts w:ascii="Droid Sans Mono" w:eastAsia="Droid Sans Mono" w:hAnsi="Droid Sans Mono" w:cs="Droid Sans Mono"/>
          <w:sz w:val="19"/>
          <w:szCs w:val="19"/>
        </w:rPr>
        <w:lastRenderedPageBreak/>
        <w:t>});</w:t>
      </w:r>
    </w:p>
    <w:p w14:paraId="7B2BD2D5" w14:textId="77777777" w:rsidR="000A7FAA" w:rsidRDefault="005732E5">
      <w:pPr>
        <w:pStyle w:val="Heading1"/>
      </w:pPr>
      <w:r>
        <w:t>Uploading An Image To The File System</w:t>
      </w:r>
    </w:p>
    <w:p w14:paraId="5B4420AD" w14:textId="77777777" w:rsidR="000A7FAA" w:rsidRDefault="005732E5">
      <w:pPr>
        <w:pStyle w:val="normal0"/>
        <w:spacing w:before="0" w:after="120"/>
      </w:pPr>
      <w:r>
        <w:rPr>
          <w:rFonts w:ascii="Times New Roman" w:eastAsia="Times New Roman" w:hAnsi="Times New Roman" w:cs="Times New Roman"/>
          <w:sz w:val="22"/>
          <w:szCs w:val="22"/>
        </w:rPr>
        <w:t>With Socket.IO, we can send files to our server over Web Sockets instead of using an http POST request. This allows us to upload files in real-time and display the uploaded images as needed.</w:t>
      </w:r>
    </w:p>
    <w:p w14:paraId="5FA66AE2" w14:textId="77777777" w:rsidR="000A7FAA" w:rsidRDefault="005732E5">
      <w:pPr>
        <w:pStyle w:val="normal0"/>
        <w:spacing w:before="0" w:after="120"/>
      </w:pPr>
      <w:r>
        <w:rPr>
          <w:rFonts w:ascii="Times New Roman" w:eastAsia="Times New Roman" w:hAnsi="Times New Roman" w:cs="Times New Roman"/>
          <w:sz w:val="22"/>
          <w:szCs w:val="22"/>
        </w:rPr>
        <w:t>In this recipe, we will use Socket.IO to upload a file to our local file system and then send a message to the client to display the image when it is done uploading.</w:t>
      </w:r>
    </w:p>
    <w:p w14:paraId="0E5F385F" w14:textId="77777777" w:rsidR="000A7FAA" w:rsidRDefault="005732E5">
      <w:pPr>
        <w:pStyle w:val="Heading2"/>
      </w:pPr>
      <w:r>
        <w:t>Getting Ready...</w:t>
      </w:r>
    </w:p>
    <w:p w14:paraId="760246EF" w14:textId="77777777" w:rsidR="000A7FAA" w:rsidRDefault="005732E5">
      <w:pPr>
        <w:pStyle w:val="normal0"/>
        <w:spacing w:before="0" w:after="120"/>
      </w:pPr>
      <w:r>
        <w:rPr>
          <w:rFonts w:ascii="Times New Roman" w:eastAsia="Times New Roman" w:hAnsi="Times New Roman" w:cs="Times New Roman"/>
          <w:sz w:val="22"/>
          <w:szCs w:val="22"/>
        </w:rPr>
        <w:t xml:space="preserve">For this recipe, we will be using the built-in Node </w:t>
      </w:r>
      <w:proofErr w:type="spellStart"/>
      <w:r>
        <w:rPr>
          <w:rFonts w:ascii="Droid Sans Mono" w:eastAsia="Droid Sans Mono" w:hAnsi="Droid Sans Mono" w:cs="Droid Sans Mono"/>
          <w:color w:val="747959"/>
          <w:sz w:val="19"/>
          <w:szCs w:val="19"/>
        </w:rPr>
        <w:t>fs</w:t>
      </w:r>
      <w:proofErr w:type="spellEnd"/>
      <w:r>
        <w:rPr>
          <w:rFonts w:ascii="Times New Roman" w:eastAsia="Times New Roman" w:hAnsi="Times New Roman" w:cs="Times New Roman"/>
          <w:sz w:val="22"/>
          <w:szCs w:val="22"/>
        </w:rPr>
        <w:t xml:space="preserve"> module to upload our images.</w:t>
      </w:r>
    </w:p>
    <w:p w14:paraId="50684864" w14:textId="77777777" w:rsidR="000A7FAA" w:rsidRDefault="005732E5">
      <w:pPr>
        <w:pStyle w:val="normal0"/>
        <w:spacing w:before="0" w:after="120"/>
      </w:pPr>
      <w:r>
        <w:rPr>
          <w:rFonts w:ascii="Times New Roman" w:eastAsia="Times New Roman" w:hAnsi="Times New Roman" w:cs="Times New Roman"/>
          <w:sz w:val="22"/>
          <w:szCs w:val="22"/>
        </w:rPr>
        <w:t>We will be uploading files to our file system, so make sure to create a folder called “</w:t>
      </w:r>
      <w:proofErr w:type="spellStart"/>
      <w:r>
        <w:rPr>
          <w:rFonts w:ascii="Times New Roman" w:eastAsia="Times New Roman" w:hAnsi="Times New Roman" w:cs="Times New Roman"/>
          <w:sz w:val="22"/>
          <w:szCs w:val="22"/>
        </w:rPr>
        <w:t>tmp</w:t>
      </w:r>
      <w:proofErr w:type="spellEnd"/>
      <w:r>
        <w:rPr>
          <w:rFonts w:ascii="Times New Roman" w:eastAsia="Times New Roman" w:hAnsi="Times New Roman" w:cs="Times New Roman"/>
          <w:sz w:val="22"/>
          <w:szCs w:val="22"/>
        </w:rPr>
        <w:t>” in the root of your project.</w:t>
      </w:r>
    </w:p>
    <w:p w14:paraId="4BAE110C" w14:textId="77777777" w:rsidR="000A7FAA" w:rsidRDefault="005732E5">
      <w:pPr>
        <w:pStyle w:val="Heading2"/>
      </w:pPr>
      <w:r>
        <w:t>How To Do It</w:t>
      </w:r>
      <w:proofErr w:type="gramStart"/>
      <w:r>
        <w:t>..</w:t>
      </w:r>
      <w:proofErr w:type="gramEnd"/>
      <w:r>
        <w:t>.</w:t>
      </w:r>
    </w:p>
    <w:p w14:paraId="6FD0E8B3" w14:textId="77777777" w:rsidR="000A7FAA" w:rsidRDefault="005732E5">
      <w:pPr>
        <w:pStyle w:val="normal0"/>
        <w:spacing w:before="0" w:after="120"/>
      </w:pPr>
      <w:r>
        <w:rPr>
          <w:rFonts w:ascii="Times New Roman" w:eastAsia="Times New Roman" w:hAnsi="Times New Roman" w:cs="Times New Roman"/>
          <w:sz w:val="22"/>
          <w:szCs w:val="22"/>
        </w:rPr>
        <w:t>To upload an image to the file system with Socket.IO, follow these steps:</w:t>
      </w:r>
    </w:p>
    <w:p w14:paraId="3C7C1815" w14:textId="77777777" w:rsidR="000A7FAA" w:rsidRDefault="005732E5">
      <w:pPr>
        <w:pStyle w:val="normal0"/>
        <w:numPr>
          <w:ilvl w:val="0"/>
          <w:numId w:val="4"/>
        </w:numPr>
        <w:tabs>
          <w:tab w:val="left" w:pos="360"/>
        </w:tabs>
        <w:spacing w:before="0"/>
        <w:ind w:right="360" w:hanging="363"/>
      </w:pPr>
      <w:r>
        <w:rPr>
          <w:rFonts w:ascii="Times New Roman" w:eastAsia="Times New Roman" w:hAnsi="Times New Roman" w:cs="Times New Roman"/>
          <w:sz w:val="22"/>
          <w:szCs w:val="22"/>
        </w:rPr>
        <w:t>First, we will need to create our server.js file. This will be responsible for listening for new “upload-image” messages and uploading the file that is passed with the arguments.</w:t>
      </w:r>
    </w:p>
    <w:p w14:paraId="7FB4BD9C" w14:textId="77777777" w:rsidR="000A7FAA" w:rsidRDefault="000A7FAA">
      <w:pPr>
        <w:pStyle w:val="normal0"/>
        <w:spacing w:before="0" w:after="50"/>
        <w:ind w:left="360"/>
      </w:pPr>
    </w:p>
    <w:p w14:paraId="53DAFDA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express = require('express'),</w:t>
      </w:r>
    </w:p>
    <w:p w14:paraId="13421D21"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app</w:t>
      </w:r>
      <w:proofErr w:type="gramEnd"/>
      <w:r>
        <w:rPr>
          <w:rFonts w:ascii="Droid Sans Mono" w:eastAsia="Droid Sans Mono" w:hAnsi="Droid Sans Mono" w:cs="Droid Sans Mono"/>
          <w:sz w:val="19"/>
          <w:szCs w:val="19"/>
        </w:rPr>
        <w:t xml:space="preserve"> = express(),</w:t>
      </w:r>
    </w:p>
    <w:p w14:paraId="6A644192"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http</w:t>
      </w:r>
      <w:proofErr w:type="gramEnd"/>
      <w:r>
        <w:rPr>
          <w:rFonts w:ascii="Droid Sans Mono" w:eastAsia="Droid Sans Mono" w:hAnsi="Droid Sans Mono" w:cs="Droid Sans Mono"/>
          <w:sz w:val="19"/>
          <w:szCs w:val="19"/>
        </w:rPr>
        <w:t xml:space="preserve"> = require('http'),</w:t>
      </w:r>
    </w:p>
    <w:p w14:paraId="23345BED"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socketIO</w:t>
      </w:r>
      <w:proofErr w:type="spellEnd"/>
      <w:proofErr w:type="gramEnd"/>
      <w:r>
        <w:rPr>
          <w:rFonts w:ascii="Droid Sans Mono" w:eastAsia="Droid Sans Mono" w:hAnsi="Droid Sans Mono" w:cs="Droid Sans Mono"/>
          <w:sz w:val="19"/>
          <w:szCs w:val="19"/>
        </w:rPr>
        <w:t xml:space="preserve"> = require('socket.io'),</w:t>
      </w:r>
    </w:p>
    <w:p w14:paraId="2AB75D6E"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fs</w:t>
      </w:r>
      <w:proofErr w:type="spellEnd"/>
      <w:proofErr w:type="gramEnd"/>
      <w:r>
        <w:rPr>
          <w:rFonts w:ascii="Droid Sans Mono" w:eastAsia="Droid Sans Mono" w:hAnsi="Droid Sans Mono" w:cs="Droid Sans Mono"/>
          <w:sz w:val="19"/>
          <w:szCs w:val="19"/>
        </w:rPr>
        <w:t xml:space="preserve"> = require('</w:t>
      </w:r>
      <w:proofErr w:type="spellStart"/>
      <w:r>
        <w:rPr>
          <w:rFonts w:ascii="Droid Sans Mono" w:eastAsia="Droid Sans Mono" w:hAnsi="Droid Sans Mono" w:cs="Droid Sans Mono"/>
          <w:sz w:val="19"/>
          <w:szCs w:val="19"/>
        </w:rPr>
        <w:t>fs</w:t>
      </w:r>
      <w:proofErr w:type="spellEnd"/>
      <w:r>
        <w:rPr>
          <w:rFonts w:ascii="Droid Sans Mono" w:eastAsia="Droid Sans Mono" w:hAnsi="Droid Sans Mono" w:cs="Droid Sans Mono"/>
          <w:sz w:val="19"/>
          <w:szCs w:val="19"/>
        </w:rPr>
        <w:t>'),</w:t>
      </w:r>
    </w:p>
    <w:p w14:paraId="5787FFA1"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path</w:t>
      </w:r>
      <w:proofErr w:type="gramEnd"/>
      <w:r>
        <w:rPr>
          <w:rFonts w:ascii="Droid Sans Mono" w:eastAsia="Droid Sans Mono" w:hAnsi="Droid Sans Mono" w:cs="Droid Sans Mono"/>
          <w:sz w:val="19"/>
          <w:szCs w:val="19"/>
        </w:rPr>
        <w:t xml:space="preserve"> = require('path'),</w:t>
      </w:r>
    </w:p>
    <w:p w14:paraId="1766A5F2"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w:t>
      </w:r>
    </w:p>
    <w:p w14:paraId="57F90250" w14:textId="77777777" w:rsidR="000A7FAA" w:rsidRDefault="000A7FAA">
      <w:pPr>
        <w:pStyle w:val="normal0"/>
        <w:spacing w:before="0" w:after="50"/>
        <w:ind w:left="360"/>
      </w:pPr>
    </w:p>
    <w:p w14:paraId="06DAA942"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app.use</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express.static</w:t>
      </w:r>
      <w:proofErr w:type="spellEnd"/>
      <w:r>
        <w:rPr>
          <w:rFonts w:ascii="Droid Sans Mono" w:eastAsia="Droid Sans Mono" w:hAnsi="Droid Sans Mono" w:cs="Droid Sans Mono"/>
          <w:sz w:val="19"/>
          <w:szCs w:val="19"/>
        </w:rPr>
        <w:t>(__</w:t>
      </w:r>
      <w:proofErr w:type="spellStart"/>
      <w:r>
        <w:rPr>
          <w:rFonts w:ascii="Droid Sans Mono" w:eastAsia="Droid Sans Mono" w:hAnsi="Droid Sans Mono" w:cs="Droid Sans Mono"/>
          <w:sz w:val="19"/>
          <w:szCs w:val="19"/>
        </w:rPr>
        <w:t>dirname</w:t>
      </w:r>
      <w:proofErr w:type="spellEnd"/>
      <w:r>
        <w:rPr>
          <w:rFonts w:ascii="Droid Sans Mono" w:eastAsia="Droid Sans Mono" w:hAnsi="Droid Sans Mono" w:cs="Droid Sans Mono"/>
          <w:sz w:val="19"/>
          <w:szCs w:val="19"/>
        </w:rPr>
        <w:t>));</w:t>
      </w:r>
    </w:p>
    <w:p w14:paraId="0D9BF590" w14:textId="77777777" w:rsidR="000A7FAA" w:rsidRDefault="000A7FAA">
      <w:pPr>
        <w:pStyle w:val="normal0"/>
        <w:spacing w:before="0" w:after="50"/>
        <w:ind w:left="360"/>
      </w:pPr>
    </w:p>
    <w:p w14:paraId="33284BB6"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http.Server</w:t>
      </w:r>
      <w:proofErr w:type="spellEnd"/>
      <w:r>
        <w:rPr>
          <w:rFonts w:ascii="Droid Sans Mono" w:eastAsia="Droid Sans Mono" w:hAnsi="Droid Sans Mono" w:cs="Droid Sans Mono"/>
          <w:sz w:val="19"/>
          <w:szCs w:val="19"/>
        </w:rPr>
        <w:t>(app);</w:t>
      </w:r>
    </w:p>
    <w:p w14:paraId="2BED5A0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server.listen</w:t>
      </w:r>
      <w:proofErr w:type="spellEnd"/>
      <w:proofErr w:type="gramEnd"/>
      <w:r>
        <w:rPr>
          <w:rFonts w:ascii="Droid Sans Mono" w:eastAsia="Droid Sans Mono" w:hAnsi="Droid Sans Mono" w:cs="Droid Sans Mono"/>
          <w:sz w:val="19"/>
          <w:szCs w:val="19"/>
        </w:rPr>
        <w:t>(5000);</w:t>
      </w:r>
    </w:p>
    <w:p w14:paraId="4BA2F736" w14:textId="77777777" w:rsidR="000A7FAA" w:rsidRDefault="000A7FAA">
      <w:pPr>
        <w:pStyle w:val="normal0"/>
        <w:spacing w:before="0" w:after="50"/>
        <w:ind w:left="360"/>
      </w:pPr>
    </w:p>
    <w:p w14:paraId="45F2AF74"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console.log</w:t>
      </w:r>
      <w:proofErr w:type="gramEnd"/>
      <w:r>
        <w:rPr>
          <w:rFonts w:ascii="Droid Sans Mono" w:eastAsia="Droid Sans Mono" w:hAnsi="Droid Sans Mono" w:cs="Droid Sans Mono"/>
          <w:sz w:val="19"/>
          <w:szCs w:val="19"/>
        </w:rPr>
        <w:t>('Listening on port 5000');</w:t>
      </w:r>
    </w:p>
    <w:p w14:paraId="0A41D102" w14:textId="77777777" w:rsidR="000A7FAA" w:rsidRDefault="000A7FAA">
      <w:pPr>
        <w:pStyle w:val="normal0"/>
        <w:spacing w:before="0" w:after="50"/>
        <w:ind w:left="360"/>
      </w:pPr>
    </w:p>
    <w:p w14:paraId="19FBE15E"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io</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socketIO</w:t>
      </w:r>
      <w:proofErr w:type="spellEnd"/>
      <w:r>
        <w:rPr>
          <w:rFonts w:ascii="Droid Sans Mono" w:eastAsia="Droid Sans Mono" w:hAnsi="Droid Sans Mono" w:cs="Droid Sans Mono"/>
          <w:sz w:val="19"/>
          <w:szCs w:val="19"/>
        </w:rPr>
        <w:t>(server);</w:t>
      </w:r>
    </w:p>
    <w:p w14:paraId="6F0189FE" w14:textId="77777777" w:rsidR="000A7FAA" w:rsidRDefault="000A7FAA">
      <w:pPr>
        <w:pStyle w:val="normal0"/>
        <w:spacing w:before="0" w:after="50"/>
        <w:ind w:left="360"/>
      </w:pPr>
    </w:p>
    <w:p w14:paraId="2917D3F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lastRenderedPageBreak/>
        <w:t>io.on</w:t>
      </w:r>
      <w:proofErr w:type="spellEnd"/>
      <w:proofErr w:type="gramEnd"/>
      <w:r>
        <w:rPr>
          <w:rFonts w:ascii="Droid Sans Mono" w:eastAsia="Droid Sans Mono" w:hAnsi="Droid Sans Mono" w:cs="Droid Sans Mono"/>
          <w:sz w:val="19"/>
          <w:szCs w:val="19"/>
        </w:rPr>
        <w:t>('connection', function (socket) {</w:t>
      </w:r>
    </w:p>
    <w:p w14:paraId="122BFDA8"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('upload-image', function (message) {</w:t>
      </w:r>
    </w:p>
    <w:p w14:paraId="3CAED5B9" w14:textId="77777777" w:rsidR="000A7FAA" w:rsidRDefault="000A7FAA">
      <w:pPr>
        <w:pStyle w:val="normal0"/>
        <w:spacing w:before="0" w:after="50"/>
        <w:ind w:left="360"/>
      </w:pPr>
    </w:p>
    <w:p w14:paraId="1A49DCD2"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writer = </w:t>
      </w:r>
      <w:proofErr w:type="spellStart"/>
      <w:r>
        <w:rPr>
          <w:rFonts w:ascii="Droid Sans Mono" w:eastAsia="Droid Sans Mono" w:hAnsi="Droid Sans Mono" w:cs="Droid Sans Mono"/>
          <w:sz w:val="19"/>
          <w:szCs w:val="19"/>
        </w:rPr>
        <w:t>fs.createWriteStream</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path.resolve</w:t>
      </w:r>
      <w:proofErr w:type="spellEnd"/>
      <w:r>
        <w:rPr>
          <w:rFonts w:ascii="Droid Sans Mono" w:eastAsia="Droid Sans Mono" w:hAnsi="Droid Sans Mono" w:cs="Droid Sans Mono"/>
          <w:sz w:val="19"/>
          <w:szCs w:val="19"/>
        </w:rPr>
        <w:t>(__</w:t>
      </w:r>
      <w:proofErr w:type="spellStart"/>
      <w:r>
        <w:rPr>
          <w:rFonts w:ascii="Droid Sans Mono" w:eastAsia="Droid Sans Mono" w:hAnsi="Droid Sans Mono" w:cs="Droid Sans Mono"/>
          <w:sz w:val="19"/>
          <w:szCs w:val="19"/>
        </w:rPr>
        <w:t>dirname</w:t>
      </w:r>
      <w:proofErr w:type="spellEnd"/>
      <w:r>
        <w:rPr>
          <w:rFonts w:ascii="Droid Sans Mono" w:eastAsia="Droid Sans Mono" w:hAnsi="Droid Sans Mono" w:cs="Droid Sans Mono"/>
          <w:sz w:val="19"/>
          <w:szCs w:val="19"/>
        </w:rPr>
        <w:t>, './</w:t>
      </w:r>
      <w:proofErr w:type="spellStart"/>
      <w:r>
        <w:rPr>
          <w:rFonts w:ascii="Droid Sans Mono" w:eastAsia="Droid Sans Mono" w:hAnsi="Droid Sans Mono" w:cs="Droid Sans Mono"/>
          <w:sz w:val="19"/>
          <w:szCs w:val="19"/>
        </w:rPr>
        <w:t>tmp</w:t>
      </w:r>
      <w:proofErr w:type="spellEnd"/>
      <w:r>
        <w:rPr>
          <w:rFonts w:ascii="Droid Sans Mono" w:eastAsia="Droid Sans Mono" w:hAnsi="Droid Sans Mono" w:cs="Droid Sans Mono"/>
          <w:sz w:val="19"/>
          <w:szCs w:val="19"/>
        </w:rPr>
        <w:t>/' + message.name), {</w:t>
      </w:r>
    </w:p>
    <w:p w14:paraId="1EA92A20"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encoding</w:t>
      </w:r>
      <w:proofErr w:type="gramEnd"/>
      <w:r>
        <w:rPr>
          <w:rFonts w:ascii="Droid Sans Mono" w:eastAsia="Droid Sans Mono" w:hAnsi="Droid Sans Mono" w:cs="Droid Sans Mono"/>
          <w:sz w:val="19"/>
          <w:szCs w:val="19"/>
        </w:rPr>
        <w:t>: 'base64'</w:t>
      </w:r>
    </w:p>
    <w:p w14:paraId="5AC1CC30"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57C340FA" w14:textId="77777777" w:rsidR="000A7FAA" w:rsidRDefault="000A7FAA">
      <w:pPr>
        <w:pStyle w:val="normal0"/>
        <w:spacing w:before="0" w:after="50"/>
        <w:ind w:left="360"/>
      </w:pPr>
    </w:p>
    <w:p w14:paraId="78A0941A" w14:textId="77777777" w:rsidR="000A7FAA" w:rsidRDefault="000A7FAA">
      <w:pPr>
        <w:pStyle w:val="normal0"/>
        <w:spacing w:before="0" w:after="50"/>
      </w:pPr>
    </w:p>
    <w:p w14:paraId="435EAF1E"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writer.write</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message.data</w:t>
      </w:r>
      <w:proofErr w:type="spellEnd"/>
      <w:r>
        <w:rPr>
          <w:rFonts w:ascii="Droid Sans Mono" w:eastAsia="Droid Sans Mono" w:hAnsi="Droid Sans Mono" w:cs="Droid Sans Mono"/>
          <w:sz w:val="19"/>
          <w:szCs w:val="19"/>
        </w:rPr>
        <w:t>);</w:t>
      </w:r>
    </w:p>
    <w:p w14:paraId="2270ED8A"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writer.end</w:t>
      </w:r>
      <w:proofErr w:type="spellEnd"/>
      <w:proofErr w:type="gramEnd"/>
      <w:r>
        <w:rPr>
          <w:rFonts w:ascii="Droid Sans Mono" w:eastAsia="Droid Sans Mono" w:hAnsi="Droid Sans Mono" w:cs="Droid Sans Mono"/>
          <w:sz w:val="19"/>
          <w:szCs w:val="19"/>
        </w:rPr>
        <w:t>();</w:t>
      </w:r>
    </w:p>
    <w:p w14:paraId="6155803A" w14:textId="77777777" w:rsidR="000A7FAA" w:rsidRDefault="000A7FAA">
      <w:pPr>
        <w:pStyle w:val="normal0"/>
        <w:spacing w:before="0" w:after="50"/>
        <w:ind w:left="360"/>
      </w:pPr>
    </w:p>
    <w:p w14:paraId="28251AA5"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writer.on</w:t>
      </w:r>
      <w:proofErr w:type="spellEnd"/>
      <w:proofErr w:type="gramEnd"/>
      <w:r>
        <w:rPr>
          <w:rFonts w:ascii="Droid Sans Mono" w:eastAsia="Droid Sans Mono" w:hAnsi="Droid Sans Mono" w:cs="Droid Sans Mono"/>
          <w:sz w:val="19"/>
          <w:szCs w:val="19"/>
        </w:rPr>
        <w:t>('finish', function () {</w:t>
      </w:r>
    </w:p>
    <w:p w14:paraId="327C0329" w14:textId="77777777" w:rsidR="000A7FAA" w:rsidRDefault="000A7FAA">
      <w:pPr>
        <w:pStyle w:val="normal0"/>
        <w:spacing w:before="0" w:after="50"/>
      </w:pPr>
    </w:p>
    <w:p w14:paraId="5A91FFDA"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('image-uploaded', {</w:t>
      </w:r>
    </w:p>
    <w:p w14:paraId="2E1144BC"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name</w:t>
      </w:r>
      <w:proofErr w:type="gramEnd"/>
      <w:r>
        <w:rPr>
          <w:rFonts w:ascii="Droid Sans Mono" w:eastAsia="Droid Sans Mono" w:hAnsi="Droid Sans Mono" w:cs="Droid Sans Mono"/>
          <w:sz w:val="19"/>
          <w:szCs w:val="19"/>
        </w:rPr>
        <w:t>: '/</w:t>
      </w:r>
      <w:proofErr w:type="spellStart"/>
      <w:r>
        <w:rPr>
          <w:rFonts w:ascii="Droid Sans Mono" w:eastAsia="Droid Sans Mono" w:hAnsi="Droid Sans Mono" w:cs="Droid Sans Mono"/>
          <w:sz w:val="19"/>
          <w:szCs w:val="19"/>
        </w:rPr>
        <w:t>tmp</w:t>
      </w:r>
      <w:proofErr w:type="spellEnd"/>
      <w:r>
        <w:rPr>
          <w:rFonts w:ascii="Droid Sans Mono" w:eastAsia="Droid Sans Mono" w:hAnsi="Droid Sans Mono" w:cs="Droid Sans Mono"/>
          <w:sz w:val="19"/>
          <w:szCs w:val="19"/>
        </w:rPr>
        <w:t>/' + message.name</w:t>
      </w:r>
    </w:p>
    <w:p w14:paraId="6786A168"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32EB0D11" w14:textId="77777777" w:rsidR="000A7FAA" w:rsidRDefault="000A7FAA">
      <w:pPr>
        <w:pStyle w:val="normal0"/>
        <w:spacing w:before="0" w:after="50"/>
        <w:ind w:left="360"/>
      </w:pPr>
    </w:p>
    <w:p w14:paraId="7E61096F"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6BB3D35E" w14:textId="77777777" w:rsidR="000A7FAA" w:rsidRDefault="000A7FAA">
      <w:pPr>
        <w:pStyle w:val="normal0"/>
        <w:spacing w:before="0" w:after="50"/>
        <w:ind w:left="360"/>
      </w:pPr>
    </w:p>
    <w:p w14:paraId="6CC0BAA7"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38C57C19"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0B36A66C" w14:textId="77777777" w:rsidR="000A7FAA" w:rsidRDefault="000A7FAA">
      <w:pPr>
        <w:pStyle w:val="normal0"/>
        <w:spacing w:before="0" w:after="50"/>
        <w:ind w:left="360"/>
      </w:pPr>
    </w:p>
    <w:p w14:paraId="4A9B40D2" w14:textId="77777777" w:rsidR="000A7FAA" w:rsidRDefault="005732E5">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Finally, we will need to create an index.html template for our client-side. We will add a “change” event to listen for an item to be selected in the input field and read the file and emit it when the event is triggered.</w:t>
      </w:r>
    </w:p>
    <w:p w14:paraId="41128BFC" w14:textId="77777777" w:rsidR="000A7FAA" w:rsidRDefault="000A7FAA">
      <w:pPr>
        <w:pStyle w:val="normal0"/>
        <w:spacing w:before="0" w:after="50"/>
        <w:ind w:left="360"/>
      </w:pPr>
    </w:p>
    <w:p w14:paraId="7F911843"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!DOCTYPE</w:t>
      </w:r>
      <w:proofErr w:type="gramEnd"/>
      <w:r>
        <w:rPr>
          <w:rFonts w:ascii="Droid Sans Mono" w:eastAsia="Droid Sans Mono" w:hAnsi="Droid Sans Mono" w:cs="Droid Sans Mono"/>
          <w:sz w:val="19"/>
          <w:szCs w:val="19"/>
        </w:rPr>
        <w:t xml:space="preserve"> html&gt;</w:t>
      </w:r>
    </w:p>
    <w:p w14:paraId="7C5CBABF"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html</w:t>
      </w:r>
      <w:proofErr w:type="gramEnd"/>
      <w:r>
        <w:rPr>
          <w:rFonts w:ascii="Droid Sans Mono" w:eastAsia="Droid Sans Mono" w:hAnsi="Droid Sans Mono" w:cs="Droid Sans Mono"/>
          <w:sz w:val="19"/>
          <w:szCs w:val="19"/>
        </w:rPr>
        <w:t>&gt;</w:t>
      </w:r>
    </w:p>
    <w:p w14:paraId="0C752DB2"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head</w:t>
      </w:r>
      <w:proofErr w:type="gramEnd"/>
      <w:r>
        <w:rPr>
          <w:rFonts w:ascii="Droid Sans Mono" w:eastAsia="Droid Sans Mono" w:hAnsi="Droid Sans Mono" w:cs="Droid Sans Mono"/>
          <w:sz w:val="19"/>
          <w:szCs w:val="19"/>
        </w:rPr>
        <w:t>&gt;</w:t>
      </w:r>
    </w:p>
    <w:p w14:paraId="0666C655"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meta</w:t>
      </w:r>
      <w:proofErr w:type="gramEnd"/>
      <w:r>
        <w:rPr>
          <w:rFonts w:ascii="Droid Sans Mono" w:eastAsia="Droid Sans Mono" w:hAnsi="Droid Sans Mono" w:cs="Droid Sans Mono"/>
          <w:sz w:val="19"/>
          <w:szCs w:val="19"/>
        </w:rPr>
        <w:t xml:space="preserve"> charset="utf-8"&gt;</w:t>
      </w:r>
    </w:p>
    <w:p w14:paraId="2FD354FD"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title</w:t>
      </w:r>
      <w:proofErr w:type="gramEnd"/>
      <w:r>
        <w:rPr>
          <w:rFonts w:ascii="Droid Sans Mono" w:eastAsia="Droid Sans Mono" w:hAnsi="Droid Sans Mono" w:cs="Droid Sans Mono"/>
          <w:sz w:val="19"/>
          <w:szCs w:val="19"/>
        </w:rPr>
        <w:t>&gt;&lt;/title&gt;</w:t>
      </w:r>
    </w:p>
    <w:p w14:paraId="59704AE5" w14:textId="77777777" w:rsidR="000A7FAA" w:rsidRDefault="005732E5">
      <w:pPr>
        <w:pStyle w:val="normal0"/>
        <w:spacing w:before="0" w:after="50"/>
        <w:ind w:left="360"/>
      </w:pPr>
      <w:r>
        <w:rPr>
          <w:rFonts w:ascii="Droid Sans Mono" w:eastAsia="Droid Sans Mono" w:hAnsi="Droid Sans Mono" w:cs="Droid Sans Mono"/>
          <w:sz w:val="19"/>
          <w:szCs w:val="19"/>
        </w:rPr>
        <w:t>&lt;/head&gt;</w:t>
      </w:r>
    </w:p>
    <w:p w14:paraId="43F61CFE"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body</w:t>
      </w:r>
      <w:proofErr w:type="gramEnd"/>
      <w:r>
        <w:rPr>
          <w:rFonts w:ascii="Droid Sans Mono" w:eastAsia="Droid Sans Mono" w:hAnsi="Droid Sans Mono" w:cs="Droid Sans Mono"/>
          <w:sz w:val="19"/>
          <w:szCs w:val="19"/>
        </w:rPr>
        <w:t>&gt;</w:t>
      </w:r>
    </w:p>
    <w:p w14:paraId="53C30208" w14:textId="77777777" w:rsidR="000A7FAA" w:rsidRDefault="000A7FAA">
      <w:pPr>
        <w:pStyle w:val="normal0"/>
        <w:spacing w:before="0" w:after="50"/>
        <w:ind w:left="360"/>
      </w:pPr>
    </w:p>
    <w:p w14:paraId="7B31CADD"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hr</w:t>
      </w:r>
      <w:proofErr w:type="spellEnd"/>
      <w:proofErr w:type="gramEnd"/>
      <w:r>
        <w:rPr>
          <w:rFonts w:ascii="Droid Sans Mono" w:eastAsia="Droid Sans Mono" w:hAnsi="Droid Sans Mono" w:cs="Droid Sans Mono"/>
          <w:sz w:val="19"/>
          <w:szCs w:val="19"/>
        </w:rPr>
        <w:t xml:space="preserve"> /&gt;</w:t>
      </w:r>
    </w:p>
    <w:p w14:paraId="404077F2"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input</w:t>
      </w:r>
      <w:proofErr w:type="gramEnd"/>
      <w:r>
        <w:rPr>
          <w:rFonts w:ascii="Droid Sans Mono" w:eastAsia="Droid Sans Mono" w:hAnsi="Droid Sans Mono" w:cs="Droid Sans Mono"/>
          <w:sz w:val="19"/>
          <w:szCs w:val="19"/>
        </w:rPr>
        <w:t xml:space="preserve"> type="file" id="my-file" /&gt;</w:t>
      </w:r>
    </w:p>
    <w:p w14:paraId="04465BE7"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hr</w:t>
      </w:r>
      <w:proofErr w:type="spellEnd"/>
      <w:proofErr w:type="gramEnd"/>
      <w:r>
        <w:rPr>
          <w:rFonts w:ascii="Droid Sans Mono" w:eastAsia="Droid Sans Mono" w:hAnsi="Droid Sans Mono" w:cs="Droid Sans Mono"/>
          <w:sz w:val="19"/>
          <w:szCs w:val="19"/>
        </w:rPr>
        <w:t xml:space="preserve"> /&gt;</w:t>
      </w:r>
    </w:p>
    <w:p w14:paraId="1A40705B" w14:textId="77777777" w:rsidR="000A7FAA" w:rsidRDefault="000A7FAA">
      <w:pPr>
        <w:pStyle w:val="normal0"/>
        <w:spacing w:before="0" w:after="50"/>
        <w:ind w:left="360"/>
      </w:pPr>
    </w:p>
    <w:p w14:paraId="352318D1"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scriptsrc</w:t>
      </w:r>
      <w:proofErr w:type="spellEnd"/>
      <w:proofErr w:type="gramEnd"/>
      <w:r>
        <w:rPr>
          <w:rFonts w:ascii="Droid Sans Mono" w:eastAsia="Droid Sans Mono" w:hAnsi="Droid Sans Mono" w:cs="Droid Sans Mono"/>
          <w:sz w:val="19"/>
          <w:szCs w:val="19"/>
        </w:rPr>
        <w:t>="/socket.io/socket.io.js"&gt;&lt;/script&gt;</w:t>
      </w:r>
    </w:p>
    <w:p w14:paraId="1E7BE7E3" w14:textId="77777777" w:rsidR="000A7FAA" w:rsidRDefault="005732E5">
      <w:pPr>
        <w:pStyle w:val="normal0"/>
        <w:spacing w:before="0" w:after="50"/>
        <w:ind w:left="360"/>
      </w:pPr>
      <w:r>
        <w:rPr>
          <w:rFonts w:ascii="Droid Sans Mono" w:eastAsia="Droid Sans Mono" w:hAnsi="Droid Sans Mono" w:cs="Droid Sans Mono"/>
          <w:sz w:val="19"/>
          <w:szCs w:val="19"/>
        </w:rPr>
        <w:lastRenderedPageBreak/>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"&gt;</w:t>
      </w:r>
    </w:p>
    <w:p w14:paraId="127BC0C4"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socket = </w:t>
      </w:r>
      <w:proofErr w:type="spellStart"/>
      <w:r>
        <w:rPr>
          <w:rFonts w:ascii="Droid Sans Mono" w:eastAsia="Droid Sans Mono" w:hAnsi="Droid Sans Mono" w:cs="Droid Sans Mono"/>
          <w:sz w:val="19"/>
          <w:szCs w:val="19"/>
        </w:rPr>
        <w:t>io.connect</w:t>
      </w:r>
      <w:proofErr w:type="spellEnd"/>
      <w:r>
        <w:rPr>
          <w:rFonts w:ascii="Droid Sans Mono" w:eastAsia="Droid Sans Mono" w:hAnsi="Droid Sans Mono" w:cs="Droid Sans Mono"/>
          <w:sz w:val="19"/>
          <w:szCs w:val="19"/>
        </w:rPr>
        <w:t>('http://localhost:5000');</w:t>
      </w:r>
    </w:p>
    <w:p w14:paraId="309ED5C1" w14:textId="77777777" w:rsidR="000A7FAA" w:rsidRDefault="000A7FAA">
      <w:pPr>
        <w:pStyle w:val="normal0"/>
        <w:spacing w:before="0" w:after="50"/>
        <w:ind w:left="360"/>
      </w:pPr>
    </w:p>
    <w:p w14:paraId="587B0994"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file = </w:t>
      </w:r>
      <w:proofErr w:type="spellStart"/>
      <w:r>
        <w:rPr>
          <w:rFonts w:ascii="Droid Sans Mono" w:eastAsia="Droid Sans Mono" w:hAnsi="Droid Sans Mono" w:cs="Droid Sans Mono"/>
          <w:sz w:val="19"/>
          <w:szCs w:val="19"/>
        </w:rPr>
        <w:t>document.getElementById</w:t>
      </w:r>
      <w:proofErr w:type="spellEnd"/>
      <w:r>
        <w:rPr>
          <w:rFonts w:ascii="Droid Sans Mono" w:eastAsia="Droid Sans Mono" w:hAnsi="Droid Sans Mono" w:cs="Droid Sans Mono"/>
          <w:sz w:val="19"/>
          <w:szCs w:val="19"/>
        </w:rPr>
        <w:t>('my-file');</w:t>
      </w:r>
    </w:p>
    <w:p w14:paraId="032B6303" w14:textId="77777777" w:rsidR="000A7FAA" w:rsidRDefault="000A7FAA">
      <w:pPr>
        <w:pStyle w:val="normal0"/>
        <w:spacing w:before="0" w:after="50"/>
        <w:ind w:left="360"/>
      </w:pPr>
    </w:p>
    <w:p w14:paraId="32822150"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file.addEventListener</w:t>
      </w:r>
      <w:proofErr w:type="spellEnd"/>
      <w:proofErr w:type="gramEnd"/>
      <w:r>
        <w:rPr>
          <w:rFonts w:ascii="Droid Sans Mono" w:eastAsia="Droid Sans Mono" w:hAnsi="Droid Sans Mono" w:cs="Droid Sans Mono"/>
          <w:sz w:val="19"/>
          <w:szCs w:val="19"/>
        </w:rPr>
        <w:t>('change', function () {</w:t>
      </w:r>
    </w:p>
    <w:p w14:paraId="4544CEE2"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if</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file.files.length</w:t>
      </w:r>
      <w:proofErr w:type="spellEnd"/>
      <w:r>
        <w:rPr>
          <w:rFonts w:ascii="Droid Sans Mono" w:eastAsia="Droid Sans Mono" w:hAnsi="Droid Sans Mono" w:cs="Droid Sans Mono"/>
          <w:sz w:val="19"/>
          <w:szCs w:val="19"/>
        </w:rPr>
        <w:t>) {</w:t>
      </w:r>
    </w:p>
    <w:p w14:paraId="7BC19641"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return</w:t>
      </w:r>
      <w:proofErr w:type="gramEnd"/>
      <w:r>
        <w:rPr>
          <w:rFonts w:ascii="Droid Sans Mono" w:eastAsia="Droid Sans Mono" w:hAnsi="Droid Sans Mono" w:cs="Droid Sans Mono"/>
          <w:sz w:val="19"/>
          <w:szCs w:val="19"/>
        </w:rPr>
        <w:t>;</w:t>
      </w:r>
    </w:p>
    <w:p w14:paraId="4CAE39DE"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52EED609" w14:textId="77777777" w:rsidR="000A7FAA" w:rsidRDefault="000A7FAA">
      <w:pPr>
        <w:pStyle w:val="normal0"/>
        <w:spacing w:before="0" w:after="50"/>
        <w:ind w:left="360"/>
      </w:pPr>
    </w:p>
    <w:p w14:paraId="2F95EFB0"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varfirstFile</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file.files</w:t>
      </w:r>
      <w:proofErr w:type="spellEnd"/>
      <w:r>
        <w:rPr>
          <w:rFonts w:ascii="Droid Sans Mono" w:eastAsia="Droid Sans Mono" w:hAnsi="Droid Sans Mono" w:cs="Droid Sans Mono"/>
          <w:sz w:val="19"/>
          <w:szCs w:val="19"/>
        </w:rPr>
        <w:t>[0],</w:t>
      </w:r>
    </w:p>
    <w:p w14:paraId="2618F34E"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reader</w:t>
      </w:r>
      <w:proofErr w:type="gramEnd"/>
      <w:r>
        <w:rPr>
          <w:rFonts w:ascii="Droid Sans Mono" w:eastAsia="Droid Sans Mono" w:hAnsi="Droid Sans Mono" w:cs="Droid Sans Mono"/>
          <w:sz w:val="19"/>
          <w:szCs w:val="19"/>
        </w:rPr>
        <w:t xml:space="preserve"> = new </w:t>
      </w:r>
      <w:proofErr w:type="spellStart"/>
      <w:r>
        <w:rPr>
          <w:rFonts w:ascii="Droid Sans Mono" w:eastAsia="Droid Sans Mono" w:hAnsi="Droid Sans Mono" w:cs="Droid Sans Mono"/>
          <w:sz w:val="19"/>
          <w:szCs w:val="19"/>
        </w:rPr>
        <w:t>FileReader</w:t>
      </w:r>
      <w:proofErr w:type="spellEnd"/>
      <w:r>
        <w:rPr>
          <w:rFonts w:ascii="Droid Sans Mono" w:eastAsia="Droid Sans Mono" w:hAnsi="Droid Sans Mono" w:cs="Droid Sans Mono"/>
          <w:sz w:val="19"/>
          <w:szCs w:val="19"/>
        </w:rPr>
        <w:t>();</w:t>
      </w:r>
    </w:p>
    <w:p w14:paraId="263AABF0" w14:textId="77777777" w:rsidR="000A7FAA" w:rsidRDefault="000A7FAA">
      <w:pPr>
        <w:pStyle w:val="normal0"/>
        <w:spacing w:before="0" w:after="50"/>
        <w:ind w:left="360"/>
      </w:pPr>
    </w:p>
    <w:p w14:paraId="33E2DD4C"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reader.onloadend</w:t>
      </w:r>
      <w:proofErr w:type="spellEnd"/>
      <w:proofErr w:type="gramEnd"/>
      <w:r>
        <w:rPr>
          <w:rFonts w:ascii="Droid Sans Mono" w:eastAsia="Droid Sans Mono" w:hAnsi="Droid Sans Mono" w:cs="Droid Sans Mono"/>
          <w:sz w:val="19"/>
          <w:szCs w:val="19"/>
        </w:rPr>
        <w:t xml:space="preserve"> = function () {</w:t>
      </w:r>
    </w:p>
    <w:p w14:paraId="21506E8C"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('upload-image', {</w:t>
      </w:r>
    </w:p>
    <w:p w14:paraId="25ADC4B5"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name</w:t>
      </w:r>
      <w:proofErr w:type="gramEnd"/>
      <w:r>
        <w:rPr>
          <w:rFonts w:ascii="Droid Sans Mono" w:eastAsia="Droid Sans Mono" w:hAnsi="Droid Sans Mono" w:cs="Droid Sans Mono"/>
          <w:sz w:val="19"/>
          <w:szCs w:val="19"/>
        </w:rPr>
        <w:t>: firstFile.name,</w:t>
      </w:r>
    </w:p>
    <w:p w14:paraId="1660110C"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data</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reader.result</w:t>
      </w:r>
      <w:proofErr w:type="spellEnd"/>
    </w:p>
    <w:p w14:paraId="7E7AC329"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469DF8E0"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35618251" w14:textId="77777777" w:rsidR="000A7FAA" w:rsidRDefault="000A7FAA">
      <w:pPr>
        <w:pStyle w:val="normal0"/>
        <w:spacing w:before="0" w:after="50"/>
        <w:ind w:left="360"/>
      </w:pPr>
    </w:p>
    <w:p w14:paraId="78D1283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reader.readAsArrayBuffer</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firstFile</w:t>
      </w:r>
      <w:proofErr w:type="spellEnd"/>
      <w:r>
        <w:rPr>
          <w:rFonts w:ascii="Droid Sans Mono" w:eastAsia="Droid Sans Mono" w:hAnsi="Droid Sans Mono" w:cs="Droid Sans Mono"/>
          <w:sz w:val="19"/>
          <w:szCs w:val="19"/>
        </w:rPr>
        <w:t>);</w:t>
      </w:r>
    </w:p>
    <w:p w14:paraId="0B00375F"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22590151" w14:textId="77777777" w:rsidR="000A7FAA" w:rsidRDefault="000A7FAA">
      <w:pPr>
        <w:pStyle w:val="normal0"/>
        <w:spacing w:before="0" w:after="50"/>
        <w:ind w:left="360"/>
      </w:pPr>
    </w:p>
    <w:p w14:paraId="4B94570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('image-uploaded', function (message) {</w:t>
      </w:r>
    </w:p>
    <w:p w14:paraId="14DC19F0"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varimg</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document.createElement</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img</w:t>
      </w:r>
      <w:proofErr w:type="spellEnd"/>
      <w:r>
        <w:rPr>
          <w:rFonts w:ascii="Droid Sans Mono" w:eastAsia="Droid Sans Mono" w:hAnsi="Droid Sans Mono" w:cs="Droid Sans Mono"/>
          <w:sz w:val="19"/>
          <w:szCs w:val="19"/>
        </w:rPr>
        <w:t>');</w:t>
      </w:r>
    </w:p>
    <w:p w14:paraId="5ADBD6F7"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img.setAttribute</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 message.name);</w:t>
      </w:r>
    </w:p>
    <w:p w14:paraId="3ED2A636"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img.setAttribute</w:t>
      </w:r>
      <w:proofErr w:type="spellEnd"/>
      <w:proofErr w:type="gramEnd"/>
      <w:r>
        <w:rPr>
          <w:rFonts w:ascii="Droid Sans Mono" w:eastAsia="Droid Sans Mono" w:hAnsi="Droid Sans Mono" w:cs="Droid Sans Mono"/>
          <w:sz w:val="19"/>
          <w:szCs w:val="19"/>
        </w:rPr>
        <w:t>('height', '100px');</w:t>
      </w:r>
    </w:p>
    <w:p w14:paraId="323F2F5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document.body.appendChild</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img</w:t>
      </w:r>
      <w:proofErr w:type="spellEnd"/>
      <w:r>
        <w:rPr>
          <w:rFonts w:ascii="Droid Sans Mono" w:eastAsia="Droid Sans Mono" w:hAnsi="Droid Sans Mono" w:cs="Droid Sans Mono"/>
          <w:sz w:val="19"/>
          <w:szCs w:val="19"/>
        </w:rPr>
        <w:t>);</w:t>
      </w:r>
    </w:p>
    <w:p w14:paraId="3D0838FB"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7F7ED23E" w14:textId="77777777" w:rsidR="000A7FAA" w:rsidRDefault="005732E5">
      <w:pPr>
        <w:pStyle w:val="normal0"/>
        <w:spacing w:before="0" w:after="50"/>
        <w:ind w:left="360"/>
      </w:pPr>
      <w:r>
        <w:rPr>
          <w:rFonts w:ascii="Droid Sans Mono" w:eastAsia="Droid Sans Mono" w:hAnsi="Droid Sans Mono" w:cs="Droid Sans Mono"/>
          <w:sz w:val="19"/>
          <w:szCs w:val="19"/>
        </w:rPr>
        <w:t>&lt;/script&gt;</w:t>
      </w:r>
    </w:p>
    <w:p w14:paraId="3F54854A" w14:textId="77777777" w:rsidR="000A7FAA" w:rsidRDefault="005732E5">
      <w:pPr>
        <w:pStyle w:val="normal0"/>
        <w:spacing w:before="0" w:after="50"/>
        <w:ind w:left="360"/>
      </w:pPr>
      <w:r>
        <w:rPr>
          <w:rFonts w:ascii="Droid Sans Mono" w:eastAsia="Droid Sans Mono" w:hAnsi="Droid Sans Mono" w:cs="Droid Sans Mono"/>
          <w:sz w:val="19"/>
          <w:szCs w:val="19"/>
        </w:rPr>
        <w:t>&lt;/body&gt;</w:t>
      </w:r>
    </w:p>
    <w:p w14:paraId="288A4FF6" w14:textId="77777777" w:rsidR="000A7FAA" w:rsidRDefault="005732E5">
      <w:pPr>
        <w:pStyle w:val="normal0"/>
        <w:spacing w:before="0" w:after="50"/>
        <w:ind w:left="360"/>
      </w:pPr>
      <w:r>
        <w:rPr>
          <w:rFonts w:ascii="Droid Sans Mono" w:eastAsia="Droid Sans Mono" w:hAnsi="Droid Sans Mono" w:cs="Droid Sans Mono"/>
          <w:sz w:val="19"/>
          <w:szCs w:val="19"/>
        </w:rPr>
        <w:t>&lt;/html&gt;</w:t>
      </w:r>
    </w:p>
    <w:p w14:paraId="5D2A4F4E" w14:textId="77777777" w:rsidR="000A7FAA" w:rsidRDefault="000A7FAA">
      <w:pPr>
        <w:pStyle w:val="normal0"/>
        <w:spacing w:before="0" w:after="50"/>
        <w:ind w:left="360"/>
      </w:pPr>
    </w:p>
    <w:p w14:paraId="3B31535B" w14:textId="77777777" w:rsidR="000A7FAA" w:rsidRDefault="005732E5" w:rsidP="005732E5">
      <w:pPr>
        <w:pStyle w:val="normal0"/>
        <w:tabs>
          <w:tab w:val="left" w:pos="360"/>
        </w:tabs>
        <w:spacing w:before="240" w:after="240"/>
        <w:jc w:val="center"/>
      </w:pPr>
      <w:r>
        <w:rPr>
          <w:rFonts w:ascii="Times New Roman" w:eastAsia="Times New Roman" w:hAnsi="Times New Roman" w:cs="Times New Roman"/>
          <w:sz w:val="22"/>
          <w:szCs w:val="22"/>
        </w:rPr>
        <w:t xml:space="preserve">Now, if you start your server and go to </w:t>
      </w:r>
      <w:r>
        <w:rPr>
          <w:rFonts w:ascii="Droid Sans Mono" w:eastAsia="Droid Sans Mono" w:hAnsi="Droid Sans Mono" w:cs="Droid Sans Mono"/>
          <w:color w:val="0000FF"/>
          <w:sz w:val="19"/>
          <w:szCs w:val="19"/>
        </w:rPr>
        <w:t>localhost</w:t>
      </w:r>
      <w:proofErr w:type="gramStart"/>
      <w:r>
        <w:rPr>
          <w:rFonts w:ascii="Droid Sans Mono" w:eastAsia="Droid Sans Mono" w:hAnsi="Droid Sans Mono" w:cs="Droid Sans Mono"/>
          <w:color w:val="0000FF"/>
          <w:sz w:val="19"/>
          <w:szCs w:val="19"/>
        </w:rPr>
        <w:t>:5000</w:t>
      </w:r>
      <w:proofErr w:type="gramEnd"/>
      <w:r>
        <w:rPr>
          <w:rFonts w:ascii="Droid Sans Mono" w:eastAsia="Droid Sans Mono" w:hAnsi="Droid Sans Mono" w:cs="Droid Sans Mono"/>
          <w:color w:val="0000FF"/>
          <w:sz w:val="19"/>
          <w:szCs w:val="19"/>
        </w:rPr>
        <w:t>/index.html</w:t>
      </w:r>
      <w:r>
        <w:rPr>
          <w:rFonts w:ascii="Times New Roman" w:eastAsia="Times New Roman" w:hAnsi="Times New Roman" w:cs="Times New Roman"/>
          <w:sz w:val="22"/>
          <w:szCs w:val="22"/>
        </w:rPr>
        <w:t>, you should see an input field to upload a file to the server, just choose a file and it will upload to you /</w:t>
      </w:r>
      <w:proofErr w:type="spellStart"/>
      <w:r>
        <w:rPr>
          <w:rFonts w:ascii="Times New Roman" w:eastAsia="Times New Roman" w:hAnsi="Times New Roman" w:cs="Times New Roman"/>
          <w:sz w:val="22"/>
          <w:szCs w:val="22"/>
        </w:rPr>
        <w:t>tmp</w:t>
      </w:r>
      <w:proofErr w:type="spellEnd"/>
      <w:r>
        <w:rPr>
          <w:rFonts w:ascii="Times New Roman" w:eastAsia="Times New Roman" w:hAnsi="Times New Roman" w:cs="Times New Roman"/>
          <w:sz w:val="22"/>
          <w:szCs w:val="22"/>
        </w:rPr>
        <w:t xml:space="preserve"> directory and display below the file input.</w:t>
      </w:r>
      <w:r>
        <w:rPr>
          <w:rFonts w:ascii="Times New Roman" w:eastAsia="Times New Roman" w:hAnsi="Times New Roman" w:cs="Times New Roman"/>
          <w:sz w:val="22"/>
          <w:szCs w:val="22"/>
        </w:rPr>
        <w:br/>
      </w:r>
      <w:r>
        <w:rPr>
          <w:rFonts w:ascii="Times New Roman" w:eastAsia="Times New Roman" w:hAnsi="Times New Roman" w:cs="Times New Roman"/>
          <w:sz w:val="22"/>
          <w:szCs w:val="22"/>
        </w:rPr>
        <w:lastRenderedPageBreak/>
        <w:br/>
      </w:r>
      <w:r>
        <w:rPr>
          <w:noProof/>
        </w:rPr>
        <w:drawing>
          <wp:inline distT="0" distB="0" distL="0" distR="0" wp14:anchorId="120FC2F1" wp14:editId="01B656DF">
            <wp:extent cx="2396425" cy="928206"/>
            <wp:effectExtent l="0" t="0" r="0" b="0"/>
            <wp:docPr id="3" name="image08.png" descr="Macintosh HD:Users:tyson:Dropbox (Personal):socket.IO-Cookbook:07-streaming-binary-data:_assets:B04893_07_02.png"/>
            <wp:cNvGraphicFramePr/>
            <a:graphic xmlns:a="http://schemas.openxmlformats.org/drawingml/2006/main">
              <a:graphicData uri="http://schemas.openxmlformats.org/drawingml/2006/picture">
                <pic:pic xmlns:pic="http://schemas.openxmlformats.org/drawingml/2006/picture">
                  <pic:nvPicPr>
                    <pic:cNvPr id="0" name="image08.png" descr="Macintosh HD:Users:tyson:Dropbox (Personal):socket.IO-Cookbook:07-streaming-binary-data:_assets:B04893_07_02.png"/>
                    <pic:cNvPicPr preferRelativeResize="0"/>
                  </pic:nvPicPr>
                  <pic:blipFill>
                    <a:blip r:embed="rId8"/>
                    <a:srcRect/>
                    <a:stretch>
                      <a:fillRect/>
                    </a:stretch>
                  </pic:blipFill>
                  <pic:spPr>
                    <a:xfrm>
                      <a:off x="0" y="0"/>
                      <a:ext cx="2396425" cy="928206"/>
                    </a:xfrm>
                    <a:prstGeom prst="rect">
                      <a:avLst/>
                    </a:prstGeom>
                    <a:ln/>
                  </pic:spPr>
                </pic:pic>
              </a:graphicData>
            </a:graphic>
          </wp:inline>
        </w:drawing>
      </w:r>
    </w:p>
    <w:p w14:paraId="6E5792BD" w14:textId="77777777" w:rsidR="000A7FAA" w:rsidRDefault="005732E5">
      <w:pPr>
        <w:pStyle w:val="normal0"/>
        <w:spacing w:before="0" w:after="120"/>
      </w:pPr>
      <w:r>
        <w:rPr>
          <w:b/>
          <w:color w:val="FF0000"/>
          <w:sz w:val="28"/>
          <w:szCs w:val="28"/>
        </w:rPr>
        <w:t>Insert ImageB04893_07_02.png</w:t>
      </w:r>
    </w:p>
    <w:p w14:paraId="30A53DD8" w14:textId="77777777" w:rsidR="000A7FAA" w:rsidRDefault="005732E5">
      <w:pPr>
        <w:pStyle w:val="Heading2"/>
      </w:pPr>
      <w:r>
        <w:t>How It Works...</w:t>
      </w:r>
    </w:p>
    <w:p w14:paraId="4E425193" w14:textId="77777777" w:rsidR="000A7FAA" w:rsidRDefault="005732E5">
      <w:pPr>
        <w:pStyle w:val="normal0"/>
        <w:spacing w:before="0" w:after="120"/>
      </w:pPr>
      <w:r>
        <w:rPr>
          <w:rFonts w:ascii="Times New Roman" w:eastAsia="Times New Roman" w:hAnsi="Times New Roman" w:cs="Times New Roman"/>
          <w:sz w:val="22"/>
          <w:szCs w:val="22"/>
        </w:rPr>
        <w:t xml:space="preserve">Socket.IO can pass any kind of data including binary file data. Our client-side JavaScript allows us to access the file using the </w:t>
      </w:r>
      <w:proofErr w:type="spellStart"/>
      <w:proofErr w:type="gramStart"/>
      <w:r>
        <w:rPr>
          <w:rFonts w:ascii="Droid Sans Mono" w:eastAsia="Droid Sans Mono" w:hAnsi="Droid Sans Mono" w:cs="Droid Sans Mono"/>
          <w:color w:val="747959"/>
          <w:sz w:val="19"/>
          <w:szCs w:val="19"/>
        </w:rPr>
        <w:t>FileReader</w:t>
      </w:r>
      <w:proofErr w:type="spellEnd"/>
      <w:r>
        <w:rPr>
          <w:rFonts w:ascii="Droid Sans Mono" w:eastAsia="Droid Sans Mono" w:hAnsi="Droid Sans Mono" w:cs="Droid Sans Mono"/>
          <w:color w:val="747959"/>
          <w:sz w:val="19"/>
          <w:szCs w:val="19"/>
        </w:rPr>
        <w:t>(</w:t>
      </w:r>
      <w:proofErr w:type="gramEnd"/>
      <w:r>
        <w:rPr>
          <w:rFonts w:ascii="Droid Sans Mono" w:eastAsia="Droid Sans Mono" w:hAnsi="Droid Sans Mono" w:cs="Droid Sans Mono"/>
          <w:color w:val="747959"/>
          <w:sz w:val="19"/>
          <w:szCs w:val="19"/>
        </w:rPr>
        <w:t>)</w:t>
      </w:r>
      <w:proofErr w:type="spellStart"/>
      <w:r>
        <w:rPr>
          <w:rFonts w:ascii="Times New Roman" w:eastAsia="Times New Roman" w:hAnsi="Times New Roman" w:cs="Times New Roman"/>
          <w:sz w:val="22"/>
          <w:szCs w:val="22"/>
        </w:rPr>
        <w:t>api</w:t>
      </w:r>
      <w:proofErr w:type="spellEnd"/>
      <w:r>
        <w:rPr>
          <w:rFonts w:ascii="Times New Roman" w:eastAsia="Times New Roman" w:hAnsi="Times New Roman" w:cs="Times New Roman"/>
          <w:sz w:val="22"/>
          <w:szCs w:val="22"/>
        </w:rPr>
        <w:t xml:space="preserve">. We can pass the data we extract from the </w:t>
      </w:r>
      <w:proofErr w:type="spellStart"/>
      <w:r>
        <w:rPr>
          <w:rFonts w:ascii="Times New Roman" w:eastAsia="Times New Roman" w:hAnsi="Times New Roman" w:cs="Times New Roman"/>
          <w:sz w:val="22"/>
          <w:szCs w:val="22"/>
        </w:rPr>
        <w:t>FileReader</w:t>
      </w:r>
      <w:proofErr w:type="spellEnd"/>
      <w:r>
        <w:rPr>
          <w:rFonts w:ascii="Times New Roman" w:eastAsia="Times New Roman" w:hAnsi="Times New Roman" w:cs="Times New Roman"/>
          <w:sz w:val="22"/>
          <w:szCs w:val="22"/>
        </w:rPr>
        <w:t xml:space="preserve"> to the server and let the server write the file. When the file is added to the file system, the server emits a message to let us know that the upload is complete and at that point we can display the newly uploaded file on the client.</w:t>
      </w:r>
    </w:p>
    <w:p w14:paraId="61404087" w14:textId="77777777" w:rsidR="000A7FAA" w:rsidRDefault="005732E5">
      <w:pPr>
        <w:pStyle w:val="Heading1"/>
      </w:pPr>
      <w:r>
        <w:t>Uploading an Image to Amazon S3</w:t>
      </w:r>
    </w:p>
    <w:p w14:paraId="78F869DC" w14:textId="77777777" w:rsidR="000A7FAA" w:rsidRDefault="005732E5">
      <w:pPr>
        <w:pStyle w:val="normal0"/>
        <w:spacing w:before="0" w:after="120"/>
      </w:pPr>
      <w:r>
        <w:rPr>
          <w:rFonts w:ascii="Times New Roman" w:eastAsia="Times New Roman" w:hAnsi="Times New Roman" w:cs="Times New Roman"/>
          <w:sz w:val="22"/>
          <w:szCs w:val="22"/>
        </w:rPr>
        <w:t>Uploading images to your server-side file system is actually not a terribly good idea. If you are deploying from your repo, you don’t want to mix in user-generated media with your code. A much better and more scalable approach is to put your photos and other media in a completely separate static location, such as Amazon S3, where you can access them without letting them interfere with your core application.</w:t>
      </w:r>
    </w:p>
    <w:p w14:paraId="6D020F8F" w14:textId="77777777" w:rsidR="000A7FAA" w:rsidRDefault="005732E5">
      <w:pPr>
        <w:pStyle w:val="normal0"/>
        <w:spacing w:before="0" w:after="120"/>
      </w:pPr>
      <w:r>
        <w:rPr>
          <w:rFonts w:ascii="Times New Roman" w:eastAsia="Times New Roman" w:hAnsi="Times New Roman" w:cs="Times New Roman"/>
          <w:sz w:val="22"/>
          <w:szCs w:val="22"/>
        </w:rPr>
        <w:t>In this recipe, we will upload images to Amazon S3 and display them after they are uploaded.</w:t>
      </w:r>
    </w:p>
    <w:p w14:paraId="031BDDDC" w14:textId="77777777" w:rsidR="000A7FAA" w:rsidRDefault="005732E5">
      <w:pPr>
        <w:pStyle w:val="Heading2"/>
      </w:pPr>
      <w:r>
        <w:t>Getting Ready...</w:t>
      </w:r>
    </w:p>
    <w:p w14:paraId="5F1AEC9A" w14:textId="77777777" w:rsidR="000A7FAA" w:rsidRDefault="005732E5">
      <w:pPr>
        <w:pStyle w:val="normal0"/>
        <w:spacing w:before="0" w:after="120"/>
      </w:pPr>
      <w:r>
        <w:rPr>
          <w:rFonts w:ascii="Times New Roman" w:eastAsia="Times New Roman" w:hAnsi="Times New Roman" w:cs="Times New Roman"/>
          <w:sz w:val="22"/>
          <w:szCs w:val="22"/>
        </w:rPr>
        <w:t xml:space="preserve">For this recipe, we will be using the Amazon SDK for Node. It can be installed by running </w:t>
      </w:r>
      <w:proofErr w:type="spellStart"/>
      <w:r>
        <w:rPr>
          <w:rFonts w:ascii="Droid Sans Mono" w:eastAsia="Droid Sans Mono" w:hAnsi="Droid Sans Mono" w:cs="Droid Sans Mono"/>
          <w:color w:val="747959"/>
          <w:sz w:val="19"/>
          <w:szCs w:val="19"/>
        </w:rPr>
        <w:t>npm</w:t>
      </w:r>
      <w:proofErr w:type="spellEnd"/>
      <w:r>
        <w:rPr>
          <w:rFonts w:ascii="Droid Sans Mono" w:eastAsia="Droid Sans Mono" w:hAnsi="Droid Sans Mono" w:cs="Droid Sans Mono"/>
          <w:color w:val="747959"/>
          <w:sz w:val="19"/>
          <w:szCs w:val="19"/>
        </w:rPr>
        <w:t xml:space="preserve"> install </w:t>
      </w:r>
      <w:proofErr w:type="spellStart"/>
      <w:r>
        <w:rPr>
          <w:rFonts w:ascii="Droid Sans Mono" w:eastAsia="Droid Sans Mono" w:hAnsi="Droid Sans Mono" w:cs="Droid Sans Mono"/>
          <w:color w:val="747959"/>
          <w:sz w:val="19"/>
          <w:szCs w:val="19"/>
        </w:rPr>
        <w:t>aws-sdk</w:t>
      </w:r>
      <w:proofErr w:type="spellEnd"/>
      <w:r>
        <w:rPr>
          <w:rFonts w:ascii="Droid Sans Mono" w:eastAsia="Droid Sans Mono" w:hAnsi="Droid Sans Mono" w:cs="Droid Sans Mono"/>
          <w:color w:val="747959"/>
          <w:sz w:val="19"/>
          <w:szCs w:val="19"/>
        </w:rPr>
        <w:t xml:space="preserve"> –save</w:t>
      </w:r>
      <w:r>
        <w:rPr>
          <w:rFonts w:ascii="Times New Roman" w:eastAsia="Times New Roman" w:hAnsi="Times New Roman" w:cs="Times New Roman"/>
          <w:sz w:val="22"/>
          <w:szCs w:val="22"/>
        </w:rPr>
        <w:t xml:space="preserve"> in your </w:t>
      </w:r>
      <w:proofErr w:type="spellStart"/>
      <w:proofErr w:type="gramStart"/>
      <w:r>
        <w:rPr>
          <w:rFonts w:ascii="Times New Roman" w:eastAsia="Times New Roman" w:hAnsi="Times New Roman" w:cs="Times New Roman"/>
          <w:sz w:val="22"/>
          <w:szCs w:val="22"/>
        </w:rPr>
        <w:t>terminal.We</w:t>
      </w:r>
      <w:proofErr w:type="spellEnd"/>
      <w:proofErr w:type="gramEnd"/>
      <w:r>
        <w:rPr>
          <w:rFonts w:ascii="Times New Roman" w:eastAsia="Times New Roman" w:hAnsi="Times New Roman" w:cs="Times New Roman"/>
          <w:sz w:val="22"/>
          <w:szCs w:val="22"/>
        </w:rPr>
        <w:t xml:space="preserve"> will also be using </w:t>
      </w:r>
      <w:proofErr w:type="spellStart"/>
      <w:r>
        <w:rPr>
          <w:rFonts w:ascii="Times New Roman" w:eastAsia="Times New Roman" w:hAnsi="Times New Roman" w:cs="Times New Roman"/>
          <w:sz w:val="22"/>
          <w:szCs w:val="22"/>
        </w:rPr>
        <w:t>lodash</w:t>
      </w:r>
      <w:proofErr w:type="spellEnd"/>
      <w:r>
        <w:rPr>
          <w:rFonts w:ascii="Times New Roman" w:eastAsia="Times New Roman" w:hAnsi="Times New Roman" w:cs="Times New Roman"/>
          <w:sz w:val="22"/>
          <w:szCs w:val="22"/>
        </w:rPr>
        <w:t>(</w:t>
      </w:r>
      <w:proofErr w:type="spellStart"/>
      <w:r>
        <w:rPr>
          <w:rFonts w:ascii="Droid Sans Mono" w:eastAsia="Droid Sans Mono" w:hAnsi="Droid Sans Mono" w:cs="Droid Sans Mono"/>
          <w:color w:val="747959"/>
          <w:sz w:val="19"/>
          <w:szCs w:val="19"/>
        </w:rPr>
        <w:t>npm</w:t>
      </w:r>
      <w:proofErr w:type="spellEnd"/>
      <w:r>
        <w:rPr>
          <w:rFonts w:ascii="Droid Sans Mono" w:eastAsia="Droid Sans Mono" w:hAnsi="Droid Sans Mono" w:cs="Droid Sans Mono"/>
          <w:color w:val="747959"/>
          <w:sz w:val="19"/>
          <w:szCs w:val="19"/>
        </w:rPr>
        <w:t xml:space="preserve"> install </w:t>
      </w:r>
      <w:proofErr w:type="spellStart"/>
      <w:r>
        <w:rPr>
          <w:rFonts w:ascii="Droid Sans Mono" w:eastAsia="Droid Sans Mono" w:hAnsi="Droid Sans Mono" w:cs="Droid Sans Mono"/>
          <w:color w:val="747959"/>
          <w:sz w:val="19"/>
          <w:szCs w:val="19"/>
        </w:rPr>
        <w:t>lodash</w:t>
      </w:r>
      <w:proofErr w:type="spellEnd"/>
      <w:r>
        <w:rPr>
          <w:rFonts w:ascii="Droid Sans Mono" w:eastAsia="Droid Sans Mono" w:hAnsi="Droid Sans Mono" w:cs="Droid Sans Mono"/>
          <w:color w:val="747959"/>
          <w:sz w:val="19"/>
          <w:szCs w:val="19"/>
        </w:rPr>
        <w:t xml:space="preserve"> --save</w:t>
      </w:r>
      <w:r>
        <w:rPr>
          <w:rFonts w:ascii="Times New Roman" w:eastAsia="Times New Roman" w:hAnsi="Times New Roman" w:cs="Times New Roman"/>
          <w:sz w:val="22"/>
          <w:szCs w:val="22"/>
        </w:rPr>
        <w:t>) and the q promise library (</w:t>
      </w:r>
      <w:proofErr w:type="spellStart"/>
      <w:r>
        <w:rPr>
          <w:rFonts w:ascii="Droid Sans Mono" w:eastAsia="Droid Sans Mono" w:hAnsi="Droid Sans Mono" w:cs="Droid Sans Mono"/>
          <w:color w:val="747959"/>
          <w:sz w:val="19"/>
          <w:szCs w:val="19"/>
        </w:rPr>
        <w:t>npm</w:t>
      </w:r>
      <w:proofErr w:type="spellEnd"/>
      <w:r>
        <w:rPr>
          <w:rFonts w:ascii="Droid Sans Mono" w:eastAsia="Droid Sans Mono" w:hAnsi="Droid Sans Mono" w:cs="Droid Sans Mono"/>
          <w:color w:val="747959"/>
          <w:sz w:val="19"/>
          <w:szCs w:val="19"/>
        </w:rPr>
        <w:t xml:space="preserve"> install q --save</w:t>
      </w:r>
      <w:r>
        <w:rPr>
          <w:rFonts w:ascii="Times New Roman" w:eastAsia="Times New Roman" w:hAnsi="Times New Roman" w:cs="Times New Roman"/>
          <w:sz w:val="22"/>
          <w:szCs w:val="22"/>
        </w:rPr>
        <w:t>).</w:t>
      </w:r>
    </w:p>
    <w:p w14:paraId="26F3CC2E" w14:textId="77777777" w:rsidR="000A7FAA" w:rsidRDefault="005732E5">
      <w:pPr>
        <w:pStyle w:val="Heading2"/>
      </w:pPr>
      <w:r>
        <w:t>How To Do It</w:t>
      </w:r>
      <w:proofErr w:type="gramStart"/>
      <w:r>
        <w:t>..</w:t>
      </w:r>
      <w:proofErr w:type="gramEnd"/>
      <w:r>
        <w:t>.</w:t>
      </w:r>
    </w:p>
    <w:p w14:paraId="71ECD155" w14:textId="77777777" w:rsidR="000A7FAA" w:rsidRDefault="005732E5">
      <w:pPr>
        <w:pStyle w:val="normal0"/>
        <w:spacing w:before="0" w:after="120"/>
      </w:pPr>
      <w:r>
        <w:rPr>
          <w:rFonts w:ascii="Times New Roman" w:eastAsia="Times New Roman" w:hAnsi="Times New Roman" w:cs="Times New Roman"/>
          <w:sz w:val="22"/>
          <w:szCs w:val="22"/>
        </w:rPr>
        <w:t>To upload an image to Amazon S3, follow these steps:</w:t>
      </w:r>
    </w:p>
    <w:p w14:paraId="252794CE" w14:textId="77777777" w:rsidR="000A7FAA" w:rsidRDefault="005732E5">
      <w:pPr>
        <w:pStyle w:val="normal0"/>
        <w:numPr>
          <w:ilvl w:val="0"/>
          <w:numId w:val="2"/>
        </w:numPr>
        <w:tabs>
          <w:tab w:val="left" w:pos="360"/>
        </w:tabs>
        <w:spacing w:before="0"/>
        <w:ind w:right="360" w:hanging="363"/>
      </w:pPr>
      <w:r>
        <w:rPr>
          <w:rFonts w:ascii="Times New Roman" w:eastAsia="Times New Roman" w:hAnsi="Times New Roman" w:cs="Times New Roman"/>
          <w:sz w:val="22"/>
          <w:szCs w:val="22"/>
        </w:rPr>
        <w:t xml:space="preserve">First, we will create </w:t>
      </w:r>
      <w:proofErr w:type="gramStart"/>
      <w:r>
        <w:rPr>
          <w:rFonts w:ascii="Times New Roman" w:eastAsia="Times New Roman" w:hAnsi="Times New Roman" w:cs="Times New Roman"/>
          <w:sz w:val="22"/>
          <w:szCs w:val="22"/>
        </w:rPr>
        <w:t>a</w:t>
      </w:r>
      <w:proofErr w:type="gramEnd"/>
      <w:r>
        <w:rPr>
          <w:rFonts w:ascii="Times New Roman" w:eastAsia="Times New Roman" w:hAnsi="Times New Roman" w:cs="Times New Roman"/>
          <w:sz w:val="22"/>
          <w:szCs w:val="22"/>
        </w:rPr>
        <w:t xml:space="preserve"> aws.service.js file. This will be responsible for interfacing with the Amazon AWS SDK and writing and reading binary data from Amazon. We will be using some environmental variables that we will need to set by exporting them in our terminal. For example: </w:t>
      </w:r>
      <w:r>
        <w:rPr>
          <w:rFonts w:ascii="Droid Sans Mono" w:eastAsia="Droid Sans Mono" w:hAnsi="Droid Sans Mono" w:cs="Droid Sans Mono"/>
          <w:color w:val="747959"/>
          <w:sz w:val="19"/>
          <w:szCs w:val="19"/>
        </w:rPr>
        <w:t>export AWS_ACCESS_KEY_ID=”AKGAJ2PTGPBP3GAIPZ7G”</w:t>
      </w:r>
      <w:r>
        <w:rPr>
          <w:rFonts w:ascii="Times New Roman" w:eastAsia="Times New Roman" w:hAnsi="Times New Roman" w:cs="Times New Roman"/>
          <w:sz w:val="22"/>
          <w:szCs w:val="22"/>
        </w:rPr>
        <w:t xml:space="preserve">. The required </w:t>
      </w:r>
      <w:r>
        <w:rPr>
          <w:rFonts w:ascii="Times New Roman" w:eastAsia="Times New Roman" w:hAnsi="Times New Roman" w:cs="Times New Roman"/>
          <w:sz w:val="22"/>
          <w:szCs w:val="22"/>
        </w:rPr>
        <w:lastRenderedPageBreak/>
        <w:t>environmental variables are AWS_ACCESS_KEY_ID, which is the key to your Amazon account, AWS_SECRET_ACCESS_KEY, which is the secret key for you Amazon account, AWS_BUCKET_NAME, which is the name of the bucket you have set up on Amazon, which you want to write to and AWS_BUCKET_PATH, which is the path that you want your files to be written to.</w:t>
      </w:r>
    </w:p>
    <w:p w14:paraId="7A845E1A" w14:textId="77777777" w:rsidR="000A7FAA" w:rsidRDefault="000A7FAA">
      <w:pPr>
        <w:pStyle w:val="normal0"/>
        <w:spacing w:before="0" w:after="50"/>
        <w:ind w:left="360"/>
      </w:pPr>
    </w:p>
    <w:p w14:paraId="431AFF4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AWS = require('</w:t>
      </w:r>
      <w:proofErr w:type="spellStart"/>
      <w:r>
        <w:rPr>
          <w:rFonts w:ascii="Droid Sans Mono" w:eastAsia="Droid Sans Mono" w:hAnsi="Droid Sans Mono" w:cs="Droid Sans Mono"/>
          <w:sz w:val="19"/>
          <w:szCs w:val="19"/>
        </w:rPr>
        <w:t>aws-sdk</w:t>
      </w:r>
      <w:proofErr w:type="spellEnd"/>
      <w:r>
        <w:rPr>
          <w:rFonts w:ascii="Droid Sans Mono" w:eastAsia="Droid Sans Mono" w:hAnsi="Droid Sans Mono" w:cs="Droid Sans Mono"/>
          <w:sz w:val="19"/>
          <w:szCs w:val="19"/>
        </w:rPr>
        <w:t>'),</w:t>
      </w:r>
    </w:p>
    <w:p w14:paraId="7DC06676"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_ = </w:t>
      </w:r>
      <w:proofErr w:type="gramStart"/>
      <w:r>
        <w:rPr>
          <w:rFonts w:ascii="Droid Sans Mono" w:eastAsia="Droid Sans Mono" w:hAnsi="Droid Sans Mono" w:cs="Droid Sans Mono"/>
          <w:sz w:val="19"/>
          <w:szCs w:val="19"/>
        </w:rPr>
        <w:t>require</w:t>
      </w:r>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lodash</w:t>
      </w:r>
      <w:proofErr w:type="spellEnd"/>
      <w:r>
        <w:rPr>
          <w:rFonts w:ascii="Droid Sans Mono" w:eastAsia="Droid Sans Mono" w:hAnsi="Droid Sans Mono" w:cs="Droid Sans Mono"/>
          <w:sz w:val="19"/>
          <w:szCs w:val="19"/>
        </w:rPr>
        <w:t>'),</w:t>
      </w:r>
    </w:p>
    <w:p w14:paraId="5927BFFE"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q</w:t>
      </w:r>
      <w:proofErr w:type="gramEnd"/>
      <w:r>
        <w:rPr>
          <w:rFonts w:ascii="Droid Sans Mono" w:eastAsia="Droid Sans Mono" w:hAnsi="Droid Sans Mono" w:cs="Droid Sans Mono"/>
          <w:sz w:val="19"/>
          <w:szCs w:val="19"/>
        </w:rPr>
        <w:t xml:space="preserve"> = require('q');</w:t>
      </w:r>
    </w:p>
    <w:p w14:paraId="64FD4851" w14:textId="77777777" w:rsidR="000A7FAA" w:rsidRDefault="000A7FAA">
      <w:pPr>
        <w:pStyle w:val="normal0"/>
        <w:spacing w:before="0" w:after="50"/>
        <w:ind w:left="360"/>
      </w:pPr>
    </w:p>
    <w:p w14:paraId="63CC2B7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service = {}, s3;</w:t>
      </w:r>
    </w:p>
    <w:p w14:paraId="2AAD08A4" w14:textId="77777777" w:rsidR="000A7FAA" w:rsidRDefault="000A7FAA">
      <w:pPr>
        <w:pStyle w:val="normal0"/>
        <w:spacing w:before="0" w:after="50"/>
        <w:ind w:left="360"/>
      </w:pPr>
    </w:p>
    <w:p w14:paraId="4B315830"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AWS_ACCESS_KEY_ID = </w:t>
      </w:r>
      <w:proofErr w:type="spellStart"/>
      <w:r>
        <w:rPr>
          <w:rFonts w:ascii="Droid Sans Mono" w:eastAsia="Droid Sans Mono" w:hAnsi="Droid Sans Mono" w:cs="Droid Sans Mono"/>
          <w:sz w:val="19"/>
          <w:szCs w:val="19"/>
        </w:rPr>
        <w:t>process.env.AWS_ACCESS_KEY_ID</w:t>
      </w:r>
      <w:proofErr w:type="spellEnd"/>
      <w:r>
        <w:rPr>
          <w:rFonts w:ascii="Droid Sans Mono" w:eastAsia="Droid Sans Mono" w:hAnsi="Droid Sans Mono" w:cs="Droid Sans Mono"/>
          <w:sz w:val="19"/>
          <w:szCs w:val="19"/>
        </w:rPr>
        <w:t>,</w:t>
      </w:r>
    </w:p>
    <w:p w14:paraId="3F1116C2"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AWS_SECRET_ACCESS_KEY = </w:t>
      </w:r>
      <w:proofErr w:type="spellStart"/>
      <w:r>
        <w:rPr>
          <w:rFonts w:ascii="Droid Sans Mono" w:eastAsia="Droid Sans Mono" w:hAnsi="Droid Sans Mono" w:cs="Droid Sans Mono"/>
          <w:sz w:val="19"/>
          <w:szCs w:val="19"/>
        </w:rPr>
        <w:t>process.env.AWS_SECRET_ACCESS_KEY</w:t>
      </w:r>
      <w:proofErr w:type="spellEnd"/>
      <w:r>
        <w:rPr>
          <w:rFonts w:ascii="Droid Sans Mono" w:eastAsia="Droid Sans Mono" w:hAnsi="Droid Sans Mono" w:cs="Droid Sans Mono"/>
          <w:sz w:val="19"/>
          <w:szCs w:val="19"/>
        </w:rPr>
        <w:t>,</w:t>
      </w:r>
    </w:p>
    <w:p w14:paraId="0DA2EAD8"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AWS_BUCKET_NAME = </w:t>
      </w:r>
      <w:proofErr w:type="spellStart"/>
      <w:r>
        <w:rPr>
          <w:rFonts w:ascii="Droid Sans Mono" w:eastAsia="Droid Sans Mono" w:hAnsi="Droid Sans Mono" w:cs="Droid Sans Mono"/>
          <w:sz w:val="19"/>
          <w:szCs w:val="19"/>
        </w:rPr>
        <w:t>process.env.AWS_BUCKET_NAME</w:t>
      </w:r>
      <w:proofErr w:type="spellEnd"/>
      <w:r>
        <w:rPr>
          <w:rFonts w:ascii="Droid Sans Mono" w:eastAsia="Droid Sans Mono" w:hAnsi="Droid Sans Mono" w:cs="Droid Sans Mono"/>
          <w:sz w:val="19"/>
          <w:szCs w:val="19"/>
        </w:rPr>
        <w:t>,</w:t>
      </w:r>
    </w:p>
    <w:p w14:paraId="3E181631"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AWS_BUCKET_PATH = </w:t>
      </w:r>
      <w:proofErr w:type="spellStart"/>
      <w:r>
        <w:rPr>
          <w:rFonts w:ascii="Droid Sans Mono" w:eastAsia="Droid Sans Mono" w:hAnsi="Droid Sans Mono" w:cs="Droid Sans Mono"/>
          <w:sz w:val="19"/>
          <w:szCs w:val="19"/>
        </w:rPr>
        <w:t>process.env.AWS_BUCKET_PATH</w:t>
      </w:r>
      <w:proofErr w:type="spellEnd"/>
      <w:r>
        <w:rPr>
          <w:rFonts w:ascii="Droid Sans Mono" w:eastAsia="Droid Sans Mono" w:hAnsi="Droid Sans Mono" w:cs="Droid Sans Mono"/>
          <w:sz w:val="19"/>
          <w:szCs w:val="19"/>
        </w:rPr>
        <w:t>;</w:t>
      </w:r>
    </w:p>
    <w:p w14:paraId="3D1838B5" w14:textId="77777777" w:rsidR="000A7FAA" w:rsidRDefault="000A7FAA">
      <w:pPr>
        <w:pStyle w:val="normal0"/>
        <w:spacing w:before="0" w:after="50"/>
        <w:ind w:left="360"/>
      </w:pPr>
    </w:p>
    <w:p w14:paraId="6544489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AWS.config.update</w:t>
      </w:r>
      <w:proofErr w:type="spellEnd"/>
      <w:r>
        <w:rPr>
          <w:rFonts w:ascii="Droid Sans Mono" w:eastAsia="Droid Sans Mono" w:hAnsi="Droid Sans Mono" w:cs="Droid Sans Mono"/>
          <w:sz w:val="19"/>
          <w:szCs w:val="19"/>
        </w:rPr>
        <w:t>(</w:t>
      </w:r>
      <w:proofErr w:type="gramEnd"/>
      <w:r>
        <w:rPr>
          <w:rFonts w:ascii="Droid Sans Mono" w:eastAsia="Droid Sans Mono" w:hAnsi="Droid Sans Mono" w:cs="Droid Sans Mono"/>
          <w:sz w:val="19"/>
          <w:szCs w:val="19"/>
        </w:rPr>
        <w:t>{</w:t>
      </w:r>
    </w:p>
    <w:p w14:paraId="07A2156A"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accessKeyId</w:t>
      </w:r>
      <w:proofErr w:type="spellEnd"/>
      <w:proofErr w:type="gramEnd"/>
      <w:r>
        <w:rPr>
          <w:rFonts w:ascii="Droid Sans Mono" w:eastAsia="Droid Sans Mono" w:hAnsi="Droid Sans Mono" w:cs="Droid Sans Mono"/>
          <w:sz w:val="19"/>
          <w:szCs w:val="19"/>
        </w:rPr>
        <w:t>: AWS_ACCESS_KEY_ID,</w:t>
      </w:r>
    </w:p>
    <w:p w14:paraId="701C3256"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secretAccessKey</w:t>
      </w:r>
      <w:proofErr w:type="spellEnd"/>
      <w:proofErr w:type="gramEnd"/>
      <w:r>
        <w:rPr>
          <w:rFonts w:ascii="Droid Sans Mono" w:eastAsia="Droid Sans Mono" w:hAnsi="Droid Sans Mono" w:cs="Droid Sans Mono"/>
          <w:sz w:val="19"/>
          <w:szCs w:val="19"/>
        </w:rPr>
        <w:t>: AWS_SECRET_ACCESS_KEY</w:t>
      </w:r>
    </w:p>
    <w:p w14:paraId="04C3FB3E"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6D8A1F82" w14:textId="77777777" w:rsidR="000A7FAA" w:rsidRDefault="000A7FAA">
      <w:pPr>
        <w:pStyle w:val="normal0"/>
        <w:spacing w:before="0" w:after="50"/>
        <w:ind w:left="360"/>
      </w:pPr>
    </w:p>
    <w:p w14:paraId="66E7C1F3"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s3</w:t>
      </w:r>
      <w:proofErr w:type="gramEnd"/>
      <w:r>
        <w:rPr>
          <w:rFonts w:ascii="Droid Sans Mono" w:eastAsia="Droid Sans Mono" w:hAnsi="Droid Sans Mono" w:cs="Droid Sans Mono"/>
          <w:sz w:val="19"/>
          <w:szCs w:val="19"/>
        </w:rPr>
        <w:t xml:space="preserve"> = new AWS.S3();</w:t>
      </w:r>
    </w:p>
    <w:p w14:paraId="64086DB4" w14:textId="77777777" w:rsidR="000A7FAA" w:rsidRDefault="000A7FAA">
      <w:pPr>
        <w:pStyle w:val="normal0"/>
        <w:spacing w:before="0" w:after="50"/>
        <w:ind w:left="360"/>
      </w:pPr>
    </w:p>
    <w:p w14:paraId="326577D8"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function</w:t>
      </w:r>
      <w:proofErr w:type="gramEnd"/>
      <w:r>
        <w:rPr>
          <w:rFonts w:ascii="Droid Sans Mono" w:eastAsia="Droid Sans Mono" w:hAnsi="Droid Sans Mono" w:cs="Droid Sans Mono"/>
          <w:sz w:val="19"/>
          <w:szCs w:val="19"/>
        </w:rPr>
        <w:t xml:space="preserve"> write (path, file) {</w:t>
      </w:r>
    </w:p>
    <w:p w14:paraId="79B3710F"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vardeffered</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q.defer</w:t>
      </w:r>
      <w:proofErr w:type="spellEnd"/>
      <w:r>
        <w:rPr>
          <w:rFonts w:ascii="Droid Sans Mono" w:eastAsia="Droid Sans Mono" w:hAnsi="Droid Sans Mono" w:cs="Droid Sans Mono"/>
          <w:sz w:val="19"/>
          <w:szCs w:val="19"/>
        </w:rPr>
        <w:t>();</w:t>
      </w:r>
    </w:p>
    <w:p w14:paraId="7405333F" w14:textId="77777777" w:rsidR="000A7FAA" w:rsidRDefault="000A7FAA">
      <w:pPr>
        <w:pStyle w:val="normal0"/>
        <w:spacing w:before="0" w:after="50"/>
        <w:ind w:left="360"/>
      </w:pPr>
    </w:p>
    <w:p w14:paraId="068C002F"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s3.putObject</w:t>
      </w:r>
      <w:proofErr w:type="gramEnd"/>
      <w:r>
        <w:rPr>
          <w:rFonts w:ascii="Droid Sans Mono" w:eastAsia="Droid Sans Mono" w:hAnsi="Droid Sans Mono" w:cs="Droid Sans Mono"/>
          <w:sz w:val="19"/>
          <w:szCs w:val="19"/>
        </w:rPr>
        <w:t>({</w:t>
      </w:r>
    </w:p>
    <w:p w14:paraId="43EFCE23"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Bucket: AWS_BUCKET_NAME,</w:t>
      </w:r>
    </w:p>
    <w:p w14:paraId="61C3DDFE"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Key: AWS_BUCKET_PATH + '/' + path,</w:t>
      </w:r>
    </w:p>
    <w:p w14:paraId="32284BD7"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Body: file</w:t>
      </w:r>
    </w:p>
    <w:p w14:paraId="4EF24687"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function</w:t>
      </w:r>
      <w:proofErr w:type="gramEnd"/>
      <w:r>
        <w:rPr>
          <w:rFonts w:ascii="Droid Sans Mono" w:eastAsia="Droid Sans Mono" w:hAnsi="Droid Sans Mono" w:cs="Droid Sans Mono"/>
          <w:sz w:val="19"/>
          <w:szCs w:val="19"/>
        </w:rPr>
        <w:t xml:space="preserve"> (err, data) {</w:t>
      </w:r>
    </w:p>
    <w:p w14:paraId="3F889790"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deffered.resolve</w:t>
      </w:r>
      <w:proofErr w:type="spellEnd"/>
      <w:proofErr w:type="gramEnd"/>
      <w:r>
        <w:rPr>
          <w:rFonts w:ascii="Droid Sans Mono" w:eastAsia="Droid Sans Mono" w:hAnsi="Droid Sans Mono" w:cs="Droid Sans Mono"/>
          <w:sz w:val="19"/>
          <w:szCs w:val="19"/>
        </w:rPr>
        <w:t>(data || err);</w:t>
      </w:r>
    </w:p>
    <w:p w14:paraId="762B4614"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752C5424" w14:textId="77777777" w:rsidR="000A7FAA" w:rsidRDefault="000A7FAA">
      <w:pPr>
        <w:pStyle w:val="normal0"/>
        <w:spacing w:before="0" w:after="50"/>
        <w:ind w:left="360"/>
      </w:pPr>
    </w:p>
    <w:p w14:paraId="40A4D20E"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returndeffered.promise</w:t>
      </w:r>
      <w:proofErr w:type="spellEnd"/>
      <w:proofErr w:type="gramEnd"/>
      <w:r>
        <w:rPr>
          <w:rFonts w:ascii="Droid Sans Mono" w:eastAsia="Droid Sans Mono" w:hAnsi="Droid Sans Mono" w:cs="Droid Sans Mono"/>
          <w:sz w:val="19"/>
          <w:szCs w:val="19"/>
        </w:rPr>
        <w:t>;</w:t>
      </w:r>
    </w:p>
    <w:p w14:paraId="0E1B28FF"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4300842C" w14:textId="77777777" w:rsidR="000A7FAA" w:rsidRDefault="000A7FAA">
      <w:pPr>
        <w:pStyle w:val="normal0"/>
        <w:spacing w:before="0" w:after="50"/>
        <w:ind w:left="360"/>
      </w:pPr>
    </w:p>
    <w:p w14:paraId="05DB550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functionreadFile</w:t>
      </w:r>
      <w:proofErr w:type="spellEnd"/>
      <w:proofErr w:type="gramEnd"/>
      <w:r>
        <w:rPr>
          <w:rFonts w:ascii="Droid Sans Mono" w:eastAsia="Droid Sans Mono" w:hAnsi="Droid Sans Mono" w:cs="Droid Sans Mono"/>
          <w:sz w:val="19"/>
          <w:szCs w:val="19"/>
        </w:rPr>
        <w:t xml:space="preserve"> (path) {</w:t>
      </w:r>
    </w:p>
    <w:p w14:paraId="4A5A3E4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lastRenderedPageBreak/>
        <w:t>vardeffered</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q.defer</w:t>
      </w:r>
      <w:proofErr w:type="spellEnd"/>
      <w:r>
        <w:rPr>
          <w:rFonts w:ascii="Droid Sans Mono" w:eastAsia="Droid Sans Mono" w:hAnsi="Droid Sans Mono" w:cs="Droid Sans Mono"/>
          <w:sz w:val="19"/>
          <w:szCs w:val="19"/>
        </w:rPr>
        <w:t>();</w:t>
      </w:r>
    </w:p>
    <w:p w14:paraId="03149F0A" w14:textId="77777777" w:rsidR="000A7FAA" w:rsidRDefault="000A7FAA">
      <w:pPr>
        <w:pStyle w:val="normal0"/>
        <w:spacing w:before="0" w:after="50"/>
        <w:ind w:left="360"/>
      </w:pPr>
    </w:p>
    <w:p w14:paraId="4925E34D"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path</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path.replace</w:t>
      </w:r>
      <w:proofErr w:type="spellEnd"/>
      <w:r>
        <w:rPr>
          <w:rFonts w:ascii="Droid Sans Mono" w:eastAsia="Droid Sans Mono" w:hAnsi="Droid Sans Mono" w:cs="Droid Sans Mono"/>
          <w:sz w:val="19"/>
          <w:szCs w:val="19"/>
        </w:rPr>
        <w:t>(AWS_BUCKET_PATH + '/', '');</w:t>
      </w:r>
    </w:p>
    <w:p w14:paraId="4D8DE24E" w14:textId="77777777" w:rsidR="000A7FAA" w:rsidRDefault="000A7FAA">
      <w:pPr>
        <w:pStyle w:val="normal0"/>
        <w:spacing w:before="0" w:after="50"/>
        <w:ind w:left="360"/>
      </w:pPr>
    </w:p>
    <w:p w14:paraId="572FB94E"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s3.getObject</w:t>
      </w:r>
      <w:proofErr w:type="gramEnd"/>
      <w:r>
        <w:rPr>
          <w:rFonts w:ascii="Droid Sans Mono" w:eastAsia="Droid Sans Mono" w:hAnsi="Droid Sans Mono" w:cs="Droid Sans Mono"/>
          <w:sz w:val="19"/>
          <w:szCs w:val="19"/>
        </w:rPr>
        <w:t>({</w:t>
      </w:r>
    </w:p>
    <w:p w14:paraId="5CE4BF8C"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Bucket: AWS_BUCKET_NAME,</w:t>
      </w:r>
    </w:p>
    <w:p w14:paraId="4E95525F"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Key: AWS_BUCKET_PATH + '/' + path</w:t>
      </w:r>
    </w:p>
    <w:p w14:paraId="5185F1A9"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function</w:t>
      </w:r>
      <w:proofErr w:type="gramEnd"/>
      <w:r>
        <w:rPr>
          <w:rFonts w:ascii="Droid Sans Mono" w:eastAsia="Droid Sans Mono" w:hAnsi="Droid Sans Mono" w:cs="Droid Sans Mono"/>
          <w:sz w:val="19"/>
          <w:szCs w:val="19"/>
        </w:rPr>
        <w:t xml:space="preserve"> (err, data) {</w:t>
      </w:r>
    </w:p>
    <w:p w14:paraId="1A94B07F"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if</w:t>
      </w:r>
      <w:proofErr w:type="gramEnd"/>
      <w:r>
        <w:rPr>
          <w:rFonts w:ascii="Droid Sans Mono" w:eastAsia="Droid Sans Mono" w:hAnsi="Droid Sans Mono" w:cs="Droid Sans Mono"/>
          <w:sz w:val="19"/>
          <w:szCs w:val="19"/>
        </w:rPr>
        <w:t xml:space="preserve"> (!data) {</w:t>
      </w:r>
    </w:p>
    <w:p w14:paraId="5543B248"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deffered.resolve</w:t>
      </w:r>
      <w:proofErr w:type="spellEnd"/>
      <w:proofErr w:type="gramEnd"/>
      <w:r>
        <w:rPr>
          <w:rFonts w:ascii="Droid Sans Mono" w:eastAsia="Droid Sans Mono" w:hAnsi="Droid Sans Mono" w:cs="Droid Sans Mono"/>
          <w:sz w:val="19"/>
          <w:szCs w:val="19"/>
        </w:rPr>
        <w:t>(err);</w:t>
      </w:r>
    </w:p>
    <w:p w14:paraId="211B4C33"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else</w:t>
      </w:r>
      <w:proofErr w:type="gramEnd"/>
      <w:r>
        <w:rPr>
          <w:rFonts w:ascii="Droid Sans Mono" w:eastAsia="Droid Sans Mono" w:hAnsi="Droid Sans Mono" w:cs="Droid Sans Mono"/>
          <w:sz w:val="19"/>
          <w:szCs w:val="19"/>
        </w:rPr>
        <w:t xml:space="preserve"> {</w:t>
      </w:r>
    </w:p>
    <w:p w14:paraId="2F47046A"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deffered.resolve</w:t>
      </w:r>
      <w:proofErr w:type="spellEnd"/>
      <w:proofErr w:type="gramEnd"/>
      <w:r>
        <w:rPr>
          <w:rFonts w:ascii="Droid Sans Mono" w:eastAsia="Droid Sans Mono" w:hAnsi="Droid Sans Mono" w:cs="Droid Sans Mono"/>
          <w:sz w:val="19"/>
          <w:szCs w:val="19"/>
        </w:rPr>
        <w:t>(_.extend(data, {</w:t>
      </w:r>
    </w:p>
    <w:p w14:paraId="52811FB6"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path</w:t>
      </w:r>
      <w:proofErr w:type="gramEnd"/>
      <w:r>
        <w:rPr>
          <w:rFonts w:ascii="Droid Sans Mono" w:eastAsia="Droid Sans Mono" w:hAnsi="Droid Sans Mono" w:cs="Droid Sans Mono"/>
          <w:sz w:val="19"/>
          <w:szCs w:val="19"/>
        </w:rPr>
        <w:t>: path</w:t>
      </w:r>
    </w:p>
    <w:p w14:paraId="3EAA74B7"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2C4C6407"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09A62854"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4665D271" w14:textId="77777777" w:rsidR="000A7FAA" w:rsidRDefault="000A7FAA">
      <w:pPr>
        <w:pStyle w:val="normal0"/>
        <w:spacing w:before="0" w:after="50"/>
        <w:ind w:left="360"/>
      </w:pPr>
    </w:p>
    <w:p w14:paraId="4B470E2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returndeffered.promise</w:t>
      </w:r>
      <w:proofErr w:type="spellEnd"/>
      <w:proofErr w:type="gramEnd"/>
      <w:r>
        <w:rPr>
          <w:rFonts w:ascii="Droid Sans Mono" w:eastAsia="Droid Sans Mono" w:hAnsi="Droid Sans Mono" w:cs="Droid Sans Mono"/>
          <w:sz w:val="19"/>
          <w:szCs w:val="19"/>
        </w:rPr>
        <w:t>;</w:t>
      </w:r>
    </w:p>
    <w:p w14:paraId="7FF76EA5"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525CA6C7" w14:textId="77777777" w:rsidR="000A7FAA" w:rsidRDefault="000A7FAA">
      <w:pPr>
        <w:pStyle w:val="normal0"/>
        <w:spacing w:before="0" w:after="50"/>
        <w:ind w:left="360"/>
      </w:pPr>
    </w:p>
    <w:p w14:paraId="4776FD6E"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function</w:t>
      </w:r>
      <w:proofErr w:type="gramEnd"/>
      <w:r>
        <w:rPr>
          <w:rFonts w:ascii="Droid Sans Mono" w:eastAsia="Droid Sans Mono" w:hAnsi="Droid Sans Mono" w:cs="Droid Sans Mono"/>
          <w:sz w:val="19"/>
          <w:szCs w:val="19"/>
        </w:rPr>
        <w:t xml:space="preserve"> read (path) {</w:t>
      </w:r>
    </w:p>
    <w:p w14:paraId="3AE53655"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vardeffered</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q.defer</w:t>
      </w:r>
      <w:proofErr w:type="spellEnd"/>
      <w:r>
        <w:rPr>
          <w:rFonts w:ascii="Droid Sans Mono" w:eastAsia="Droid Sans Mono" w:hAnsi="Droid Sans Mono" w:cs="Droid Sans Mono"/>
          <w:sz w:val="19"/>
          <w:szCs w:val="19"/>
        </w:rPr>
        <w:t>();</w:t>
      </w:r>
    </w:p>
    <w:p w14:paraId="06623EC3" w14:textId="77777777" w:rsidR="000A7FAA" w:rsidRDefault="000A7FAA">
      <w:pPr>
        <w:pStyle w:val="normal0"/>
        <w:spacing w:before="0" w:after="50"/>
        <w:ind w:left="360"/>
      </w:pPr>
    </w:p>
    <w:p w14:paraId="020E7731"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readFile</w:t>
      </w:r>
      <w:proofErr w:type="spellEnd"/>
      <w:proofErr w:type="gramEnd"/>
      <w:r>
        <w:rPr>
          <w:rFonts w:ascii="Droid Sans Mono" w:eastAsia="Droid Sans Mono" w:hAnsi="Droid Sans Mono" w:cs="Droid Sans Mono"/>
          <w:sz w:val="19"/>
          <w:szCs w:val="19"/>
        </w:rPr>
        <w:t>(path).then(function (data) {</w:t>
      </w:r>
    </w:p>
    <w:p w14:paraId="7FFF36B0"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if</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data.Body</w:t>
      </w:r>
      <w:proofErr w:type="spellEnd"/>
      <w:r>
        <w:rPr>
          <w:rFonts w:ascii="Droid Sans Mono" w:eastAsia="Droid Sans Mono" w:hAnsi="Droid Sans Mono" w:cs="Droid Sans Mono"/>
          <w:sz w:val="19"/>
          <w:szCs w:val="19"/>
        </w:rPr>
        <w:t>) {</w:t>
      </w:r>
    </w:p>
    <w:p w14:paraId="7CE1FE5D"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varbuf</w:t>
      </w:r>
      <w:proofErr w:type="spellEnd"/>
      <w:proofErr w:type="gramEnd"/>
      <w:r>
        <w:rPr>
          <w:rFonts w:ascii="Droid Sans Mono" w:eastAsia="Droid Sans Mono" w:hAnsi="Droid Sans Mono" w:cs="Droid Sans Mono"/>
          <w:sz w:val="19"/>
          <w:szCs w:val="19"/>
        </w:rPr>
        <w:t xml:space="preserve"> = new Buffer(</w:t>
      </w:r>
      <w:proofErr w:type="spellStart"/>
      <w:r>
        <w:rPr>
          <w:rFonts w:ascii="Droid Sans Mono" w:eastAsia="Droid Sans Mono" w:hAnsi="Droid Sans Mono" w:cs="Droid Sans Mono"/>
          <w:sz w:val="19"/>
          <w:szCs w:val="19"/>
        </w:rPr>
        <w:t>data.Body</w:t>
      </w:r>
      <w:proofErr w:type="spellEnd"/>
      <w:r>
        <w:rPr>
          <w:rFonts w:ascii="Droid Sans Mono" w:eastAsia="Droid Sans Mono" w:hAnsi="Droid Sans Mono" w:cs="Droid Sans Mono"/>
          <w:sz w:val="19"/>
          <w:szCs w:val="19"/>
        </w:rPr>
        <w:t>);</w:t>
      </w:r>
    </w:p>
    <w:p w14:paraId="04E83372"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deffered.resolve</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buf.toString</w:t>
      </w:r>
      <w:proofErr w:type="spellEnd"/>
      <w:r>
        <w:rPr>
          <w:rFonts w:ascii="Droid Sans Mono" w:eastAsia="Droid Sans Mono" w:hAnsi="Droid Sans Mono" w:cs="Droid Sans Mono"/>
          <w:sz w:val="19"/>
          <w:szCs w:val="19"/>
        </w:rPr>
        <w:t>());</w:t>
      </w:r>
    </w:p>
    <w:p w14:paraId="5B0A410D"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else</w:t>
      </w:r>
      <w:proofErr w:type="gramEnd"/>
      <w:r>
        <w:rPr>
          <w:rFonts w:ascii="Droid Sans Mono" w:eastAsia="Droid Sans Mono" w:hAnsi="Droid Sans Mono" w:cs="Droid Sans Mono"/>
          <w:sz w:val="19"/>
          <w:szCs w:val="19"/>
        </w:rPr>
        <w:t xml:space="preserve"> {</w:t>
      </w:r>
    </w:p>
    <w:p w14:paraId="336E891C"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deffered.resolve</w:t>
      </w:r>
      <w:proofErr w:type="spellEnd"/>
      <w:proofErr w:type="gramEnd"/>
      <w:r>
        <w:rPr>
          <w:rFonts w:ascii="Droid Sans Mono" w:eastAsia="Droid Sans Mono" w:hAnsi="Droid Sans Mono" w:cs="Droid Sans Mono"/>
          <w:sz w:val="19"/>
          <w:szCs w:val="19"/>
        </w:rPr>
        <w:t>(null);</w:t>
      </w:r>
    </w:p>
    <w:p w14:paraId="328EB48A"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27B0E2E8"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47FDB0C7" w14:textId="77777777" w:rsidR="000A7FAA" w:rsidRDefault="000A7FAA">
      <w:pPr>
        <w:pStyle w:val="normal0"/>
        <w:spacing w:before="0" w:after="50"/>
        <w:ind w:left="360"/>
      </w:pPr>
    </w:p>
    <w:p w14:paraId="6A739B9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returndeffered.promise</w:t>
      </w:r>
      <w:proofErr w:type="spellEnd"/>
      <w:proofErr w:type="gramEnd"/>
      <w:r>
        <w:rPr>
          <w:rFonts w:ascii="Droid Sans Mono" w:eastAsia="Droid Sans Mono" w:hAnsi="Droid Sans Mono" w:cs="Droid Sans Mono"/>
          <w:sz w:val="19"/>
          <w:szCs w:val="19"/>
        </w:rPr>
        <w:t>;</w:t>
      </w:r>
    </w:p>
    <w:p w14:paraId="702576ED"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68505855" w14:textId="77777777" w:rsidR="000A7FAA" w:rsidRDefault="000A7FAA">
      <w:pPr>
        <w:pStyle w:val="normal0"/>
        <w:spacing w:before="0" w:after="50"/>
        <w:ind w:left="360"/>
      </w:pPr>
    </w:p>
    <w:p w14:paraId="6D59A6FE"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module.exports</w:t>
      </w:r>
      <w:proofErr w:type="spellEnd"/>
      <w:proofErr w:type="gramEnd"/>
      <w:r>
        <w:rPr>
          <w:rFonts w:ascii="Droid Sans Mono" w:eastAsia="Droid Sans Mono" w:hAnsi="Droid Sans Mono" w:cs="Droid Sans Mono"/>
          <w:sz w:val="19"/>
          <w:szCs w:val="19"/>
        </w:rPr>
        <w:t xml:space="preserve"> = {</w:t>
      </w:r>
    </w:p>
    <w:p w14:paraId="2368509E"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write</w:t>
      </w:r>
      <w:proofErr w:type="gramEnd"/>
      <w:r>
        <w:rPr>
          <w:rFonts w:ascii="Droid Sans Mono" w:eastAsia="Droid Sans Mono" w:hAnsi="Droid Sans Mono" w:cs="Droid Sans Mono"/>
          <w:sz w:val="19"/>
          <w:szCs w:val="19"/>
        </w:rPr>
        <w:t>: write,</w:t>
      </w:r>
    </w:p>
    <w:p w14:paraId="73E97810"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read</w:t>
      </w:r>
      <w:proofErr w:type="gramEnd"/>
      <w:r>
        <w:rPr>
          <w:rFonts w:ascii="Droid Sans Mono" w:eastAsia="Droid Sans Mono" w:hAnsi="Droid Sans Mono" w:cs="Droid Sans Mono"/>
          <w:sz w:val="19"/>
          <w:szCs w:val="19"/>
        </w:rPr>
        <w:t>: read,</w:t>
      </w:r>
    </w:p>
    <w:p w14:paraId="5EB006A1"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readFile</w:t>
      </w:r>
      <w:proofErr w:type="spellEnd"/>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readFile</w:t>
      </w:r>
      <w:proofErr w:type="spellEnd"/>
    </w:p>
    <w:p w14:paraId="21FB4268"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3F2F432F" w14:textId="77777777" w:rsidR="000A7FAA" w:rsidRDefault="000A7FAA">
      <w:pPr>
        <w:pStyle w:val="normal0"/>
        <w:spacing w:before="0" w:after="50"/>
        <w:ind w:left="360"/>
      </w:pPr>
    </w:p>
    <w:p w14:paraId="13312CC8" w14:textId="77777777" w:rsidR="000A7FAA" w:rsidRDefault="005732E5">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The server.js file will be responsible for listening for Socket.IO events and uploading the images as they come in via the AWS service that we created. After each file is uploaded, we will read it as a base64-encoded string and emit the result back to the client so the client can display the image.</w:t>
      </w:r>
    </w:p>
    <w:p w14:paraId="608FABCD" w14:textId="77777777" w:rsidR="000A7FAA" w:rsidRDefault="000A7FAA">
      <w:pPr>
        <w:pStyle w:val="normal0"/>
        <w:spacing w:before="0" w:after="50"/>
        <w:ind w:left="360"/>
      </w:pPr>
    </w:p>
    <w:p w14:paraId="02BECBB1"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express = require('express'),</w:t>
      </w:r>
    </w:p>
    <w:p w14:paraId="6C98EE36"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app</w:t>
      </w:r>
      <w:proofErr w:type="gramEnd"/>
      <w:r>
        <w:rPr>
          <w:rFonts w:ascii="Droid Sans Mono" w:eastAsia="Droid Sans Mono" w:hAnsi="Droid Sans Mono" w:cs="Droid Sans Mono"/>
          <w:sz w:val="19"/>
          <w:szCs w:val="19"/>
        </w:rPr>
        <w:t xml:space="preserve"> = express(),</w:t>
      </w:r>
    </w:p>
    <w:p w14:paraId="41F76E34"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http</w:t>
      </w:r>
      <w:proofErr w:type="gramEnd"/>
      <w:r>
        <w:rPr>
          <w:rFonts w:ascii="Droid Sans Mono" w:eastAsia="Droid Sans Mono" w:hAnsi="Droid Sans Mono" w:cs="Droid Sans Mono"/>
          <w:sz w:val="19"/>
          <w:szCs w:val="19"/>
        </w:rPr>
        <w:t xml:space="preserve"> = require('http'),</w:t>
      </w:r>
    </w:p>
    <w:p w14:paraId="4C4B908A"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socketIO</w:t>
      </w:r>
      <w:proofErr w:type="spellEnd"/>
      <w:proofErr w:type="gramEnd"/>
      <w:r>
        <w:rPr>
          <w:rFonts w:ascii="Droid Sans Mono" w:eastAsia="Droid Sans Mono" w:hAnsi="Droid Sans Mono" w:cs="Droid Sans Mono"/>
          <w:sz w:val="19"/>
          <w:szCs w:val="19"/>
        </w:rPr>
        <w:t xml:space="preserve"> = require('socket.io'),</w:t>
      </w:r>
    </w:p>
    <w:p w14:paraId="09F4DB3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fs</w:t>
      </w:r>
      <w:proofErr w:type="spellEnd"/>
      <w:proofErr w:type="gramEnd"/>
      <w:r>
        <w:rPr>
          <w:rFonts w:ascii="Droid Sans Mono" w:eastAsia="Droid Sans Mono" w:hAnsi="Droid Sans Mono" w:cs="Droid Sans Mono"/>
          <w:sz w:val="19"/>
          <w:szCs w:val="19"/>
        </w:rPr>
        <w:t xml:space="preserve"> = require('</w:t>
      </w:r>
      <w:proofErr w:type="spellStart"/>
      <w:r>
        <w:rPr>
          <w:rFonts w:ascii="Droid Sans Mono" w:eastAsia="Droid Sans Mono" w:hAnsi="Droid Sans Mono" w:cs="Droid Sans Mono"/>
          <w:sz w:val="19"/>
          <w:szCs w:val="19"/>
        </w:rPr>
        <w:t>fs</w:t>
      </w:r>
      <w:proofErr w:type="spellEnd"/>
      <w:r>
        <w:rPr>
          <w:rFonts w:ascii="Droid Sans Mono" w:eastAsia="Droid Sans Mono" w:hAnsi="Droid Sans Mono" w:cs="Droid Sans Mono"/>
          <w:sz w:val="19"/>
          <w:szCs w:val="19"/>
        </w:rPr>
        <w:t>'),</w:t>
      </w:r>
    </w:p>
    <w:p w14:paraId="1189D792"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path</w:t>
      </w:r>
      <w:proofErr w:type="gramEnd"/>
      <w:r>
        <w:rPr>
          <w:rFonts w:ascii="Droid Sans Mono" w:eastAsia="Droid Sans Mono" w:hAnsi="Droid Sans Mono" w:cs="Droid Sans Mono"/>
          <w:sz w:val="19"/>
          <w:szCs w:val="19"/>
        </w:rPr>
        <w:t xml:space="preserve"> = require('path'),</w:t>
      </w:r>
    </w:p>
    <w:p w14:paraId="701FBDAC"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aws</w:t>
      </w:r>
      <w:proofErr w:type="spellEnd"/>
      <w:proofErr w:type="gramEnd"/>
      <w:r>
        <w:rPr>
          <w:rFonts w:ascii="Droid Sans Mono" w:eastAsia="Droid Sans Mono" w:hAnsi="Droid Sans Mono" w:cs="Droid Sans Mono"/>
          <w:sz w:val="19"/>
          <w:szCs w:val="19"/>
        </w:rPr>
        <w:t xml:space="preserve"> = require('./</w:t>
      </w:r>
      <w:proofErr w:type="spellStart"/>
      <w:r>
        <w:rPr>
          <w:rFonts w:ascii="Droid Sans Mono" w:eastAsia="Droid Sans Mono" w:hAnsi="Droid Sans Mono" w:cs="Droid Sans Mono"/>
          <w:sz w:val="19"/>
          <w:szCs w:val="19"/>
        </w:rPr>
        <w:t>aws.service</w:t>
      </w:r>
      <w:proofErr w:type="spellEnd"/>
      <w:r>
        <w:rPr>
          <w:rFonts w:ascii="Droid Sans Mono" w:eastAsia="Droid Sans Mono" w:hAnsi="Droid Sans Mono" w:cs="Droid Sans Mono"/>
          <w:sz w:val="19"/>
          <w:szCs w:val="19"/>
        </w:rPr>
        <w:t>'),</w:t>
      </w:r>
    </w:p>
    <w:p w14:paraId="0CBC7430"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w:t>
      </w:r>
    </w:p>
    <w:p w14:paraId="34C1FCED" w14:textId="77777777" w:rsidR="000A7FAA" w:rsidRDefault="000A7FAA">
      <w:pPr>
        <w:pStyle w:val="normal0"/>
        <w:spacing w:before="0" w:after="50"/>
        <w:ind w:left="360"/>
      </w:pPr>
    </w:p>
    <w:p w14:paraId="1110DF60"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app.use</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express.static</w:t>
      </w:r>
      <w:proofErr w:type="spellEnd"/>
      <w:r>
        <w:rPr>
          <w:rFonts w:ascii="Droid Sans Mono" w:eastAsia="Droid Sans Mono" w:hAnsi="Droid Sans Mono" w:cs="Droid Sans Mono"/>
          <w:sz w:val="19"/>
          <w:szCs w:val="19"/>
        </w:rPr>
        <w:t>(__</w:t>
      </w:r>
      <w:proofErr w:type="spellStart"/>
      <w:r>
        <w:rPr>
          <w:rFonts w:ascii="Droid Sans Mono" w:eastAsia="Droid Sans Mono" w:hAnsi="Droid Sans Mono" w:cs="Droid Sans Mono"/>
          <w:sz w:val="19"/>
          <w:szCs w:val="19"/>
        </w:rPr>
        <w:t>dirname</w:t>
      </w:r>
      <w:proofErr w:type="spellEnd"/>
      <w:r>
        <w:rPr>
          <w:rFonts w:ascii="Droid Sans Mono" w:eastAsia="Droid Sans Mono" w:hAnsi="Droid Sans Mono" w:cs="Droid Sans Mono"/>
          <w:sz w:val="19"/>
          <w:szCs w:val="19"/>
        </w:rPr>
        <w:t>));</w:t>
      </w:r>
    </w:p>
    <w:p w14:paraId="4F562018" w14:textId="77777777" w:rsidR="000A7FAA" w:rsidRDefault="000A7FAA">
      <w:pPr>
        <w:pStyle w:val="normal0"/>
        <w:spacing w:before="0" w:after="50"/>
        <w:ind w:left="360"/>
      </w:pPr>
    </w:p>
    <w:p w14:paraId="361A17B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app.get</w:t>
      </w:r>
      <w:proofErr w:type="spellEnd"/>
      <w:proofErr w:type="gramEnd"/>
      <w:r>
        <w:rPr>
          <w:rFonts w:ascii="Droid Sans Mono" w:eastAsia="Droid Sans Mono" w:hAnsi="Droid Sans Mono" w:cs="Droid Sans Mono"/>
          <w:sz w:val="19"/>
          <w:szCs w:val="19"/>
        </w:rPr>
        <w:t>('/', function (</w:t>
      </w:r>
      <w:proofErr w:type="spellStart"/>
      <w:r>
        <w:rPr>
          <w:rFonts w:ascii="Droid Sans Mono" w:eastAsia="Droid Sans Mono" w:hAnsi="Droid Sans Mono" w:cs="Droid Sans Mono"/>
          <w:sz w:val="19"/>
          <w:szCs w:val="19"/>
        </w:rPr>
        <w:t>req</w:t>
      </w:r>
      <w:proofErr w:type="spellEnd"/>
      <w:r>
        <w:rPr>
          <w:rFonts w:ascii="Droid Sans Mono" w:eastAsia="Droid Sans Mono" w:hAnsi="Droid Sans Mono" w:cs="Droid Sans Mono"/>
          <w:sz w:val="19"/>
          <w:szCs w:val="19"/>
        </w:rPr>
        <w:t>, res) {</w:t>
      </w:r>
    </w:p>
    <w:p w14:paraId="220D20B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res.sendFile</w:t>
      </w:r>
      <w:proofErr w:type="spellEnd"/>
      <w:proofErr w:type="gramEnd"/>
      <w:r>
        <w:rPr>
          <w:rFonts w:ascii="Droid Sans Mono" w:eastAsia="Droid Sans Mono" w:hAnsi="Droid Sans Mono" w:cs="Droid Sans Mono"/>
          <w:sz w:val="19"/>
          <w:szCs w:val="19"/>
        </w:rPr>
        <w:t>(__</w:t>
      </w:r>
      <w:proofErr w:type="spellStart"/>
      <w:r>
        <w:rPr>
          <w:rFonts w:ascii="Droid Sans Mono" w:eastAsia="Droid Sans Mono" w:hAnsi="Droid Sans Mono" w:cs="Droid Sans Mono"/>
          <w:sz w:val="19"/>
          <w:szCs w:val="19"/>
        </w:rPr>
        <w:t>dirname</w:t>
      </w:r>
      <w:proofErr w:type="spellEnd"/>
      <w:r>
        <w:rPr>
          <w:rFonts w:ascii="Droid Sans Mono" w:eastAsia="Droid Sans Mono" w:hAnsi="Droid Sans Mono" w:cs="Droid Sans Mono"/>
          <w:sz w:val="19"/>
          <w:szCs w:val="19"/>
        </w:rPr>
        <w:t xml:space="preserve"> + '/index.html');</w:t>
      </w:r>
    </w:p>
    <w:p w14:paraId="6CAC3C9B"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269DEE63" w14:textId="77777777" w:rsidR="000A7FAA" w:rsidRDefault="000A7FAA">
      <w:pPr>
        <w:pStyle w:val="normal0"/>
        <w:spacing w:before="0" w:after="50"/>
        <w:ind w:left="360"/>
      </w:pPr>
    </w:p>
    <w:p w14:paraId="13CF0AFC"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http.Server</w:t>
      </w:r>
      <w:proofErr w:type="spellEnd"/>
      <w:r>
        <w:rPr>
          <w:rFonts w:ascii="Droid Sans Mono" w:eastAsia="Droid Sans Mono" w:hAnsi="Droid Sans Mono" w:cs="Droid Sans Mono"/>
          <w:sz w:val="19"/>
          <w:szCs w:val="19"/>
        </w:rPr>
        <w:t>(app);</w:t>
      </w:r>
    </w:p>
    <w:p w14:paraId="08E50FCF"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server.listen</w:t>
      </w:r>
      <w:proofErr w:type="spellEnd"/>
      <w:proofErr w:type="gramEnd"/>
      <w:r>
        <w:rPr>
          <w:rFonts w:ascii="Droid Sans Mono" w:eastAsia="Droid Sans Mono" w:hAnsi="Droid Sans Mono" w:cs="Droid Sans Mono"/>
          <w:sz w:val="19"/>
          <w:szCs w:val="19"/>
        </w:rPr>
        <w:t>(5000);</w:t>
      </w:r>
    </w:p>
    <w:p w14:paraId="569C3CC2" w14:textId="77777777" w:rsidR="000A7FAA" w:rsidRDefault="000A7FAA">
      <w:pPr>
        <w:pStyle w:val="normal0"/>
        <w:spacing w:before="0" w:after="50"/>
        <w:ind w:left="360"/>
      </w:pPr>
    </w:p>
    <w:p w14:paraId="42D3C009"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console.log</w:t>
      </w:r>
      <w:proofErr w:type="gramEnd"/>
      <w:r>
        <w:rPr>
          <w:rFonts w:ascii="Droid Sans Mono" w:eastAsia="Droid Sans Mono" w:hAnsi="Droid Sans Mono" w:cs="Droid Sans Mono"/>
          <w:sz w:val="19"/>
          <w:szCs w:val="19"/>
        </w:rPr>
        <w:t>('Listening on port 5000');</w:t>
      </w:r>
    </w:p>
    <w:p w14:paraId="507ADFC7" w14:textId="77777777" w:rsidR="000A7FAA" w:rsidRDefault="000A7FAA">
      <w:pPr>
        <w:pStyle w:val="normal0"/>
        <w:spacing w:before="0" w:after="50"/>
        <w:ind w:left="360"/>
      </w:pPr>
    </w:p>
    <w:p w14:paraId="14E7AC36"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io</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socketIO</w:t>
      </w:r>
      <w:proofErr w:type="spellEnd"/>
      <w:r>
        <w:rPr>
          <w:rFonts w:ascii="Droid Sans Mono" w:eastAsia="Droid Sans Mono" w:hAnsi="Droid Sans Mono" w:cs="Droid Sans Mono"/>
          <w:sz w:val="19"/>
          <w:szCs w:val="19"/>
        </w:rPr>
        <w:t>(server);</w:t>
      </w:r>
    </w:p>
    <w:p w14:paraId="16C66212" w14:textId="77777777" w:rsidR="000A7FAA" w:rsidRDefault="000A7FAA">
      <w:pPr>
        <w:pStyle w:val="normal0"/>
        <w:spacing w:before="0" w:after="50"/>
        <w:ind w:left="360"/>
      </w:pPr>
    </w:p>
    <w:p w14:paraId="53AD06D5"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io.on</w:t>
      </w:r>
      <w:proofErr w:type="spellEnd"/>
      <w:proofErr w:type="gramEnd"/>
      <w:r>
        <w:rPr>
          <w:rFonts w:ascii="Droid Sans Mono" w:eastAsia="Droid Sans Mono" w:hAnsi="Droid Sans Mono" w:cs="Droid Sans Mono"/>
          <w:sz w:val="19"/>
          <w:szCs w:val="19"/>
        </w:rPr>
        <w:t>('connection', function (socket) {</w:t>
      </w:r>
    </w:p>
    <w:p w14:paraId="2FEBFF5C"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('upload-image', function (message) {</w:t>
      </w:r>
    </w:p>
    <w:p w14:paraId="0BB02811"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path = '</w:t>
      </w:r>
      <w:proofErr w:type="spellStart"/>
      <w:r>
        <w:rPr>
          <w:rFonts w:ascii="Droid Sans Mono" w:eastAsia="Droid Sans Mono" w:hAnsi="Droid Sans Mono" w:cs="Droid Sans Mono"/>
          <w:sz w:val="19"/>
          <w:szCs w:val="19"/>
        </w:rPr>
        <w:t>socketio</w:t>
      </w:r>
      <w:proofErr w:type="spellEnd"/>
      <w:r>
        <w:rPr>
          <w:rFonts w:ascii="Droid Sans Mono" w:eastAsia="Droid Sans Mono" w:hAnsi="Droid Sans Mono" w:cs="Droid Sans Mono"/>
          <w:sz w:val="19"/>
          <w:szCs w:val="19"/>
        </w:rPr>
        <w:t>/' + message.name;</w:t>
      </w:r>
    </w:p>
    <w:p w14:paraId="7FFDDE20" w14:textId="77777777" w:rsidR="000A7FAA" w:rsidRDefault="000A7FAA">
      <w:pPr>
        <w:pStyle w:val="normal0"/>
        <w:spacing w:before="0" w:after="50"/>
        <w:ind w:left="360"/>
      </w:pPr>
    </w:p>
    <w:p w14:paraId="493F7C8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aws.write</w:t>
      </w:r>
      <w:proofErr w:type="spellEnd"/>
      <w:proofErr w:type="gramEnd"/>
      <w:r>
        <w:rPr>
          <w:rFonts w:ascii="Droid Sans Mono" w:eastAsia="Droid Sans Mono" w:hAnsi="Droid Sans Mono" w:cs="Droid Sans Mono"/>
          <w:sz w:val="19"/>
          <w:szCs w:val="19"/>
        </w:rPr>
        <w:t xml:space="preserve">(path, </w:t>
      </w:r>
      <w:proofErr w:type="spellStart"/>
      <w:r>
        <w:rPr>
          <w:rFonts w:ascii="Droid Sans Mono" w:eastAsia="Droid Sans Mono" w:hAnsi="Droid Sans Mono" w:cs="Droid Sans Mono"/>
          <w:sz w:val="19"/>
          <w:szCs w:val="19"/>
        </w:rPr>
        <w:t>message.data</w:t>
      </w:r>
      <w:proofErr w:type="spellEnd"/>
      <w:r>
        <w:rPr>
          <w:rFonts w:ascii="Droid Sans Mono" w:eastAsia="Droid Sans Mono" w:hAnsi="Droid Sans Mono" w:cs="Droid Sans Mono"/>
          <w:sz w:val="19"/>
          <w:szCs w:val="19"/>
        </w:rPr>
        <w:t>).then(function (response) {</w:t>
      </w:r>
    </w:p>
    <w:p w14:paraId="2399B15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returnaws.readFile</w:t>
      </w:r>
      <w:proofErr w:type="spellEnd"/>
      <w:proofErr w:type="gramEnd"/>
      <w:r>
        <w:rPr>
          <w:rFonts w:ascii="Droid Sans Mono" w:eastAsia="Droid Sans Mono" w:hAnsi="Droid Sans Mono" w:cs="Droid Sans Mono"/>
          <w:sz w:val="19"/>
          <w:szCs w:val="19"/>
        </w:rPr>
        <w:t>(path);</w:t>
      </w:r>
    </w:p>
    <w:p w14:paraId="5A35566F"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.then</w:t>
      </w:r>
      <w:proofErr w:type="gramEnd"/>
      <w:r>
        <w:rPr>
          <w:rFonts w:ascii="Droid Sans Mono" w:eastAsia="Droid Sans Mono" w:hAnsi="Droid Sans Mono" w:cs="Droid Sans Mono"/>
          <w:sz w:val="19"/>
          <w:szCs w:val="19"/>
        </w:rPr>
        <w:t>(function (response) {</w:t>
      </w:r>
    </w:p>
    <w:p w14:paraId="4B41B584" w14:textId="77777777" w:rsidR="000A7FAA" w:rsidRDefault="000A7FAA">
      <w:pPr>
        <w:pStyle w:val="normal0"/>
        <w:spacing w:before="0" w:after="50"/>
        <w:ind w:left="360"/>
      </w:pPr>
    </w:p>
    <w:p w14:paraId="32DD76F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base64 = </w:t>
      </w:r>
      <w:proofErr w:type="spellStart"/>
      <w:r>
        <w:rPr>
          <w:rFonts w:ascii="Droid Sans Mono" w:eastAsia="Droid Sans Mono" w:hAnsi="Droid Sans Mono" w:cs="Droid Sans Mono"/>
          <w:sz w:val="19"/>
          <w:szCs w:val="19"/>
        </w:rPr>
        <w:t>response.Body.toString</w:t>
      </w:r>
      <w:proofErr w:type="spellEnd"/>
      <w:r>
        <w:rPr>
          <w:rFonts w:ascii="Droid Sans Mono" w:eastAsia="Droid Sans Mono" w:hAnsi="Droid Sans Mono" w:cs="Droid Sans Mono"/>
          <w:sz w:val="19"/>
          <w:szCs w:val="19"/>
        </w:rPr>
        <w:t>('base64');</w:t>
      </w:r>
    </w:p>
    <w:p w14:paraId="752914A0" w14:textId="77777777" w:rsidR="000A7FAA" w:rsidRDefault="000A7FAA">
      <w:pPr>
        <w:pStyle w:val="normal0"/>
        <w:spacing w:before="0" w:after="50"/>
        <w:ind w:left="360"/>
      </w:pPr>
    </w:p>
    <w:p w14:paraId="440941D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('image-uploaded', {</w:t>
      </w:r>
    </w:p>
    <w:p w14:paraId="32300843"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lastRenderedPageBreak/>
        <w:t>name</w:t>
      </w:r>
      <w:proofErr w:type="gramEnd"/>
      <w:r>
        <w:rPr>
          <w:rFonts w:ascii="Droid Sans Mono" w:eastAsia="Droid Sans Mono" w:hAnsi="Droid Sans Mono" w:cs="Droid Sans Mono"/>
          <w:sz w:val="19"/>
          <w:szCs w:val="19"/>
        </w:rPr>
        <w:t>: '</w:t>
      </w:r>
      <w:proofErr w:type="spellStart"/>
      <w:r>
        <w:rPr>
          <w:rFonts w:ascii="Droid Sans Mono" w:eastAsia="Droid Sans Mono" w:hAnsi="Droid Sans Mono" w:cs="Droid Sans Mono"/>
          <w:sz w:val="19"/>
          <w:szCs w:val="19"/>
        </w:rPr>
        <w:t>data:image</w:t>
      </w:r>
      <w:proofErr w:type="spellEnd"/>
      <w:r>
        <w:rPr>
          <w:rFonts w:ascii="Droid Sans Mono" w:eastAsia="Droid Sans Mono" w:hAnsi="Droid Sans Mono" w:cs="Droid Sans Mono"/>
          <w:sz w:val="19"/>
          <w:szCs w:val="19"/>
        </w:rPr>
        <w:t>/jpeg;base64,' +  base64</w:t>
      </w:r>
    </w:p>
    <w:p w14:paraId="77B9B16D"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29D8A08E" w14:textId="77777777" w:rsidR="000A7FAA" w:rsidRDefault="000A7FAA">
      <w:pPr>
        <w:pStyle w:val="normal0"/>
        <w:spacing w:before="0" w:after="50"/>
        <w:ind w:left="360"/>
      </w:pPr>
    </w:p>
    <w:p w14:paraId="76942819"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2CD32FFC" w14:textId="77777777" w:rsidR="000A7FAA" w:rsidRDefault="000A7FAA">
      <w:pPr>
        <w:pStyle w:val="normal0"/>
        <w:spacing w:before="0" w:after="50"/>
        <w:ind w:left="360"/>
      </w:pPr>
    </w:p>
    <w:p w14:paraId="3CE4956A"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2844C632"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717438F6" w14:textId="77777777" w:rsidR="000A7FAA" w:rsidRDefault="000A7FAA">
      <w:pPr>
        <w:pStyle w:val="normal0"/>
        <w:spacing w:before="0" w:after="50"/>
        <w:ind w:left="360"/>
      </w:pPr>
    </w:p>
    <w:p w14:paraId="12BA3C8A" w14:textId="77777777" w:rsidR="000A7FAA" w:rsidRDefault="005732E5">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Now, we need to add the client-side index.html file. This will be responsible for reading files with the </w:t>
      </w:r>
      <w:proofErr w:type="spellStart"/>
      <w:proofErr w:type="gramStart"/>
      <w:r>
        <w:rPr>
          <w:rFonts w:ascii="Droid Sans Mono" w:eastAsia="Droid Sans Mono" w:hAnsi="Droid Sans Mono" w:cs="Droid Sans Mono"/>
          <w:color w:val="747959"/>
          <w:sz w:val="19"/>
          <w:szCs w:val="19"/>
        </w:rPr>
        <w:t>FileReader</w:t>
      </w:r>
      <w:proofErr w:type="spellEnd"/>
      <w:r>
        <w:rPr>
          <w:rFonts w:ascii="Droid Sans Mono" w:eastAsia="Droid Sans Mono" w:hAnsi="Droid Sans Mono" w:cs="Droid Sans Mono"/>
          <w:color w:val="747959"/>
          <w:sz w:val="19"/>
          <w:szCs w:val="19"/>
        </w:rPr>
        <w:t>(</w:t>
      </w:r>
      <w:proofErr w:type="gramEnd"/>
      <w:r>
        <w:rPr>
          <w:rFonts w:ascii="Droid Sans Mono" w:eastAsia="Droid Sans Mono" w:hAnsi="Droid Sans Mono" w:cs="Droid Sans Mono"/>
          <w:color w:val="747959"/>
          <w:sz w:val="19"/>
          <w:szCs w:val="19"/>
        </w:rPr>
        <w:t>)</w:t>
      </w:r>
      <w:r>
        <w:rPr>
          <w:rFonts w:ascii="Times New Roman" w:eastAsia="Times New Roman" w:hAnsi="Times New Roman" w:cs="Times New Roman"/>
          <w:sz w:val="22"/>
          <w:szCs w:val="22"/>
        </w:rPr>
        <w:t xml:space="preserve"> method and sending the file data to the server with Socket.IO. </w:t>
      </w:r>
    </w:p>
    <w:p w14:paraId="0DB147B0" w14:textId="77777777" w:rsidR="000A7FAA" w:rsidRDefault="000A7FAA">
      <w:pPr>
        <w:pStyle w:val="normal0"/>
        <w:spacing w:before="0" w:after="50"/>
        <w:ind w:left="360"/>
      </w:pPr>
    </w:p>
    <w:p w14:paraId="6517DE56"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!DOCTYPE</w:t>
      </w:r>
      <w:proofErr w:type="gramEnd"/>
      <w:r>
        <w:rPr>
          <w:rFonts w:ascii="Droid Sans Mono" w:eastAsia="Droid Sans Mono" w:hAnsi="Droid Sans Mono" w:cs="Droid Sans Mono"/>
          <w:sz w:val="19"/>
          <w:szCs w:val="19"/>
        </w:rPr>
        <w:t xml:space="preserve"> html&gt;</w:t>
      </w:r>
    </w:p>
    <w:p w14:paraId="5FB97A4F"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html</w:t>
      </w:r>
      <w:proofErr w:type="gramEnd"/>
      <w:r>
        <w:rPr>
          <w:rFonts w:ascii="Droid Sans Mono" w:eastAsia="Droid Sans Mono" w:hAnsi="Droid Sans Mono" w:cs="Droid Sans Mono"/>
          <w:sz w:val="19"/>
          <w:szCs w:val="19"/>
        </w:rPr>
        <w:t>&gt;</w:t>
      </w:r>
    </w:p>
    <w:p w14:paraId="69960635"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head</w:t>
      </w:r>
      <w:proofErr w:type="gramEnd"/>
      <w:r>
        <w:rPr>
          <w:rFonts w:ascii="Droid Sans Mono" w:eastAsia="Droid Sans Mono" w:hAnsi="Droid Sans Mono" w:cs="Droid Sans Mono"/>
          <w:sz w:val="19"/>
          <w:szCs w:val="19"/>
        </w:rPr>
        <w:t>&gt;</w:t>
      </w:r>
    </w:p>
    <w:p w14:paraId="3B791378"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meta</w:t>
      </w:r>
      <w:proofErr w:type="gramEnd"/>
      <w:r>
        <w:rPr>
          <w:rFonts w:ascii="Droid Sans Mono" w:eastAsia="Droid Sans Mono" w:hAnsi="Droid Sans Mono" w:cs="Droid Sans Mono"/>
          <w:sz w:val="19"/>
          <w:szCs w:val="19"/>
        </w:rPr>
        <w:t xml:space="preserve"> charset="utf-8"&gt;</w:t>
      </w:r>
    </w:p>
    <w:p w14:paraId="2EECB1DF"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title</w:t>
      </w:r>
      <w:proofErr w:type="gramEnd"/>
      <w:r>
        <w:rPr>
          <w:rFonts w:ascii="Droid Sans Mono" w:eastAsia="Droid Sans Mono" w:hAnsi="Droid Sans Mono" w:cs="Droid Sans Mono"/>
          <w:sz w:val="19"/>
          <w:szCs w:val="19"/>
        </w:rPr>
        <w:t>&gt;&lt;/title&gt;</w:t>
      </w:r>
    </w:p>
    <w:p w14:paraId="4970723B" w14:textId="77777777" w:rsidR="000A7FAA" w:rsidRDefault="005732E5">
      <w:pPr>
        <w:pStyle w:val="normal0"/>
        <w:spacing w:before="0" w:after="50"/>
        <w:ind w:left="360"/>
      </w:pPr>
      <w:r>
        <w:rPr>
          <w:rFonts w:ascii="Droid Sans Mono" w:eastAsia="Droid Sans Mono" w:hAnsi="Droid Sans Mono" w:cs="Droid Sans Mono"/>
          <w:sz w:val="19"/>
          <w:szCs w:val="19"/>
        </w:rPr>
        <w:t>&lt;/head&gt;</w:t>
      </w:r>
    </w:p>
    <w:p w14:paraId="79DB2071"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body</w:t>
      </w:r>
      <w:proofErr w:type="gramEnd"/>
      <w:r>
        <w:rPr>
          <w:rFonts w:ascii="Droid Sans Mono" w:eastAsia="Droid Sans Mono" w:hAnsi="Droid Sans Mono" w:cs="Droid Sans Mono"/>
          <w:sz w:val="19"/>
          <w:szCs w:val="19"/>
        </w:rPr>
        <w:t>&gt;</w:t>
      </w:r>
    </w:p>
    <w:p w14:paraId="6678752D" w14:textId="77777777" w:rsidR="000A7FAA" w:rsidRDefault="000A7FAA">
      <w:pPr>
        <w:pStyle w:val="normal0"/>
        <w:spacing w:before="0" w:after="50"/>
        <w:ind w:left="360"/>
      </w:pPr>
    </w:p>
    <w:p w14:paraId="36342F5E"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hr</w:t>
      </w:r>
      <w:proofErr w:type="spellEnd"/>
      <w:proofErr w:type="gramEnd"/>
      <w:r>
        <w:rPr>
          <w:rFonts w:ascii="Droid Sans Mono" w:eastAsia="Droid Sans Mono" w:hAnsi="Droid Sans Mono" w:cs="Droid Sans Mono"/>
          <w:sz w:val="19"/>
          <w:szCs w:val="19"/>
        </w:rPr>
        <w:t xml:space="preserve"> /&gt;</w:t>
      </w:r>
    </w:p>
    <w:p w14:paraId="0B09F1D5"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input</w:t>
      </w:r>
      <w:proofErr w:type="gramEnd"/>
      <w:r>
        <w:rPr>
          <w:rFonts w:ascii="Droid Sans Mono" w:eastAsia="Droid Sans Mono" w:hAnsi="Droid Sans Mono" w:cs="Droid Sans Mono"/>
          <w:sz w:val="19"/>
          <w:szCs w:val="19"/>
        </w:rPr>
        <w:t xml:space="preserve"> type="file" id="my-file" /&gt;</w:t>
      </w:r>
    </w:p>
    <w:p w14:paraId="178F3333"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hr</w:t>
      </w:r>
      <w:proofErr w:type="spellEnd"/>
      <w:proofErr w:type="gramEnd"/>
      <w:r>
        <w:rPr>
          <w:rFonts w:ascii="Droid Sans Mono" w:eastAsia="Droid Sans Mono" w:hAnsi="Droid Sans Mono" w:cs="Droid Sans Mono"/>
          <w:sz w:val="19"/>
          <w:szCs w:val="19"/>
        </w:rPr>
        <w:t xml:space="preserve"> /&gt;</w:t>
      </w:r>
    </w:p>
    <w:p w14:paraId="6BABF58E" w14:textId="77777777" w:rsidR="000A7FAA" w:rsidRDefault="000A7FAA">
      <w:pPr>
        <w:pStyle w:val="normal0"/>
        <w:spacing w:before="0" w:after="50"/>
        <w:ind w:left="360"/>
      </w:pPr>
    </w:p>
    <w:p w14:paraId="3EF8341C"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scriptsrc</w:t>
      </w:r>
      <w:proofErr w:type="spellEnd"/>
      <w:proofErr w:type="gramEnd"/>
      <w:r>
        <w:rPr>
          <w:rFonts w:ascii="Droid Sans Mono" w:eastAsia="Droid Sans Mono" w:hAnsi="Droid Sans Mono" w:cs="Droid Sans Mono"/>
          <w:sz w:val="19"/>
          <w:szCs w:val="19"/>
        </w:rPr>
        <w:t>="/socket.io/socket.io.js"&gt;&lt;/script&gt;</w:t>
      </w:r>
    </w:p>
    <w:p w14:paraId="52F3E2D3"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"&gt;</w:t>
      </w:r>
    </w:p>
    <w:p w14:paraId="71518B85"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socket = </w:t>
      </w:r>
      <w:proofErr w:type="spellStart"/>
      <w:r>
        <w:rPr>
          <w:rFonts w:ascii="Droid Sans Mono" w:eastAsia="Droid Sans Mono" w:hAnsi="Droid Sans Mono" w:cs="Droid Sans Mono"/>
          <w:sz w:val="19"/>
          <w:szCs w:val="19"/>
        </w:rPr>
        <w:t>io.connect</w:t>
      </w:r>
      <w:proofErr w:type="spellEnd"/>
      <w:r>
        <w:rPr>
          <w:rFonts w:ascii="Droid Sans Mono" w:eastAsia="Droid Sans Mono" w:hAnsi="Droid Sans Mono" w:cs="Droid Sans Mono"/>
          <w:sz w:val="19"/>
          <w:szCs w:val="19"/>
        </w:rPr>
        <w:t>('http://localhost:5000');</w:t>
      </w:r>
    </w:p>
    <w:p w14:paraId="60626979" w14:textId="77777777" w:rsidR="000A7FAA" w:rsidRDefault="000A7FAA">
      <w:pPr>
        <w:pStyle w:val="normal0"/>
        <w:spacing w:before="0" w:after="50"/>
        <w:ind w:left="360"/>
      </w:pPr>
    </w:p>
    <w:p w14:paraId="3A75200C"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file = </w:t>
      </w:r>
      <w:proofErr w:type="spellStart"/>
      <w:r>
        <w:rPr>
          <w:rFonts w:ascii="Droid Sans Mono" w:eastAsia="Droid Sans Mono" w:hAnsi="Droid Sans Mono" w:cs="Droid Sans Mono"/>
          <w:sz w:val="19"/>
          <w:szCs w:val="19"/>
        </w:rPr>
        <w:t>document.getElementById</w:t>
      </w:r>
      <w:proofErr w:type="spellEnd"/>
      <w:r>
        <w:rPr>
          <w:rFonts w:ascii="Droid Sans Mono" w:eastAsia="Droid Sans Mono" w:hAnsi="Droid Sans Mono" w:cs="Droid Sans Mono"/>
          <w:sz w:val="19"/>
          <w:szCs w:val="19"/>
        </w:rPr>
        <w:t>('my-file');</w:t>
      </w:r>
    </w:p>
    <w:p w14:paraId="3A5B4513" w14:textId="77777777" w:rsidR="000A7FAA" w:rsidRDefault="000A7FAA">
      <w:pPr>
        <w:pStyle w:val="normal0"/>
        <w:spacing w:before="0" w:after="50"/>
        <w:ind w:left="360"/>
      </w:pPr>
    </w:p>
    <w:p w14:paraId="5A75C62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file.addEventListener</w:t>
      </w:r>
      <w:proofErr w:type="spellEnd"/>
      <w:proofErr w:type="gramEnd"/>
      <w:r>
        <w:rPr>
          <w:rFonts w:ascii="Droid Sans Mono" w:eastAsia="Droid Sans Mono" w:hAnsi="Droid Sans Mono" w:cs="Droid Sans Mono"/>
          <w:sz w:val="19"/>
          <w:szCs w:val="19"/>
        </w:rPr>
        <w:t>('change', function () {</w:t>
      </w:r>
    </w:p>
    <w:p w14:paraId="733F1D8E"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if</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file.files.length</w:t>
      </w:r>
      <w:proofErr w:type="spellEnd"/>
      <w:r>
        <w:rPr>
          <w:rFonts w:ascii="Droid Sans Mono" w:eastAsia="Droid Sans Mono" w:hAnsi="Droid Sans Mono" w:cs="Droid Sans Mono"/>
          <w:sz w:val="19"/>
          <w:szCs w:val="19"/>
        </w:rPr>
        <w:t>) {</w:t>
      </w:r>
    </w:p>
    <w:p w14:paraId="575DBF8E"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return</w:t>
      </w:r>
      <w:proofErr w:type="gramEnd"/>
      <w:r>
        <w:rPr>
          <w:rFonts w:ascii="Droid Sans Mono" w:eastAsia="Droid Sans Mono" w:hAnsi="Droid Sans Mono" w:cs="Droid Sans Mono"/>
          <w:sz w:val="19"/>
          <w:szCs w:val="19"/>
        </w:rPr>
        <w:t>;</w:t>
      </w:r>
    </w:p>
    <w:p w14:paraId="428A84E0"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57185A7E" w14:textId="77777777" w:rsidR="000A7FAA" w:rsidRDefault="000A7FAA">
      <w:pPr>
        <w:pStyle w:val="normal0"/>
        <w:spacing w:before="0" w:after="50"/>
        <w:ind w:left="360"/>
      </w:pPr>
    </w:p>
    <w:p w14:paraId="5C547ACC"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varfirstFile</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file.files</w:t>
      </w:r>
      <w:proofErr w:type="spellEnd"/>
      <w:r>
        <w:rPr>
          <w:rFonts w:ascii="Droid Sans Mono" w:eastAsia="Droid Sans Mono" w:hAnsi="Droid Sans Mono" w:cs="Droid Sans Mono"/>
          <w:sz w:val="19"/>
          <w:szCs w:val="19"/>
        </w:rPr>
        <w:t>[0],</w:t>
      </w:r>
    </w:p>
    <w:p w14:paraId="2FF7DAF2"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reader</w:t>
      </w:r>
      <w:proofErr w:type="gramEnd"/>
      <w:r>
        <w:rPr>
          <w:rFonts w:ascii="Droid Sans Mono" w:eastAsia="Droid Sans Mono" w:hAnsi="Droid Sans Mono" w:cs="Droid Sans Mono"/>
          <w:sz w:val="19"/>
          <w:szCs w:val="19"/>
        </w:rPr>
        <w:t xml:space="preserve"> = new </w:t>
      </w:r>
      <w:proofErr w:type="spellStart"/>
      <w:r>
        <w:rPr>
          <w:rFonts w:ascii="Droid Sans Mono" w:eastAsia="Droid Sans Mono" w:hAnsi="Droid Sans Mono" w:cs="Droid Sans Mono"/>
          <w:sz w:val="19"/>
          <w:szCs w:val="19"/>
        </w:rPr>
        <w:t>FileReader</w:t>
      </w:r>
      <w:proofErr w:type="spellEnd"/>
      <w:r>
        <w:rPr>
          <w:rFonts w:ascii="Droid Sans Mono" w:eastAsia="Droid Sans Mono" w:hAnsi="Droid Sans Mono" w:cs="Droid Sans Mono"/>
          <w:sz w:val="19"/>
          <w:szCs w:val="19"/>
        </w:rPr>
        <w:t>();</w:t>
      </w:r>
    </w:p>
    <w:p w14:paraId="529752E6" w14:textId="77777777" w:rsidR="000A7FAA" w:rsidRDefault="000A7FAA">
      <w:pPr>
        <w:pStyle w:val="normal0"/>
        <w:spacing w:before="0" w:after="50"/>
        <w:ind w:left="360"/>
      </w:pPr>
    </w:p>
    <w:p w14:paraId="12542B5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reader.onloadend</w:t>
      </w:r>
      <w:proofErr w:type="spellEnd"/>
      <w:proofErr w:type="gramEnd"/>
      <w:r>
        <w:rPr>
          <w:rFonts w:ascii="Droid Sans Mono" w:eastAsia="Droid Sans Mono" w:hAnsi="Droid Sans Mono" w:cs="Droid Sans Mono"/>
          <w:sz w:val="19"/>
          <w:szCs w:val="19"/>
        </w:rPr>
        <w:t xml:space="preserve"> = function () {</w:t>
      </w:r>
    </w:p>
    <w:p w14:paraId="421007D1"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lastRenderedPageBreak/>
        <w:t>socket.emit</w:t>
      </w:r>
      <w:proofErr w:type="spellEnd"/>
      <w:proofErr w:type="gramEnd"/>
      <w:r>
        <w:rPr>
          <w:rFonts w:ascii="Droid Sans Mono" w:eastAsia="Droid Sans Mono" w:hAnsi="Droid Sans Mono" w:cs="Droid Sans Mono"/>
          <w:sz w:val="19"/>
          <w:szCs w:val="19"/>
        </w:rPr>
        <w:t>('upload-image', {</w:t>
      </w:r>
    </w:p>
    <w:p w14:paraId="7C08BAE2"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name</w:t>
      </w:r>
      <w:proofErr w:type="gramEnd"/>
      <w:r>
        <w:rPr>
          <w:rFonts w:ascii="Droid Sans Mono" w:eastAsia="Droid Sans Mono" w:hAnsi="Droid Sans Mono" w:cs="Droid Sans Mono"/>
          <w:sz w:val="19"/>
          <w:szCs w:val="19"/>
        </w:rPr>
        <w:t>: firstFile.name,</w:t>
      </w:r>
    </w:p>
    <w:p w14:paraId="75F667C2"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data</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reader.result</w:t>
      </w:r>
      <w:proofErr w:type="spellEnd"/>
    </w:p>
    <w:p w14:paraId="08F780D4"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1A160887"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5A51EFC5" w14:textId="77777777" w:rsidR="000A7FAA" w:rsidRDefault="000A7FAA">
      <w:pPr>
        <w:pStyle w:val="normal0"/>
        <w:spacing w:before="0" w:after="50"/>
        <w:ind w:left="360"/>
      </w:pPr>
    </w:p>
    <w:p w14:paraId="1468326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reader.readAsArrayBuffer</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firstFile</w:t>
      </w:r>
      <w:proofErr w:type="spellEnd"/>
      <w:r>
        <w:rPr>
          <w:rFonts w:ascii="Droid Sans Mono" w:eastAsia="Droid Sans Mono" w:hAnsi="Droid Sans Mono" w:cs="Droid Sans Mono"/>
          <w:sz w:val="19"/>
          <w:szCs w:val="19"/>
        </w:rPr>
        <w:t>);</w:t>
      </w:r>
    </w:p>
    <w:p w14:paraId="7C629173"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6C72E887" w14:textId="77777777" w:rsidR="000A7FAA" w:rsidRDefault="000A7FAA">
      <w:pPr>
        <w:pStyle w:val="normal0"/>
        <w:spacing w:before="0" w:after="50"/>
        <w:ind w:left="360"/>
      </w:pPr>
    </w:p>
    <w:p w14:paraId="0F4F77B6"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('image-uploaded', function (message) {</w:t>
      </w:r>
    </w:p>
    <w:p w14:paraId="76B02D8C"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varimg</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document.createElement</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img</w:t>
      </w:r>
      <w:proofErr w:type="spellEnd"/>
      <w:r>
        <w:rPr>
          <w:rFonts w:ascii="Droid Sans Mono" w:eastAsia="Droid Sans Mono" w:hAnsi="Droid Sans Mono" w:cs="Droid Sans Mono"/>
          <w:sz w:val="19"/>
          <w:szCs w:val="19"/>
        </w:rPr>
        <w:t>');</w:t>
      </w:r>
    </w:p>
    <w:p w14:paraId="5FD0490C"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img.setAttribute</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 message.name);</w:t>
      </w:r>
    </w:p>
    <w:p w14:paraId="548F2E7F"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img.setAttribute</w:t>
      </w:r>
      <w:proofErr w:type="spellEnd"/>
      <w:proofErr w:type="gramEnd"/>
      <w:r>
        <w:rPr>
          <w:rFonts w:ascii="Droid Sans Mono" w:eastAsia="Droid Sans Mono" w:hAnsi="Droid Sans Mono" w:cs="Droid Sans Mono"/>
          <w:sz w:val="19"/>
          <w:szCs w:val="19"/>
        </w:rPr>
        <w:t>('height', '100px');</w:t>
      </w:r>
    </w:p>
    <w:p w14:paraId="13F78F8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document.body.appendChild</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img</w:t>
      </w:r>
      <w:proofErr w:type="spellEnd"/>
      <w:r>
        <w:rPr>
          <w:rFonts w:ascii="Droid Sans Mono" w:eastAsia="Droid Sans Mono" w:hAnsi="Droid Sans Mono" w:cs="Droid Sans Mono"/>
          <w:sz w:val="19"/>
          <w:szCs w:val="19"/>
        </w:rPr>
        <w:t>);</w:t>
      </w:r>
    </w:p>
    <w:p w14:paraId="1B49521C"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66DFB484" w14:textId="77777777" w:rsidR="000A7FAA" w:rsidRDefault="005732E5">
      <w:pPr>
        <w:pStyle w:val="normal0"/>
        <w:spacing w:before="0" w:after="50"/>
        <w:ind w:left="360"/>
      </w:pPr>
      <w:r>
        <w:rPr>
          <w:rFonts w:ascii="Droid Sans Mono" w:eastAsia="Droid Sans Mono" w:hAnsi="Droid Sans Mono" w:cs="Droid Sans Mono"/>
          <w:sz w:val="19"/>
          <w:szCs w:val="19"/>
        </w:rPr>
        <w:t>&lt;/script&gt;</w:t>
      </w:r>
    </w:p>
    <w:p w14:paraId="2F1D1C92" w14:textId="77777777" w:rsidR="000A7FAA" w:rsidRDefault="005732E5">
      <w:pPr>
        <w:pStyle w:val="normal0"/>
        <w:spacing w:before="0" w:after="50"/>
        <w:ind w:left="360"/>
      </w:pPr>
      <w:r>
        <w:rPr>
          <w:rFonts w:ascii="Droid Sans Mono" w:eastAsia="Droid Sans Mono" w:hAnsi="Droid Sans Mono" w:cs="Droid Sans Mono"/>
          <w:sz w:val="19"/>
          <w:szCs w:val="19"/>
        </w:rPr>
        <w:t>&lt;/body&gt;</w:t>
      </w:r>
    </w:p>
    <w:p w14:paraId="0ADDE71B" w14:textId="77777777" w:rsidR="000A7FAA" w:rsidRDefault="005732E5">
      <w:pPr>
        <w:pStyle w:val="normal0"/>
        <w:spacing w:before="0" w:after="50"/>
        <w:ind w:left="360"/>
      </w:pPr>
      <w:r>
        <w:rPr>
          <w:rFonts w:ascii="Droid Sans Mono" w:eastAsia="Droid Sans Mono" w:hAnsi="Droid Sans Mono" w:cs="Droid Sans Mono"/>
          <w:sz w:val="19"/>
          <w:szCs w:val="19"/>
        </w:rPr>
        <w:t>&lt;/html&gt;</w:t>
      </w:r>
    </w:p>
    <w:p w14:paraId="7DF7B705" w14:textId="77777777" w:rsidR="000A7FAA" w:rsidRDefault="000A7FAA">
      <w:pPr>
        <w:pStyle w:val="normal0"/>
        <w:spacing w:before="0" w:after="50"/>
        <w:ind w:left="360"/>
      </w:pPr>
    </w:p>
    <w:p w14:paraId="23352E35" w14:textId="77777777" w:rsidR="000A7FAA" w:rsidRDefault="005732E5">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Now, start your server and go to </w:t>
      </w:r>
      <w:r>
        <w:rPr>
          <w:rFonts w:ascii="Droid Sans Mono" w:eastAsia="Droid Sans Mono" w:hAnsi="Droid Sans Mono" w:cs="Droid Sans Mono"/>
          <w:color w:val="0000FF"/>
          <w:sz w:val="19"/>
          <w:szCs w:val="19"/>
        </w:rPr>
        <w:t>localhost</w:t>
      </w:r>
      <w:proofErr w:type="gramStart"/>
      <w:r>
        <w:rPr>
          <w:rFonts w:ascii="Droid Sans Mono" w:eastAsia="Droid Sans Mono" w:hAnsi="Droid Sans Mono" w:cs="Droid Sans Mono"/>
          <w:color w:val="0000FF"/>
          <w:sz w:val="19"/>
          <w:szCs w:val="19"/>
        </w:rPr>
        <w:t>:5000</w:t>
      </w:r>
      <w:proofErr w:type="gramEnd"/>
      <w:r>
        <w:rPr>
          <w:rFonts w:ascii="Droid Sans Mono" w:eastAsia="Droid Sans Mono" w:hAnsi="Droid Sans Mono" w:cs="Droid Sans Mono"/>
          <w:color w:val="0000FF"/>
          <w:sz w:val="19"/>
          <w:szCs w:val="19"/>
        </w:rPr>
        <w:t>/index.html</w:t>
      </w:r>
      <w:r>
        <w:rPr>
          <w:rFonts w:ascii="Times New Roman" w:eastAsia="Times New Roman" w:hAnsi="Times New Roman" w:cs="Times New Roman"/>
          <w:sz w:val="22"/>
          <w:szCs w:val="22"/>
        </w:rPr>
        <w:t>. You should be able to upload a file to AWS and see the results render below the upload input.</w:t>
      </w:r>
    </w:p>
    <w:p w14:paraId="4A3A769A" w14:textId="77777777" w:rsidR="000A7FAA" w:rsidRDefault="005732E5">
      <w:pPr>
        <w:pStyle w:val="Heading2"/>
      </w:pPr>
      <w:r>
        <w:t>How It Works...</w:t>
      </w:r>
    </w:p>
    <w:p w14:paraId="3FE4D97F" w14:textId="77777777" w:rsidR="000A7FAA" w:rsidRDefault="005732E5">
      <w:pPr>
        <w:pStyle w:val="normal0"/>
        <w:spacing w:before="0" w:after="120"/>
      </w:pPr>
      <w:r>
        <w:rPr>
          <w:rFonts w:ascii="Times New Roman" w:eastAsia="Times New Roman" w:hAnsi="Times New Roman" w:cs="Times New Roman"/>
          <w:sz w:val="22"/>
          <w:szCs w:val="22"/>
        </w:rPr>
        <w:t xml:space="preserve">When we upload binary image data to the server with Socket.IO, we call the </w:t>
      </w:r>
      <w:proofErr w:type="spellStart"/>
      <w:proofErr w:type="gramStart"/>
      <w:r>
        <w:rPr>
          <w:rFonts w:ascii="Droid Sans Mono" w:eastAsia="Droid Sans Mono" w:hAnsi="Droid Sans Mono" w:cs="Droid Sans Mono"/>
          <w:color w:val="747959"/>
          <w:sz w:val="19"/>
          <w:szCs w:val="19"/>
        </w:rPr>
        <w:t>aws.write</w:t>
      </w:r>
      <w:proofErr w:type="spellEnd"/>
      <w:r>
        <w:rPr>
          <w:rFonts w:ascii="Droid Sans Mono" w:eastAsia="Droid Sans Mono" w:hAnsi="Droid Sans Mono" w:cs="Droid Sans Mono"/>
          <w:color w:val="747959"/>
          <w:sz w:val="19"/>
          <w:szCs w:val="19"/>
        </w:rPr>
        <w:t>(</w:t>
      </w:r>
      <w:proofErr w:type="gramEnd"/>
      <w:r>
        <w:rPr>
          <w:rFonts w:ascii="Droid Sans Mono" w:eastAsia="Droid Sans Mono" w:hAnsi="Droid Sans Mono" w:cs="Droid Sans Mono"/>
          <w:color w:val="747959"/>
          <w:sz w:val="19"/>
          <w:szCs w:val="19"/>
        </w:rPr>
        <w:t>)</w:t>
      </w:r>
      <w:r>
        <w:rPr>
          <w:rFonts w:ascii="Times New Roman" w:eastAsia="Times New Roman" w:hAnsi="Times New Roman" w:cs="Times New Roman"/>
          <w:sz w:val="22"/>
          <w:szCs w:val="22"/>
        </w:rPr>
        <w:t xml:space="preserve"> function to save data to AWS. The service hides most of the business logic involved in writing files to Amazon, so that the Socket.IO requests and responses are able to stay slim. This also makes the AWS reading and writing functions reusable for other endpoints to call.</w:t>
      </w:r>
    </w:p>
    <w:p w14:paraId="4978B806" w14:textId="77777777" w:rsidR="000A7FAA" w:rsidRDefault="005732E5">
      <w:pPr>
        <w:pStyle w:val="normal0"/>
        <w:spacing w:before="0" w:after="120"/>
      </w:pPr>
      <w:r>
        <w:rPr>
          <w:rFonts w:ascii="Times New Roman" w:eastAsia="Times New Roman" w:hAnsi="Times New Roman" w:cs="Times New Roman"/>
          <w:sz w:val="22"/>
          <w:szCs w:val="22"/>
        </w:rPr>
        <w:t>The AWS SDK provides methods for reading, writing, listing and deleting files, so we are able to use those methods in our service to pass files to Amazon. As long as our environmental variables are set correctly and we are sending files to Amazon S3, everything should work.</w:t>
      </w:r>
    </w:p>
    <w:p w14:paraId="3738A4AF" w14:textId="77777777" w:rsidR="000A7FAA" w:rsidRDefault="005732E5">
      <w:pPr>
        <w:pStyle w:val="Heading1"/>
      </w:pPr>
      <w:r>
        <w:t>Streaming Audio</w:t>
      </w:r>
    </w:p>
    <w:p w14:paraId="131293A3" w14:textId="77777777" w:rsidR="000A7FAA" w:rsidRDefault="005732E5">
      <w:pPr>
        <w:pStyle w:val="normal0"/>
        <w:spacing w:before="0" w:after="120"/>
      </w:pPr>
      <w:r>
        <w:rPr>
          <w:rFonts w:ascii="Times New Roman" w:eastAsia="Times New Roman" w:hAnsi="Times New Roman" w:cs="Times New Roman"/>
          <w:sz w:val="22"/>
          <w:szCs w:val="22"/>
        </w:rPr>
        <w:t xml:space="preserve">Streaming images with Socket.IO is great, but we can use Web Sockets in combination with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to stream audio from one users microphone to another.</w:t>
      </w:r>
    </w:p>
    <w:p w14:paraId="4AB68152" w14:textId="77777777" w:rsidR="000A7FAA" w:rsidRDefault="005732E5">
      <w:pPr>
        <w:pStyle w:val="normal0"/>
        <w:spacing w:before="0" w:after="120"/>
      </w:pP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(or Web Real-Time Communication) is an API that supports browser-to-browser real-time media sharing for applications such as voice calling, video chat and </w:t>
      </w:r>
      <w:r>
        <w:rPr>
          <w:rFonts w:ascii="Times New Roman" w:eastAsia="Times New Roman" w:hAnsi="Times New Roman" w:cs="Times New Roman"/>
          <w:sz w:val="22"/>
          <w:szCs w:val="22"/>
        </w:rPr>
        <w:lastRenderedPageBreak/>
        <w:t xml:space="preserve">peer-to-peer file sharing.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is still a relatively new technology. While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has support in most browsers, at the time of this writing Internet Explorer and Safari do not yet support it.</w:t>
      </w:r>
    </w:p>
    <w:p w14:paraId="568C0DF7" w14:textId="77777777" w:rsidR="000A7FAA" w:rsidRDefault="005732E5">
      <w:pPr>
        <w:pStyle w:val="normal0"/>
        <w:spacing w:before="0" w:after="120"/>
      </w:pPr>
      <w:r>
        <w:rPr>
          <w:rFonts w:ascii="Times New Roman" w:eastAsia="Times New Roman" w:hAnsi="Times New Roman" w:cs="Times New Roman"/>
          <w:sz w:val="22"/>
          <w:szCs w:val="22"/>
        </w:rPr>
        <w:t xml:space="preserve">For two browsers to directly communicate over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there is a handshake process that needs to take place. This means that one client makes an offer containing a description of the offer; the second client must then accept the offer and pass a reciprocal description. When the first client receives the answer to their offer, it must set the remote description that is contained in the offer answer. At that point, both clients have agreed to create a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connection and they are free to openly communicate.</w:t>
      </w:r>
    </w:p>
    <w:p w14:paraId="56009B24" w14:textId="77777777" w:rsidR="000A7FAA" w:rsidRDefault="005732E5">
      <w:pPr>
        <w:pStyle w:val="normal0"/>
        <w:spacing w:before="0" w:after="120"/>
      </w:pPr>
      <w:r>
        <w:rPr>
          <w:rFonts w:ascii="Times New Roman" w:eastAsia="Times New Roman" w:hAnsi="Times New Roman" w:cs="Times New Roman"/>
          <w:sz w:val="22"/>
          <w:szCs w:val="22"/>
        </w:rPr>
        <w:t>Socket.IO is an ideal candidate for sending offers and answers to the offers before the connection is securely established.</w:t>
      </w:r>
    </w:p>
    <w:p w14:paraId="704C88D2" w14:textId="77777777" w:rsidR="000A7FAA" w:rsidRDefault="005732E5">
      <w:pPr>
        <w:pStyle w:val="normal0"/>
        <w:spacing w:before="0" w:after="120"/>
      </w:pPr>
      <w:r>
        <w:rPr>
          <w:rFonts w:ascii="Times New Roman" w:eastAsia="Times New Roman" w:hAnsi="Times New Roman" w:cs="Times New Roman"/>
          <w:sz w:val="22"/>
          <w:szCs w:val="22"/>
        </w:rPr>
        <w:t xml:space="preserve">In this recipe, we will use Socket.IO to help establish a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connection so that we can transmit live audio from one browser to another.</w:t>
      </w:r>
    </w:p>
    <w:p w14:paraId="4329CAD6" w14:textId="77777777" w:rsidR="000A7FAA" w:rsidRDefault="005732E5">
      <w:pPr>
        <w:pStyle w:val="Heading2"/>
      </w:pPr>
      <w:r>
        <w:t>How To Do It</w:t>
      </w:r>
      <w:proofErr w:type="gramStart"/>
      <w:r>
        <w:t>..</w:t>
      </w:r>
      <w:proofErr w:type="gramEnd"/>
      <w:r>
        <w:t>.</w:t>
      </w:r>
    </w:p>
    <w:p w14:paraId="355758F9" w14:textId="77777777" w:rsidR="000A7FAA" w:rsidRDefault="005732E5">
      <w:pPr>
        <w:pStyle w:val="normal0"/>
        <w:spacing w:before="0" w:after="120"/>
      </w:pPr>
      <w:r>
        <w:rPr>
          <w:rFonts w:ascii="Times New Roman" w:eastAsia="Times New Roman" w:hAnsi="Times New Roman" w:cs="Times New Roman"/>
          <w:sz w:val="22"/>
          <w:szCs w:val="22"/>
        </w:rPr>
        <w:t xml:space="preserve">To stream audio with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and Socket.IO, follow these steps:</w:t>
      </w:r>
    </w:p>
    <w:p w14:paraId="72FD0B24" w14:textId="77777777" w:rsidR="000A7FAA" w:rsidRDefault="005732E5">
      <w:pPr>
        <w:pStyle w:val="normal0"/>
        <w:numPr>
          <w:ilvl w:val="0"/>
          <w:numId w:val="3"/>
        </w:numPr>
        <w:tabs>
          <w:tab w:val="left" w:pos="360"/>
        </w:tabs>
        <w:spacing w:before="0"/>
        <w:ind w:right="360" w:hanging="363"/>
      </w:pPr>
      <w:r>
        <w:rPr>
          <w:rFonts w:ascii="Times New Roman" w:eastAsia="Times New Roman" w:hAnsi="Times New Roman" w:cs="Times New Roman"/>
          <w:sz w:val="22"/>
          <w:szCs w:val="22"/>
        </w:rPr>
        <w:t xml:space="preserve">First, we will create our server.js file. This will be responsible to facilitating the connection of two clients to communicate with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w:t>
      </w:r>
    </w:p>
    <w:p w14:paraId="70A1573E" w14:textId="77777777" w:rsidR="000A7FAA" w:rsidRDefault="000A7FAA">
      <w:pPr>
        <w:pStyle w:val="normal0"/>
        <w:spacing w:before="0" w:after="50"/>
        <w:ind w:left="360"/>
      </w:pPr>
    </w:p>
    <w:p w14:paraId="789CC667"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express = require('express'),</w:t>
      </w:r>
    </w:p>
    <w:p w14:paraId="31745860"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app</w:t>
      </w:r>
      <w:proofErr w:type="gramEnd"/>
      <w:r>
        <w:rPr>
          <w:rFonts w:ascii="Droid Sans Mono" w:eastAsia="Droid Sans Mono" w:hAnsi="Droid Sans Mono" w:cs="Droid Sans Mono"/>
          <w:sz w:val="19"/>
          <w:szCs w:val="19"/>
        </w:rPr>
        <w:t xml:space="preserve"> = express(),</w:t>
      </w:r>
    </w:p>
    <w:p w14:paraId="576F378F"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http</w:t>
      </w:r>
      <w:proofErr w:type="gramEnd"/>
      <w:r>
        <w:rPr>
          <w:rFonts w:ascii="Droid Sans Mono" w:eastAsia="Droid Sans Mono" w:hAnsi="Droid Sans Mono" w:cs="Droid Sans Mono"/>
          <w:sz w:val="19"/>
          <w:szCs w:val="19"/>
        </w:rPr>
        <w:t xml:space="preserve"> = require('http'),</w:t>
      </w:r>
    </w:p>
    <w:p w14:paraId="60B35D3C"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socketIO</w:t>
      </w:r>
      <w:proofErr w:type="spellEnd"/>
      <w:proofErr w:type="gramEnd"/>
      <w:r>
        <w:rPr>
          <w:rFonts w:ascii="Droid Sans Mono" w:eastAsia="Droid Sans Mono" w:hAnsi="Droid Sans Mono" w:cs="Droid Sans Mono"/>
          <w:sz w:val="19"/>
          <w:szCs w:val="19"/>
        </w:rPr>
        <w:t xml:space="preserve"> = require('socket.io'),</w:t>
      </w:r>
    </w:p>
    <w:p w14:paraId="5C0CC367"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w:t>
      </w:r>
    </w:p>
    <w:p w14:paraId="70B122E0" w14:textId="77777777" w:rsidR="000A7FAA" w:rsidRDefault="000A7FAA">
      <w:pPr>
        <w:pStyle w:val="normal0"/>
        <w:spacing w:before="0" w:after="50"/>
        <w:ind w:left="360"/>
      </w:pPr>
    </w:p>
    <w:p w14:paraId="5693F11F"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app.use</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express.static</w:t>
      </w:r>
      <w:proofErr w:type="spellEnd"/>
      <w:r>
        <w:rPr>
          <w:rFonts w:ascii="Droid Sans Mono" w:eastAsia="Droid Sans Mono" w:hAnsi="Droid Sans Mono" w:cs="Droid Sans Mono"/>
          <w:sz w:val="19"/>
          <w:szCs w:val="19"/>
        </w:rPr>
        <w:t>(__</w:t>
      </w:r>
      <w:proofErr w:type="spellStart"/>
      <w:r>
        <w:rPr>
          <w:rFonts w:ascii="Droid Sans Mono" w:eastAsia="Droid Sans Mono" w:hAnsi="Droid Sans Mono" w:cs="Droid Sans Mono"/>
          <w:sz w:val="19"/>
          <w:szCs w:val="19"/>
        </w:rPr>
        <w:t>dirname</w:t>
      </w:r>
      <w:proofErr w:type="spellEnd"/>
      <w:r>
        <w:rPr>
          <w:rFonts w:ascii="Droid Sans Mono" w:eastAsia="Droid Sans Mono" w:hAnsi="Droid Sans Mono" w:cs="Droid Sans Mono"/>
          <w:sz w:val="19"/>
          <w:szCs w:val="19"/>
        </w:rPr>
        <w:t>));</w:t>
      </w:r>
    </w:p>
    <w:p w14:paraId="049614F2" w14:textId="77777777" w:rsidR="000A7FAA" w:rsidRDefault="000A7FAA">
      <w:pPr>
        <w:pStyle w:val="normal0"/>
        <w:spacing w:before="0" w:after="50"/>
        <w:ind w:left="360"/>
      </w:pPr>
    </w:p>
    <w:p w14:paraId="0CAE43DC"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http.Server</w:t>
      </w:r>
      <w:proofErr w:type="spellEnd"/>
      <w:r>
        <w:rPr>
          <w:rFonts w:ascii="Droid Sans Mono" w:eastAsia="Droid Sans Mono" w:hAnsi="Droid Sans Mono" w:cs="Droid Sans Mono"/>
          <w:sz w:val="19"/>
          <w:szCs w:val="19"/>
        </w:rPr>
        <w:t>(app);</w:t>
      </w:r>
    </w:p>
    <w:p w14:paraId="146E0E64"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server.listen</w:t>
      </w:r>
      <w:proofErr w:type="spellEnd"/>
      <w:proofErr w:type="gramEnd"/>
      <w:r>
        <w:rPr>
          <w:rFonts w:ascii="Droid Sans Mono" w:eastAsia="Droid Sans Mono" w:hAnsi="Droid Sans Mono" w:cs="Droid Sans Mono"/>
          <w:sz w:val="19"/>
          <w:szCs w:val="19"/>
        </w:rPr>
        <w:t>(5000);</w:t>
      </w:r>
    </w:p>
    <w:p w14:paraId="5D2AC008" w14:textId="77777777" w:rsidR="000A7FAA" w:rsidRDefault="000A7FAA">
      <w:pPr>
        <w:pStyle w:val="normal0"/>
        <w:spacing w:before="0" w:after="50"/>
        <w:ind w:left="360"/>
      </w:pPr>
    </w:p>
    <w:p w14:paraId="4C15EB77"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console.log</w:t>
      </w:r>
      <w:proofErr w:type="gramEnd"/>
      <w:r>
        <w:rPr>
          <w:rFonts w:ascii="Droid Sans Mono" w:eastAsia="Droid Sans Mono" w:hAnsi="Droid Sans Mono" w:cs="Droid Sans Mono"/>
          <w:sz w:val="19"/>
          <w:szCs w:val="19"/>
        </w:rPr>
        <w:t>('Listening on port 5000');</w:t>
      </w:r>
    </w:p>
    <w:p w14:paraId="7FF71808" w14:textId="77777777" w:rsidR="000A7FAA" w:rsidRDefault="000A7FAA">
      <w:pPr>
        <w:pStyle w:val="normal0"/>
        <w:spacing w:before="0" w:after="50"/>
        <w:ind w:left="360"/>
      </w:pPr>
    </w:p>
    <w:p w14:paraId="4561E90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io</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socketIO</w:t>
      </w:r>
      <w:proofErr w:type="spellEnd"/>
      <w:r>
        <w:rPr>
          <w:rFonts w:ascii="Droid Sans Mono" w:eastAsia="Droid Sans Mono" w:hAnsi="Droid Sans Mono" w:cs="Droid Sans Mono"/>
          <w:sz w:val="19"/>
          <w:szCs w:val="19"/>
        </w:rPr>
        <w:t>(server);</w:t>
      </w:r>
    </w:p>
    <w:p w14:paraId="5834E68A" w14:textId="77777777" w:rsidR="000A7FAA" w:rsidRDefault="000A7FAA">
      <w:pPr>
        <w:pStyle w:val="normal0"/>
        <w:spacing w:before="0" w:after="50"/>
        <w:ind w:left="360"/>
      </w:pPr>
    </w:p>
    <w:p w14:paraId="007D1CC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io.on</w:t>
      </w:r>
      <w:proofErr w:type="spellEnd"/>
      <w:proofErr w:type="gramEnd"/>
      <w:r>
        <w:rPr>
          <w:rFonts w:ascii="Droid Sans Mono" w:eastAsia="Droid Sans Mono" w:hAnsi="Droid Sans Mono" w:cs="Droid Sans Mono"/>
          <w:sz w:val="19"/>
          <w:szCs w:val="19"/>
        </w:rPr>
        <w:t>('connection', function (socket) {</w:t>
      </w:r>
    </w:p>
    <w:p w14:paraId="5AC6575C" w14:textId="77777777" w:rsidR="000A7FAA" w:rsidRDefault="000A7FAA">
      <w:pPr>
        <w:pStyle w:val="normal0"/>
        <w:spacing w:before="0" w:after="50"/>
        <w:ind w:left="360"/>
      </w:pPr>
    </w:p>
    <w:p w14:paraId="0612466F"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('make-offer', function (data) {</w:t>
      </w:r>
    </w:p>
    <w:p w14:paraId="0624BF62"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socket.broadcast.emit</w:t>
      </w:r>
      <w:proofErr w:type="spellEnd"/>
      <w:proofErr w:type="gramEnd"/>
      <w:r>
        <w:rPr>
          <w:rFonts w:ascii="Droid Sans Mono" w:eastAsia="Droid Sans Mono" w:hAnsi="Droid Sans Mono" w:cs="Droid Sans Mono"/>
          <w:sz w:val="19"/>
          <w:szCs w:val="19"/>
        </w:rPr>
        <w:t>('offer-made', {</w:t>
      </w:r>
    </w:p>
    <w:p w14:paraId="4ACEC8C6"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lastRenderedPageBreak/>
        <w:t>offer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data.offer</w:t>
      </w:r>
      <w:proofErr w:type="spellEnd"/>
      <w:r>
        <w:rPr>
          <w:rFonts w:ascii="Droid Sans Mono" w:eastAsia="Droid Sans Mono" w:hAnsi="Droid Sans Mono" w:cs="Droid Sans Mono"/>
          <w:sz w:val="19"/>
          <w:szCs w:val="19"/>
        </w:rPr>
        <w:t>,</w:t>
      </w:r>
    </w:p>
    <w:p w14:paraId="79F93A47"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socket</w:t>
      </w:r>
      <w:proofErr w:type="gramEnd"/>
      <w:r>
        <w:rPr>
          <w:rFonts w:ascii="Droid Sans Mono" w:eastAsia="Droid Sans Mono" w:hAnsi="Droid Sans Mono" w:cs="Droid Sans Mono"/>
          <w:sz w:val="19"/>
          <w:szCs w:val="19"/>
        </w:rPr>
        <w:t>: socket.id</w:t>
      </w:r>
    </w:p>
    <w:p w14:paraId="693DBAA3"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002E015F"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7FF73A2D" w14:textId="77777777" w:rsidR="000A7FAA" w:rsidRDefault="000A7FAA">
      <w:pPr>
        <w:pStyle w:val="normal0"/>
        <w:spacing w:before="0" w:after="50"/>
        <w:ind w:left="360"/>
      </w:pPr>
    </w:p>
    <w:p w14:paraId="4A7FD80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('make-answer', function (data) {</w:t>
      </w:r>
    </w:p>
    <w:p w14:paraId="2590046D"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socket.to</w:t>
      </w:r>
      <w:proofErr w:type="gramEnd"/>
      <w:r>
        <w:rPr>
          <w:rFonts w:ascii="Droid Sans Mono" w:eastAsia="Droid Sans Mono" w:hAnsi="Droid Sans Mono" w:cs="Droid Sans Mono"/>
          <w:sz w:val="19"/>
          <w:szCs w:val="19"/>
        </w:rPr>
        <w:t>(data.to).emit('answer-made', {</w:t>
      </w:r>
    </w:p>
    <w:p w14:paraId="210688B1"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socket</w:t>
      </w:r>
      <w:proofErr w:type="gramEnd"/>
      <w:r>
        <w:rPr>
          <w:rFonts w:ascii="Droid Sans Mono" w:eastAsia="Droid Sans Mono" w:hAnsi="Droid Sans Mono" w:cs="Droid Sans Mono"/>
          <w:sz w:val="19"/>
          <w:szCs w:val="19"/>
        </w:rPr>
        <w:t>: socket.id,</w:t>
      </w:r>
    </w:p>
    <w:p w14:paraId="12B69F88"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answer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data.answer</w:t>
      </w:r>
      <w:proofErr w:type="spellEnd"/>
    </w:p>
    <w:p w14:paraId="0312E4D9"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06E21467"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2A357668" w14:textId="77777777" w:rsidR="000A7FAA" w:rsidRDefault="000A7FAA">
      <w:pPr>
        <w:pStyle w:val="normal0"/>
        <w:spacing w:before="0" w:after="50"/>
        <w:ind w:left="360"/>
      </w:pPr>
    </w:p>
    <w:p w14:paraId="600C4D16"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52F6235D" w14:textId="77777777" w:rsidR="000A7FAA" w:rsidRDefault="000A7FAA">
      <w:pPr>
        <w:pStyle w:val="normal0"/>
        <w:spacing w:before="0" w:after="50"/>
        <w:ind w:left="360"/>
      </w:pPr>
    </w:p>
    <w:p w14:paraId="47B78B30" w14:textId="77777777" w:rsidR="000A7FAA" w:rsidRDefault="005732E5">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Now, we will create our sender.html file. This will simply display a button to broadcast our audio to the other client. </w:t>
      </w:r>
    </w:p>
    <w:p w14:paraId="6763998F" w14:textId="77777777" w:rsidR="000A7FAA" w:rsidRDefault="005732E5">
      <w:pPr>
        <w:pStyle w:val="normal0"/>
        <w:spacing w:before="0" w:after="50"/>
        <w:ind w:left="360"/>
      </w:pPr>
      <w:r>
        <w:rPr>
          <w:rFonts w:ascii="Droid Sans Mono" w:eastAsia="Droid Sans Mono" w:hAnsi="Droid Sans Mono" w:cs="Droid Sans Mono"/>
          <w:sz w:val="19"/>
          <w:szCs w:val="19"/>
        </w:rPr>
        <w:br/>
        <w:t>&lt;</w:t>
      </w:r>
      <w:proofErr w:type="gramStart"/>
      <w:r>
        <w:rPr>
          <w:rFonts w:ascii="Droid Sans Mono" w:eastAsia="Droid Sans Mono" w:hAnsi="Droid Sans Mono" w:cs="Droid Sans Mono"/>
          <w:sz w:val="19"/>
          <w:szCs w:val="19"/>
        </w:rPr>
        <w:t>!DOCTYPE</w:t>
      </w:r>
      <w:proofErr w:type="gramEnd"/>
      <w:r>
        <w:rPr>
          <w:rFonts w:ascii="Droid Sans Mono" w:eastAsia="Droid Sans Mono" w:hAnsi="Droid Sans Mono" w:cs="Droid Sans Mono"/>
          <w:sz w:val="19"/>
          <w:szCs w:val="19"/>
        </w:rPr>
        <w:t xml:space="preserve"> html&gt;</w:t>
      </w:r>
    </w:p>
    <w:p w14:paraId="7306FD14"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html</w:t>
      </w:r>
      <w:proofErr w:type="gramEnd"/>
      <w:r>
        <w:rPr>
          <w:rFonts w:ascii="Droid Sans Mono" w:eastAsia="Droid Sans Mono" w:hAnsi="Droid Sans Mono" w:cs="Droid Sans Mono"/>
          <w:sz w:val="19"/>
          <w:szCs w:val="19"/>
        </w:rPr>
        <w:t>&gt;</w:t>
      </w:r>
    </w:p>
    <w:p w14:paraId="6E27EB50"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head</w:t>
      </w:r>
      <w:proofErr w:type="gramEnd"/>
      <w:r>
        <w:rPr>
          <w:rFonts w:ascii="Droid Sans Mono" w:eastAsia="Droid Sans Mono" w:hAnsi="Droid Sans Mono" w:cs="Droid Sans Mono"/>
          <w:sz w:val="19"/>
          <w:szCs w:val="19"/>
        </w:rPr>
        <w:t>&gt;</w:t>
      </w:r>
    </w:p>
    <w:p w14:paraId="0C7B506E"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meta</w:t>
      </w:r>
      <w:proofErr w:type="gramEnd"/>
      <w:r>
        <w:rPr>
          <w:rFonts w:ascii="Droid Sans Mono" w:eastAsia="Droid Sans Mono" w:hAnsi="Droid Sans Mono" w:cs="Droid Sans Mono"/>
          <w:sz w:val="19"/>
          <w:szCs w:val="19"/>
        </w:rPr>
        <w:t xml:space="preserve"> charset="utf-8"&gt;</w:t>
      </w:r>
    </w:p>
    <w:p w14:paraId="71C942E1"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title</w:t>
      </w:r>
      <w:proofErr w:type="gramEnd"/>
      <w:r>
        <w:rPr>
          <w:rFonts w:ascii="Droid Sans Mono" w:eastAsia="Droid Sans Mono" w:hAnsi="Droid Sans Mono" w:cs="Droid Sans Mono"/>
          <w:sz w:val="19"/>
          <w:szCs w:val="19"/>
        </w:rPr>
        <w:t>&gt;&lt;/title&gt;</w:t>
      </w:r>
    </w:p>
    <w:p w14:paraId="5117B769"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linkrel</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stylesheet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href</w:t>
      </w:r>
      <w:proofErr w:type="spellEnd"/>
      <w:r>
        <w:rPr>
          <w:rFonts w:ascii="Droid Sans Mono" w:eastAsia="Droid Sans Mono" w:hAnsi="Droid Sans Mono" w:cs="Droid Sans Mono"/>
          <w:sz w:val="19"/>
          <w:szCs w:val="19"/>
        </w:rPr>
        <w:t>="/style.css" media="screen" charset="utf-8" /&gt;</w:t>
      </w:r>
    </w:p>
    <w:p w14:paraId="15E412C9" w14:textId="77777777" w:rsidR="000A7FAA" w:rsidRDefault="005732E5">
      <w:pPr>
        <w:pStyle w:val="normal0"/>
        <w:spacing w:before="0" w:after="50"/>
        <w:ind w:left="360"/>
      </w:pPr>
      <w:r>
        <w:rPr>
          <w:rFonts w:ascii="Droid Sans Mono" w:eastAsia="Droid Sans Mono" w:hAnsi="Droid Sans Mono" w:cs="Droid Sans Mono"/>
          <w:sz w:val="19"/>
          <w:szCs w:val="19"/>
        </w:rPr>
        <w:t>&lt;/head&gt;</w:t>
      </w:r>
    </w:p>
    <w:p w14:paraId="69B1621D"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body</w:t>
      </w:r>
      <w:proofErr w:type="gramEnd"/>
      <w:r>
        <w:rPr>
          <w:rFonts w:ascii="Droid Sans Mono" w:eastAsia="Droid Sans Mono" w:hAnsi="Droid Sans Mono" w:cs="Droid Sans Mono"/>
          <w:sz w:val="19"/>
          <w:szCs w:val="19"/>
        </w:rPr>
        <w:t>&gt;</w:t>
      </w:r>
    </w:p>
    <w:p w14:paraId="550DDC1C"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button</w:t>
      </w:r>
      <w:proofErr w:type="gramEnd"/>
      <w:r>
        <w:rPr>
          <w:rFonts w:ascii="Droid Sans Mono" w:eastAsia="Droid Sans Mono" w:hAnsi="Droid Sans Mono" w:cs="Droid Sans Mono"/>
          <w:sz w:val="19"/>
          <w:szCs w:val="19"/>
        </w:rPr>
        <w:t xml:space="preserve"> id="broadcast" class="play"&gt;Broadcast&lt;/button&gt;</w:t>
      </w:r>
    </w:p>
    <w:p w14:paraId="0FC1F564" w14:textId="77777777" w:rsidR="000A7FAA" w:rsidRDefault="000A7FAA">
      <w:pPr>
        <w:pStyle w:val="normal0"/>
        <w:spacing w:before="0" w:after="50"/>
        <w:ind w:left="360"/>
      </w:pPr>
    </w:p>
    <w:p w14:paraId="1EEFC14A"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scriptsrc</w:t>
      </w:r>
      <w:proofErr w:type="spellEnd"/>
      <w:proofErr w:type="gramEnd"/>
      <w:r>
        <w:rPr>
          <w:rFonts w:ascii="Droid Sans Mono" w:eastAsia="Droid Sans Mono" w:hAnsi="Droid Sans Mono" w:cs="Droid Sans Mono"/>
          <w:sz w:val="19"/>
          <w:szCs w:val="19"/>
        </w:rPr>
        <w:t>="/socket.io/socket.io.js"&gt;&lt;/script&gt;</w:t>
      </w:r>
    </w:p>
    <w:p w14:paraId="6ED7040E"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="/shared.js"&gt;&lt;/script&gt;</w:t>
      </w:r>
    </w:p>
    <w:p w14:paraId="49C37490"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="/sender.js"&gt;&lt;/script&gt;</w:t>
      </w:r>
    </w:p>
    <w:p w14:paraId="6A5B8C4E" w14:textId="77777777" w:rsidR="000A7FAA" w:rsidRDefault="005732E5">
      <w:pPr>
        <w:pStyle w:val="normal0"/>
        <w:spacing w:before="0" w:after="50"/>
        <w:ind w:left="360"/>
      </w:pPr>
      <w:r>
        <w:rPr>
          <w:rFonts w:ascii="Droid Sans Mono" w:eastAsia="Droid Sans Mono" w:hAnsi="Droid Sans Mono" w:cs="Droid Sans Mono"/>
          <w:sz w:val="19"/>
          <w:szCs w:val="19"/>
        </w:rPr>
        <w:t>&lt;/body&gt;</w:t>
      </w:r>
    </w:p>
    <w:p w14:paraId="55227DED" w14:textId="77777777" w:rsidR="000A7FAA" w:rsidRDefault="005732E5">
      <w:pPr>
        <w:pStyle w:val="normal0"/>
        <w:spacing w:before="0" w:after="50"/>
        <w:ind w:left="360"/>
      </w:pPr>
      <w:r>
        <w:rPr>
          <w:rFonts w:ascii="Droid Sans Mono" w:eastAsia="Droid Sans Mono" w:hAnsi="Droid Sans Mono" w:cs="Droid Sans Mono"/>
          <w:sz w:val="19"/>
          <w:szCs w:val="19"/>
        </w:rPr>
        <w:t>&lt;/html&gt;</w:t>
      </w:r>
    </w:p>
    <w:p w14:paraId="2745D506" w14:textId="77777777" w:rsidR="000A7FAA" w:rsidRDefault="000A7FAA">
      <w:pPr>
        <w:pStyle w:val="normal0"/>
        <w:spacing w:before="0" w:after="50"/>
        <w:ind w:left="360"/>
      </w:pPr>
    </w:p>
    <w:p w14:paraId="3D0A1E8C" w14:textId="77777777" w:rsidR="000A7FAA" w:rsidRDefault="005732E5">
      <w:pPr>
        <w:pStyle w:val="normal0"/>
        <w:numPr>
          <w:ilvl w:val="0"/>
          <w:numId w:val="3"/>
        </w:numPr>
        <w:tabs>
          <w:tab w:val="left" w:pos="360"/>
        </w:tabs>
        <w:spacing w:before="0"/>
        <w:ind w:right="360" w:hanging="363"/>
      </w:pPr>
      <w:r>
        <w:rPr>
          <w:rFonts w:ascii="Times New Roman" w:eastAsia="Times New Roman" w:hAnsi="Times New Roman" w:cs="Times New Roman"/>
          <w:sz w:val="22"/>
          <w:szCs w:val="22"/>
        </w:rPr>
        <w:t xml:space="preserve">Since we will be creating two separate pages, we will use a shared.js to include common variables and functions that both pages can use. This will mostly allow the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variables to fall back on browser vendor prefixes, since support for the un-prefixed namespaces are still spotty. We will also be creating our own peer connection to transmit data over.</w:t>
      </w:r>
    </w:p>
    <w:p w14:paraId="4842B2C1" w14:textId="77777777" w:rsidR="000A7FAA" w:rsidRDefault="000A7FAA">
      <w:pPr>
        <w:pStyle w:val="normal0"/>
        <w:spacing w:before="0" w:after="50"/>
        <w:ind w:left="360"/>
      </w:pPr>
    </w:p>
    <w:p w14:paraId="41D08468"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varpeerConnection</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window.RTCPeerConnection</w:t>
      </w:r>
      <w:proofErr w:type="spellEnd"/>
      <w:r>
        <w:rPr>
          <w:rFonts w:ascii="Droid Sans Mono" w:eastAsia="Droid Sans Mono" w:hAnsi="Droid Sans Mono" w:cs="Droid Sans Mono"/>
          <w:sz w:val="19"/>
          <w:szCs w:val="19"/>
        </w:rPr>
        <w:t xml:space="preserve"> ||</w:t>
      </w:r>
    </w:p>
    <w:p w14:paraId="77747201"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lastRenderedPageBreak/>
        <w:t>window.mozRTCPeerConnection</w:t>
      </w:r>
      <w:proofErr w:type="spellEnd"/>
      <w:proofErr w:type="gramEnd"/>
      <w:r>
        <w:rPr>
          <w:rFonts w:ascii="Droid Sans Mono" w:eastAsia="Droid Sans Mono" w:hAnsi="Droid Sans Mono" w:cs="Droid Sans Mono"/>
          <w:sz w:val="19"/>
          <w:szCs w:val="19"/>
        </w:rPr>
        <w:t xml:space="preserve"> ||</w:t>
      </w:r>
    </w:p>
    <w:p w14:paraId="4946839A"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window.webkitRTCPeerConnection</w:t>
      </w:r>
      <w:proofErr w:type="spellEnd"/>
      <w:proofErr w:type="gramEnd"/>
      <w:r>
        <w:rPr>
          <w:rFonts w:ascii="Droid Sans Mono" w:eastAsia="Droid Sans Mono" w:hAnsi="Droid Sans Mono" w:cs="Droid Sans Mono"/>
          <w:sz w:val="19"/>
          <w:szCs w:val="19"/>
        </w:rPr>
        <w:t xml:space="preserve"> ||</w:t>
      </w:r>
    </w:p>
    <w:p w14:paraId="313392DF"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window.msRTCPeerConnection</w:t>
      </w:r>
      <w:proofErr w:type="spellEnd"/>
      <w:proofErr w:type="gramEnd"/>
      <w:r>
        <w:rPr>
          <w:rFonts w:ascii="Droid Sans Mono" w:eastAsia="Droid Sans Mono" w:hAnsi="Droid Sans Mono" w:cs="Droid Sans Mono"/>
          <w:sz w:val="19"/>
          <w:szCs w:val="19"/>
        </w:rPr>
        <w:t>;</w:t>
      </w:r>
    </w:p>
    <w:p w14:paraId="22964C61" w14:textId="77777777" w:rsidR="000A7FAA" w:rsidRDefault="000A7FAA">
      <w:pPr>
        <w:pStyle w:val="normal0"/>
        <w:spacing w:before="0" w:after="50"/>
        <w:ind w:left="360"/>
      </w:pPr>
    </w:p>
    <w:p w14:paraId="7AFCF722"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varsessionDescription</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window.RTCSessionDescription</w:t>
      </w:r>
      <w:proofErr w:type="spellEnd"/>
      <w:r>
        <w:rPr>
          <w:rFonts w:ascii="Droid Sans Mono" w:eastAsia="Droid Sans Mono" w:hAnsi="Droid Sans Mono" w:cs="Droid Sans Mono"/>
          <w:sz w:val="19"/>
          <w:szCs w:val="19"/>
        </w:rPr>
        <w:t xml:space="preserve"> ||</w:t>
      </w:r>
    </w:p>
    <w:p w14:paraId="55A1C1A5"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window.mozRTCSessionDescription</w:t>
      </w:r>
      <w:proofErr w:type="spellEnd"/>
      <w:proofErr w:type="gramEnd"/>
      <w:r>
        <w:rPr>
          <w:rFonts w:ascii="Droid Sans Mono" w:eastAsia="Droid Sans Mono" w:hAnsi="Droid Sans Mono" w:cs="Droid Sans Mono"/>
          <w:sz w:val="19"/>
          <w:szCs w:val="19"/>
        </w:rPr>
        <w:t xml:space="preserve"> ||</w:t>
      </w:r>
    </w:p>
    <w:p w14:paraId="398EBF2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window.webkitRTCSessionDescription</w:t>
      </w:r>
      <w:proofErr w:type="spellEnd"/>
      <w:proofErr w:type="gramEnd"/>
      <w:r>
        <w:rPr>
          <w:rFonts w:ascii="Droid Sans Mono" w:eastAsia="Droid Sans Mono" w:hAnsi="Droid Sans Mono" w:cs="Droid Sans Mono"/>
          <w:sz w:val="19"/>
          <w:szCs w:val="19"/>
        </w:rPr>
        <w:t xml:space="preserve"> ||</w:t>
      </w:r>
    </w:p>
    <w:p w14:paraId="3448A180"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window.msRTCSessionDescription</w:t>
      </w:r>
      <w:proofErr w:type="spellEnd"/>
      <w:proofErr w:type="gramEnd"/>
      <w:r>
        <w:rPr>
          <w:rFonts w:ascii="Droid Sans Mono" w:eastAsia="Droid Sans Mono" w:hAnsi="Droid Sans Mono" w:cs="Droid Sans Mono"/>
          <w:sz w:val="19"/>
          <w:szCs w:val="19"/>
        </w:rPr>
        <w:t>;</w:t>
      </w:r>
    </w:p>
    <w:p w14:paraId="61686CE9" w14:textId="77777777" w:rsidR="000A7FAA" w:rsidRDefault="000A7FAA">
      <w:pPr>
        <w:pStyle w:val="normal0"/>
        <w:spacing w:before="0" w:after="50"/>
        <w:ind w:left="360"/>
      </w:pPr>
    </w:p>
    <w:p w14:paraId="7E27166F"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navigator.getUserMedia</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navigator.getUserMedia</w:t>
      </w:r>
      <w:proofErr w:type="spellEnd"/>
      <w:r>
        <w:rPr>
          <w:rFonts w:ascii="Droid Sans Mono" w:eastAsia="Droid Sans Mono" w:hAnsi="Droid Sans Mono" w:cs="Droid Sans Mono"/>
          <w:sz w:val="19"/>
          <w:szCs w:val="19"/>
        </w:rPr>
        <w:t xml:space="preserve"> ||</w:t>
      </w:r>
    </w:p>
    <w:p w14:paraId="3C94A0D4"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navigator.webkitGetUserMedia</w:t>
      </w:r>
      <w:proofErr w:type="spellEnd"/>
      <w:proofErr w:type="gramEnd"/>
      <w:r>
        <w:rPr>
          <w:rFonts w:ascii="Droid Sans Mono" w:eastAsia="Droid Sans Mono" w:hAnsi="Droid Sans Mono" w:cs="Droid Sans Mono"/>
          <w:sz w:val="19"/>
          <w:szCs w:val="19"/>
        </w:rPr>
        <w:t xml:space="preserve"> ||</w:t>
      </w:r>
    </w:p>
    <w:p w14:paraId="2CEAAC46"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navigator.mozGetUserMedia</w:t>
      </w:r>
      <w:proofErr w:type="spellEnd"/>
      <w:proofErr w:type="gramEnd"/>
      <w:r>
        <w:rPr>
          <w:rFonts w:ascii="Droid Sans Mono" w:eastAsia="Droid Sans Mono" w:hAnsi="Droid Sans Mono" w:cs="Droid Sans Mono"/>
          <w:sz w:val="19"/>
          <w:szCs w:val="19"/>
        </w:rPr>
        <w:t xml:space="preserve"> ||</w:t>
      </w:r>
    </w:p>
    <w:p w14:paraId="41DFC94E"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navigator.msGetUserMedia</w:t>
      </w:r>
      <w:proofErr w:type="spellEnd"/>
      <w:proofErr w:type="gramEnd"/>
      <w:r>
        <w:rPr>
          <w:rFonts w:ascii="Droid Sans Mono" w:eastAsia="Droid Sans Mono" w:hAnsi="Droid Sans Mono" w:cs="Droid Sans Mono"/>
          <w:sz w:val="19"/>
          <w:szCs w:val="19"/>
        </w:rPr>
        <w:t>;</w:t>
      </w:r>
    </w:p>
    <w:p w14:paraId="413A80F0" w14:textId="77777777" w:rsidR="000A7FAA" w:rsidRDefault="000A7FAA">
      <w:pPr>
        <w:pStyle w:val="normal0"/>
        <w:spacing w:before="0" w:after="50"/>
        <w:ind w:left="360"/>
      </w:pPr>
    </w:p>
    <w:p w14:paraId="7C715B97"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socket = </w:t>
      </w:r>
      <w:proofErr w:type="spellStart"/>
      <w:r>
        <w:rPr>
          <w:rFonts w:ascii="Droid Sans Mono" w:eastAsia="Droid Sans Mono" w:hAnsi="Droid Sans Mono" w:cs="Droid Sans Mono"/>
          <w:sz w:val="19"/>
          <w:szCs w:val="19"/>
        </w:rPr>
        <w:t>io.connect</w:t>
      </w:r>
      <w:proofErr w:type="spellEnd"/>
      <w:r>
        <w:rPr>
          <w:rFonts w:ascii="Droid Sans Mono" w:eastAsia="Droid Sans Mono" w:hAnsi="Droid Sans Mono" w:cs="Droid Sans Mono"/>
          <w:sz w:val="19"/>
          <w:szCs w:val="19"/>
        </w:rPr>
        <w:t>('http://localhost:5000');</w:t>
      </w:r>
    </w:p>
    <w:p w14:paraId="23D398FB" w14:textId="77777777" w:rsidR="000A7FAA" w:rsidRDefault="000A7FAA">
      <w:pPr>
        <w:pStyle w:val="normal0"/>
        <w:spacing w:before="0" w:after="50"/>
        <w:ind w:left="360"/>
      </w:pPr>
    </w:p>
    <w:p w14:paraId="07A0A908"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pc = new </w:t>
      </w:r>
      <w:proofErr w:type="spellStart"/>
      <w:r>
        <w:rPr>
          <w:rFonts w:ascii="Droid Sans Mono" w:eastAsia="Droid Sans Mono" w:hAnsi="Droid Sans Mono" w:cs="Droid Sans Mono"/>
          <w:sz w:val="19"/>
          <w:szCs w:val="19"/>
        </w:rPr>
        <w:t>peerConnection</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iceServers</w:t>
      </w:r>
      <w:proofErr w:type="spell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url</w:t>
      </w:r>
      <w:proofErr w:type="spellEnd"/>
      <w:r>
        <w:rPr>
          <w:rFonts w:ascii="Droid Sans Mono" w:eastAsia="Droid Sans Mono" w:hAnsi="Droid Sans Mono" w:cs="Droid Sans Mono"/>
          <w:sz w:val="19"/>
          <w:szCs w:val="19"/>
        </w:rPr>
        <w:t>: ‘stun:stun.services.mozilla.com’,</w:t>
      </w:r>
    </w:p>
    <w:p w14:paraId="39815533"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username</w:t>
      </w:r>
      <w:proofErr w:type="gramEnd"/>
      <w:r>
        <w:rPr>
          <w:rFonts w:ascii="Droid Sans Mono" w:eastAsia="Droid Sans Mono" w:hAnsi="Droid Sans Mono" w:cs="Droid Sans Mono"/>
          <w:sz w:val="19"/>
          <w:szCs w:val="19"/>
        </w:rPr>
        <w:t>: '</w:t>
      </w:r>
      <w:proofErr w:type="spellStart"/>
      <w:r>
        <w:rPr>
          <w:rFonts w:ascii="Droid Sans Mono" w:eastAsia="Droid Sans Mono" w:hAnsi="Droid Sans Mono" w:cs="Droid Sans Mono"/>
          <w:sz w:val="19"/>
          <w:szCs w:val="19"/>
        </w:rPr>
        <w:t>myuser</w:t>
      </w:r>
      <w:proofErr w:type="spellEnd"/>
      <w:r>
        <w:rPr>
          <w:rFonts w:ascii="Droid Sans Mono" w:eastAsia="Droid Sans Mono" w:hAnsi="Droid Sans Mono" w:cs="Droid Sans Mono"/>
          <w:sz w:val="19"/>
          <w:szCs w:val="19"/>
        </w:rPr>
        <w:t>',</w:t>
      </w:r>
    </w:p>
    <w:p w14:paraId="31AE4F55"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credential</w:t>
      </w:r>
      <w:proofErr w:type="gramEnd"/>
      <w:r>
        <w:rPr>
          <w:rFonts w:ascii="Droid Sans Mono" w:eastAsia="Droid Sans Mono" w:hAnsi="Droid Sans Mono" w:cs="Droid Sans Mono"/>
          <w:sz w:val="19"/>
          <w:szCs w:val="19"/>
        </w:rPr>
        <w:t>: '</w:t>
      </w:r>
      <w:proofErr w:type="spellStart"/>
      <w:r>
        <w:rPr>
          <w:rFonts w:ascii="Droid Sans Mono" w:eastAsia="Droid Sans Mono" w:hAnsi="Droid Sans Mono" w:cs="Droid Sans Mono"/>
          <w:sz w:val="19"/>
          <w:szCs w:val="19"/>
        </w:rPr>
        <w:t>mycreds</w:t>
      </w:r>
      <w:proofErr w:type="spellEnd"/>
      <w:r>
        <w:rPr>
          <w:rFonts w:ascii="Droid Sans Mono" w:eastAsia="Droid Sans Mono" w:hAnsi="Droid Sans Mono" w:cs="Droid Sans Mono"/>
          <w:sz w:val="19"/>
          <w:szCs w:val="19"/>
        </w:rPr>
        <w:t>'</w:t>
      </w:r>
    </w:p>
    <w:p w14:paraId="07264680"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626B4F13"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49C57D0B" w14:textId="77777777" w:rsidR="000A7FAA" w:rsidRDefault="000A7FAA">
      <w:pPr>
        <w:pStyle w:val="normal0"/>
        <w:spacing w:before="0" w:after="50"/>
        <w:ind w:left="360"/>
      </w:pPr>
    </w:p>
    <w:p w14:paraId="385AF37A"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function</w:t>
      </w:r>
      <w:proofErr w:type="gramEnd"/>
      <w:r>
        <w:rPr>
          <w:rFonts w:ascii="Droid Sans Mono" w:eastAsia="Droid Sans Mono" w:hAnsi="Droid Sans Mono" w:cs="Droid Sans Mono"/>
          <w:sz w:val="19"/>
          <w:szCs w:val="19"/>
        </w:rPr>
        <w:t xml:space="preserve"> error (err) {</w:t>
      </w:r>
    </w:p>
    <w:p w14:paraId="143B590E"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console.warn</w:t>
      </w:r>
      <w:proofErr w:type="spellEnd"/>
      <w:proofErr w:type="gramEnd"/>
      <w:r>
        <w:rPr>
          <w:rFonts w:ascii="Droid Sans Mono" w:eastAsia="Droid Sans Mono" w:hAnsi="Droid Sans Mono" w:cs="Droid Sans Mono"/>
          <w:sz w:val="19"/>
          <w:szCs w:val="19"/>
        </w:rPr>
        <w:t>(err);</w:t>
      </w:r>
    </w:p>
    <w:p w14:paraId="43D4175F"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3A917493" w14:textId="77777777" w:rsidR="000A7FAA" w:rsidRDefault="000A7FAA">
      <w:pPr>
        <w:pStyle w:val="normal0"/>
        <w:spacing w:before="0" w:after="50"/>
        <w:ind w:left="360"/>
      </w:pPr>
    </w:p>
    <w:p w14:paraId="7931F5CE" w14:textId="77777777" w:rsidR="000A7FAA" w:rsidRDefault="005732E5">
      <w:pPr>
        <w:pStyle w:val="normal0"/>
        <w:numPr>
          <w:ilvl w:val="0"/>
          <w:numId w:val="3"/>
        </w:numPr>
        <w:tabs>
          <w:tab w:val="left" w:pos="360"/>
        </w:tabs>
        <w:spacing w:before="0"/>
        <w:ind w:right="360" w:hanging="363"/>
      </w:pPr>
      <w:r>
        <w:rPr>
          <w:rFonts w:ascii="Times New Roman" w:eastAsia="Times New Roman" w:hAnsi="Times New Roman" w:cs="Times New Roman"/>
          <w:sz w:val="22"/>
          <w:szCs w:val="22"/>
        </w:rPr>
        <w:t>Now, we will need a sender.js file to pair with our sender.html template. This will allow the user to click on the Broadcast button to establish a peer-to-peer connection with other clients and stream data once the connection is created.</w:t>
      </w:r>
    </w:p>
    <w:p w14:paraId="0CAFC7D7" w14:textId="77777777" w:rsidR="000A7FAA" w:rsidRDefault="000A7FAA">
      <w:pPr>
        <w:pStyle w:val="normal0"/>
        <w:spacing w:before="0" w:after="50"/>
        <w:ind w:left="360"/>
      </w:pPr>
    </w:p>
    <w:p w14:paraId="4E923B14"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varanswersFrom</w:t>
      </w:r>
      <w:proofErr w:type="spellEnd"/>
      <w:proofErr w:type="gramEnd"/>
      <w:r>
        <w:rPr>
          <w:rFonts w:ascii="Droid Sans Mono" w:eastAsia="Droid Sans Mono" w:hAnsi="Droid Sans Mono" w:cs="Droid Sans Mono"/>
          <w:sz w:val="19"/>
          <w:szCs w:val="19"/>
        </w:rPr>
        <w:t xml:space="preserve"> = {};</w:t>
      </w:r>
    </w:p>
    <w:p w14:paraId="5AF13C0A" w14:textId="77777777" w:rsidR="000A7FAA" w:rsidRDefault="000A7FAA">
      <w:pPr>
        <w:pStyle w:val="normal0"/>
        <w:spacing w:before="0" w:after="50"/>
        <w:ind w:left="360"/>
      </w:pPr>
    </w:p>
    <w:p w14:paraId="73993A4D"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navigator.getUserMedia</w:t>
      </w:r>
      <w:proofErr w:type="spellEnd"/>
      <w:proofErr w:type="gramEnd"/>
      <w:r>
        <w:rPr>
          <w:rFonts w:ascii="Droid Sans Mono" w:eastAsia="Droid Sans Mono" w:hAnsi="Droid Sans Mono" w:cs="Droid Sans Mono"/>
          <w:sz w:val="19"/>
          <w:szCs w:val="19"/>
        </w:rPr>
        <w:t>({ audio: true }, function (stream) {</w:t>
      </w:r>
    </w:p>
    <w:p w14:paraId="585E80AD"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pc.addStream</w:t>
      </w:r>
      <w:proofErr w:type="spellEnd"/>
      <w:proofErr w:type="gramEnd"/>
      <w:r>
        <w:rPr>
          <w:rFonts w:ascii="Droid Sans Mono" w:eastAsia="Droid Sans Mono" w:hAnsi="Droid Sans Mono" w:cs="Droid Sans Mono"/>
          <w:sz w:val="19"/>
          <w:szCs w:val="19"/>
        </w:rPr>
        <w:t>(stream);</w:t>
      </w:r>
    </w:p>
    <w:p w14:paraId="3C7B4B7C"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error</w:t>
      </w:r>
      <w:proofErr w:type="gramEnd"/>
      <w:r>
        <w:rPr>
          <w:rFonts w:ascii="Droid Sans Mono" w:eastAsia="Droid Sans Mono" w:hAnsi="Droid Sans Mono" w:cs="Droid Sans Mono"/>
          <w:sz w:val="19"/>
          <w:szCs w:val="19"/>
        </w:rPr>
        <w:t>);</w:t>
      </w:r>
    </w:p>
    <w:p w14:paraId="610B9755" w14:textId="77777777" w:rsidR="000A7FAA" w:rsidRDefault="000A7FAA">
      <w:pPr>
        <w:pStyle w:val="normal0"/>
        <w:spacing w:before="0" w:after="50"/>
        <w:ind w:left="360"/>
      </w:pPr>
    </w:p>
    <w:p w14:paraId="14B97611"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functioncreateOffer</w:t>
      </w:r>
      <w:proofErr w:type="spellEnd"/>
      <w:proofErr w:type="gramEnd"/>
      <w:r>
        <w:rPr>
          <w:rFonts w:ascii="Droid Sans Mono" w:eastAsia="Droid Sans Mono" w:hAnsi="Droid Sans Mono" w:cs="Droid Sans Mono"/>
          <w:sz w:val="19"/>
          <w:szCs w:val="19"/>
        </w:rPr>
        <w:t xml:space="preserve"> () {</w:t>
      </w:r>
    </w:p>
    <w:p w14:paraId="29F32A04"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pc.createOffer</w:t>
      </w:r>
      <w:proofErr w:type="spellEnd"/>
      <w:proofErr w:type="gramEnd"/>
      <w:r>
        <w:rPr>
          <w:rFonts w:ascii="Droid Sans Mono" w:eastAsia="Droid Sans Mono" w:hAnsi="Droid Sans Mono" w:cs="Droid Sans Mono"/>
          <w:sz w:val="19"/>
          <w:szCs w:val="19"/>
        </w:rPr>
        <w:t>(function(offer) {</w:t>
      </w:r>
    </w:p>
    <w:p w14:paraId="709FAC00"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pc.setLocalDescription</w:t>
      </w:r>
      <w:proofErr w:type="spellEnd"/>
      <w:proofErr w:type="gramEnd"/>
      <w:r>
        <w:rPr>
          <w:rFonts w:ascii="Droid Sans Mono" w:eastAsia="Droid Sans Mono" w:hAnsi="Droid Sans Mono" w:cs="Droid Sans Mono"/>
          <w:sz w:val="19"/>
          <w:szCs w:val="19"/>
        </w:rPr>
        <w:t xml:space="preserve">(new </w:t>
      </w:r>
      <w:proofErr w:type="spellStart"/>
      <w:r>
        <w:rPr>
          <w:rFonts w:ascii="Droid Sans Mono" w:eastAsia="Droid Sans Mono" w:hAnsi="Droid Sans Mono" w:cs="Droid Sans Mono"/>
          <w:sz w:val="19"/>
          <w:szCs w:val="19"/>
        </w:rPr>
        <w:t>sessionDescription</w:t>
      </w:r>
      <w:proofErr w:type="spellEnd"/>
      <w:r>
        <w:rPr>
          <w:rFonts w:ascii="Droid Sans Mono" w:eastAsia="Droid Sans Mono" w:hAnsi="Droid Sans Mono" w:cs="Droid Sans Mono"/>
          <w:sz w:val="19"/>
          <w:szCs w:val="19"/>
        </w:rPr>
        <w:t>(offer), function () {</w:t>
      </w:r>
    </w:p>
    <w:p w14:paraId="38965FF5"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lastRenderedPageBreak/>
        <w:t>socket.emit</w:t>
      </w:r>
      <w:proofErr w:type="spellEnd"/>
      <w:proofErr w:type="gramEnd"/>
      <w:r>
        <w:rPr>
          <w:rFonts w:ascii="Droid Sans Mono" w:eastAsia="Droid Sans Mono" w:hAnsi="Droid Sans Mono" w:cs="Droid Sans Mono"/>
          <w:sz w:val="19"/>
          <w:szCs w:val="19"/>
        </w:rPr>
        <w:t>('make-offer', {</w:t>
      </w:r>
    </w:p>
    <w:p w14:paraId="7BEBF977"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offer</w:t>
      </w:r>
      <w:proofErr w:type="gramEnd"/>
      <w:r>
        <w:rPr>
          <w:rFonts w:ascii="Droid Sans Mono" w:eastAsia="Droid Sans Mono" w:hAnsi="Droid Sans Mono" w:cs="Droid Sans Mono"/>
          <w:sz w:val="19"/>
          <w:szCs w:val="19"/>
        </w:rPr>
        <w:t>: offer</w:t>
      </w:r>
    </w:p>
    <w:p w14:paraId="26CE44AA"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522D001A"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error</w:t>
      </w:r>
      <w:proofErr w:type="gramEnd"/>
      <w:r>
        <w:rPr>
          <w:rFonts w:ascii="Droid Sans Mono" w:eastAsia="Droid Sans Mono" w:hAnsi="Droid Sans Mono" w:cs="Droid Sans Mono"/>
          <w:sz w:val="19"/>
          <w:szCs w:val="19"/>
        </w:rPr>
        <w:t>);</w:t>
      </w:r>
    </w:p>
    <w:p w14:paraId="2369D730"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error</w:t>
      </w:r>
      <w:proofErr w:type="gramEnd"/>
      <w:r>
        <w:rPr>
          <w:rFonts w:ascii="Droid Sans Mono" w:eastAsia="Droid Sans Mono" w:hAnsi="Droid Sans Mono" w:cs="Droid Sans Mono"/>
          <w:sz w:val="19"/>
          <w:szCs w:val="19"/>
        </w:rPr>
        <w:t>);</w:t>
      </w:r>
    </w:p>
    <w:p w14:paraId="2E711BF0"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44499550" w14:textId="77777777" w:rsidR="000A7FAA" w:rsidRDefault="000A7FAA">
      <w:pPr>
        <w:pStyle w:val="normal0"/>
        <w:spacing w:before="0" w:after="50"/>
        <w:ind w:left="360"/>
      </w:pPr>
    </w:p>
    <w:p w14:paraId="55F1F0B5"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('answer-made', function (data) {</w:t>
      </w:r>
    </w:p>
    <w:p w14:paraId="3DAC3701"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pc.setRemoteDescription</w:t>
      </w:r>
      <w:proofErr w:type="spellEnd"/>
      <w:proofErr w:type="gramEnd"/>
      <w:r>
        <w:rPr>
          <w:rFonts w:ascii="Droid Sans Mono" w:eastAsia="Droid Sans Mono" w:hAnsi="Droid Sans Mono" w:cs="Droid Sans Mono"/>
          <w:sz w:val="19"/>
          <w:szCs w:val="19"/>
        </w:rPr>
        <w:t xml:space="preserve">(new </w:t>
      </w:r>
      <w:proofErr w:type="spellStart"/>
      <w:r>
        <w:rPr>
          <w:rFonts w:ascii="Droid Sans Mono" w:eastAsia="Droid Sans Mono" w:hAnsi="Droid Sans Mono" w:cs="Droid Sans Mono"/>
          <w:sz w:val="19"/>
          <w:szCs w:val="19"/>
        </w:rPr>
        <w:t>sessionDescription</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data.answer</w:t>
      </w:r>
      <w:proofErr w:type="spellEnd"/>
      <w:r>
        <w:rPr>
          <w:rFonts w:ascii="Droid Sans Mono" w:eastAsia="Droid Sans Mono" w:hAnsi="Droid Sans Mono" w:cs="Droid Sans Mono"/>
          <w:sz w:val="19"/>
          <w:szCs w:val="19"/>
        </w:rPr>
        <w:t>), function () {</w:t>
      </w:r>
    </w:p>
    <w:p w14:paraId="12C706BF"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if</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answersFrom</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data.socket</w:t>
      </w:r>
      <w:proofErr w:type="spellEnd"/>
      <w:r>
        <w:rPr>
          <w:rFonts w:ascii="Droid Sans Mono" w:eastAsia="Droid Sans Mono" w:hAnsi="Droid Sans Mono" w:cs="Droid Sans Mono"/>
          <w:sz w:val="19"/>
          <w:szCs w:val="19"/>
        </w:rPr>
        <w:t>]) {</w:t>
      </w:r>
    </w:p>
    <w:p w14:paraId="785A77A5"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createOffer</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data.socket</w:t>
      </w:r>
      <w:proofErr w:type="spellEnd"/>
      <w:r>
        <w:rPr>
          <w:rFonts w:ascii="Droid Sans Mono" w:eastAsia="Droid Sans Mono" w:hAnsi="Droid Sans Mono" w:cs="Droid Sans Mono"/>
          <w:sz w:val="19"/>
          <w:szCs w:val="19"/>
        </w:rPr>
        <w:t>);</w:t>
      </w:r>
    </w:p>
    <w:p w14:paraId="41ACDFDD"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answersFrom</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data.socket</w:t>
      </w:r>
      <w:proofErr w:type="spellEnd"/>
      <w:r>
        <w:rPr>
          <w:rFonts w:ascii="Droid Sans Mono" w:eastAsia="Droid Sans Mono" w:hAnsi="Droid Sans Mono" w:cs="Droid Sans Mono"/>
          <w:sz w:val="19"/>
          <w:szCs w:val="19"/>
        </w:rPr>
        <w:t>] = true;</w:t>
      </w:r>
    </w:p>
    <w:p w14:paraId="201502EB"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611DBED8"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error</w:t>
      </w:r>
      <w:proofErr w:type="gramEnd"/>
      <w:r>
        <w:rPr>
          <w:rFonts w:ascii="Droid Sans Mono" w:eastAsia="Droid Sans Mono" w:hAnsi="Droid Sans Mono" w:cs="Droid Sans Mono"/>
          <w:sz w:val="19"/>
          <w:szCs w:val="19"/>
        </w:rPr>
        <w:t>);</w:t>
      </w:r>
    </w:p>
    <w:p w14:paraId="4D2F5DA1"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2D27B850" w14:textId="77777777" w:rsidR="000A7FAA" w:rsidRDefault="000A7FAA">
      <w:pPr>
        <w:pStyle w:val="normal0"/>
        <w:spacing w:before="0" w:after="50"/>
        <w:ind w:left="360"/>
      </w:pPr>
    </w:p>
    <w:p w14:paraId="67D6B232"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varbtn</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document.getElementById</w:t>
      </w:r>
      <w:proofErr w:type="spellEnd"/>
      <w:r>
        <w:rPr>
          <w:rFonts w:ascii="Droid Sans Mono" w:eastAsia="Droid Sans Mono" w:hAnsi="Droid Sans Mono" w:cs="Droid Sans Mono"/>
          <w:sz w:val="19"/>
          <w:szCs w:val="19"/>
        </w:rPr>
        <w:t>('broadcast');</w:t>
      </w:r>
    </w:p>
    <w:p w14:paraId="327F1FE7"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btn.addEventListener</w:t>
      </w:r>
      <w:proofErr w:type="spellEnd"/>
      <w:proofErr w:type="gramEnd"/>
      <w:r>
        <w:rPr>
          <w:rFonts w:ascii="Droid Sans Mono" w:eastAsia="Droid Sans Mono" w:hAnsi="Droid Sans Mono" w:cs="Droid Sans Mono"/>
          <w:sz w:val="19"/>
          <w:szCs w:val="19"/>
        </w:rPr>
        <w:t>('click', function () {</w:t>
      </w:r>
    </w:p>
    <w:p w14:paraId="51F79E6F"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if</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btn.getAttribute</w:t>
      </w:r>
      <w:proofErr w:type="spellEnd"/>
      <w:r>
        <w:rPr>
          <w:rFonts w:ascii="Droid Sans Mono" w:eastAsia="Droid Sans Mono" w:hAnsi="Droid Sans Mono" w:cs="Droid Sans Mono"/>
          <w:sz w:val="19"/>
          <w:szCs w:val="19"/>
        </w:rPr>
        <w:t>('class') === 'stop') {</w:t>
      </w:r>
    </w:p>
    <w:p w14:paraId="2385E70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btn.setAttribute</w:t>
      </w:r>
      <w:proofErr w:type="spellEnd"/>
      <w:proofErr w:type="gramEnd"/>
      <w:r>
        <w:rPr>
          <w:rFonts w:ascii="Droid Sans Mono" w:eastAsia="Droid Sans Mono" w:hAnsi="Droid Sans Mono" w:cs="Droid Sans Mono"/>
          <w:sz w:val="19"/>
          <w:szCs w:val="19"/>
        </w:rPr>
        <w:t>('class', 'play');</w:t>
      </w:r>
    </w:p>
    <w:p w14:paraId="62FD0E86"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btn.innerHTML</w:t>
      </w:r>
      <w:proofErr w:type="spellEnd"/>
      <w:proofErr w:type="gramEnd"/>
      <w:r>
        <w:rPr>
          <w:rFonts w:ascii="Droid Sans Mono" w:eastAsia="Droid Sans Mono" w:hAnsi="Droid Sans Mono" w:cs="Droid Sans Mono"/>
          <w:sz w:val="19"/>
          <w:szCs w:val="19"/>
        </w:rPr>
        <w:t xml:space="preserve"> = 'Broadcast';</w:t>
      </w:r>
    </w:p>
    <w:p w14:paraId="212304BF"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else</w:t>
      </w:r>
      <w:proofErr w:type="gramEnd"/>
      <w:r>
        <w:rPr>
          <w:rFonts w:ascii="Droid Sans Mono" w:eastAsia="Droid Sans Mono" w:hAnsi="Droid Sans Mono" w:cs="Droid Sans Mono"/>
          <w:sz w:val="19"/>
          <w:szCs w:val="19"/>
        </w:rPr>
        <w:t xml:space="preserve"> {</w:t>
      </w:r>
    </w:p>
    <w:p w14:paraId="5779D39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btn.setAttribute</w:t>
      </w:r>
      <w:proofErr w:type="spellEnd"/>
      <w:proofErr w:type="gramEnd"/>
      <w:r>
        <w:rPr>
          <w:rFonts w:ascii="Droid Sans Mono" w:eastAsia="Droid Sans Mono" w:hAnsi="Droid Sans Mono" w:cs="Droid Sans Mono"/>
          <w:sz w:val="19"/>
          <w:szCs w:val="19"/>
        </w:rPr>
        <w:t>('class', 'stop');</w:t>
      </w:r>
    </w:p>
    <w:p w14:paraId="77B787F8"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btn.innerHTML</w:t>
      </w:r>
      <w:proofErr w:type="spellEnd"/>
      <w:proofErr w:type="gramEnd"/>
      <w:r>
        <w:rPr>
          <w:rFonts w:ascii="Droid Sans Mono" w:eastAsia="Droid Sans Mono" w:hAnsi="Droid Sans Mono" w:cs="Droid Sans Mono"/>
          <w:sz w:val="19"/>
          <w:szCs w:val="19"/>
        </w:rPr>
        <w:t xml:space="preserve"> = 'Broadcasting...';</w:t>
      </w:r>
    </w:p>
    <w:p w14:paraId="56E82ACE"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createOffer</w:t>
      </w:r>
      <w:proofErr w:type="spellEnd"/>
      <w:proofErr w:type="gramEnd"/>
      <w:r>
        <w:rPr>
          <w:rFonts w:ascii="Droid Sans Mono" w:eastAsia="Droid Sans Mono" w:hAnsi="Droid Sans Mono" w:cs="Droid Sans Mono"/>
          <w:sz w:val="19"/>
          <w:szCs w:val="19"/>
        </w:rPr>
        <w:t>();</w:t>
      </w:r>
    </w:p>
    <w:p w14:paraId="23BF0877"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72B478B9"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10883397" w14:textId="77777777" w:rsidR="000A7FAA" w:rsidRDefault="000A7FAA">
      <w:pPr>
        <w:pStyle w:val="normal0"/>
        <w:spacing w:before="0" w:after="50"/>
        <w:ind w:left="360"/>
      </w:pPr>
    </w:p>
    <w:p w14:paraId="542FEE5D" w14:textId="77777777" w:rsidR="000A7FAA" w:rsidRDefault="005732E5">
      <w:pPr>
        <w:pStyle w:val="normal0"/>
        <w:numPr>
          <w:ilvl w:val="0"/>
          <w:numId w:val="3"/>
        </w:numPr>
        <w:tabs>
          <w:tab w:val="left" w:pos="360"/>
        </w:tabs>
        <w:spacing w:before="0"/>
        <w:ind w:right="360" w:hanging="363"/>
      </w:pPr>
      <w:r>
        <w:rPr>
          <w:rFonts w:ascii="Times New Roman" w:eastAsia="Times New Roman" w:hAnsi="Times New Roman" w:cs="Times New Roman"/>
          <w:sz w:val="22"/>
          <w:szCs w:val="22"/>
        </w:rPr>
        <w:t>Now, we will create a receiver.html file, which will be where users can go to listen to the stream that will be created in our sender page. The receiver will wait for a connection to be requested from the sender and then the user can click on the single button to allow the connection to be created.</w:t>
      </w:r>
    </w:p>
    <w:p w14:paraId="4DD83CB4" w14:textId="77777777" w:rsidR="000A7FAA" w:rsidRDefault="000A7FAA">
      <w:pPr>
        <w:pStyle w:val="normal0"/>
        <w:spacing w:before="0" w:after="50"/>
        <w:ind w:left="360"/>
      </w:pPr>
    </w:p>
    <w:p w14:paraId="7B9D93D6"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!DOCTYPE</w:t>
      </w:r>
      <w:proofErr w:type="gramEnd"/>
      <w:r>
        <w:rPr>
          <w:rFonts w:ascii="Droid Sans Mono" w:eastAsia="Droid Sans Mono" w:hAnsi="Droid Sans Mono" w:cs="Droid Sans Mono"/>
          <w:sz w:val="19"/>
          <w:szCs w:val="19"/>
        </w:rPr>
        <w:t xml:space="preserve"> html&gt;</w:t>
      </w:r>
    </w:p>
    <w:p w14:paraId="673D7FC3"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html</w:t>
      </w:r>
      <w:proofErr w:type="gramEnd"/>
      <w:r>
        <w:rPr>
          <w:rFonts w:ascii="Droid Sans Mono" w:eastAsia="Droid Sans Mono" w:hAnsi="Droid Sans Mono" w:cs="Droid Sans Mono"/>
          <w:sz w:val="19"/>
          <w:szCs w:val="19"/>
        </w:rPr>
        <w:t>&gt;</w:t>
      </w:r>
    </w:p>
    <w:p w14:paraId="3D5B41F8"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head</w:t>
      </w:r>
      <w:proofErr w:type="gramEnd"/>
      <w:r>
        <w:rPr>
          <w:rFonts w:ascii="Droid Sans Mono" w:eastAsia="Droid Sans Mono" w:hAnsi="Droid Sans Mono" w:cs="Droid Sans Mono"/>
          <w:sz w:val="19"/>
          <w:szCs w:val="19"/>
        </w:rPr>
        <w:t>&gt;</w:t>
      </w:r>
    </w:p>
    <w:p w14:paraId="70FE90AC"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meta</w:t>
      </w:r>
      <w:proofErr w:type="gramEnd"/>
      <w:r>
        <w:rPr>
          <w:rFonts w:ascii="Droid Sans Mono" w:eastAsia="Droid Sans Mono" w:hAnsi="Droid Sans Mono" w:cs="Droid Sans Mono"/>
          <w:sz w:val="19"/>
          <w:szCs w:val="19"/>
        </w:rPr>
        <w:t xml:space="preserve"> charset="utf-8"&gt;</w:t>
      </w:r>
    </w:p>
    <w:p w14:paraId="7100FE8F"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title</w:t>
      </w:r>
      <w:proofErr w:type="gramEnd"/>
      <w:r>
        <w:rPr>
          <w:rFonts w:ascii="Droid Sans Mono" w:eastAsia="Droid Sans Mono" w:hAnsi="Droid Sans Mono" w:cs="Droid Sans Mono"/>
          <w:sz w:val="19"/>
          <w:szCs w:val="19"/>
        </w:rPr>
        <w:t>&gt;&lt;/title&gt;</w:t>
      </w:r>
    </w:p>
    <w:p w14:paraId="4E329954"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linkrel</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stylesheet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href</w:t>
      </w:r>
      <w:proofErr w:type="spellEnd"/>
      <w:r>
        <w:rPr>
          <w:rFonts w:ascii="Droid Sans Mono" w:eastAsia="Droid Sans Mono" w:hAnsi="Droid Sans Mono" w:cs="Droid Sans Mono"/>
          <w:sz w:val="19"/>
          <w:szCs w:val="19"/>
        </w:rPr>
        <w:t>="/style.css" media="screen" charset="utf-8" /&gt;</w:t>
      </w:r>
    </w:p>
    <w:p w14:paraId="0630FC38" w14:textId="77777777" w:rsidR="000A7FAA" w:rsidRDefault="005732E5">
      <w:pPr>
        <w:pStyle w:val="normal0"/>
        <w:spacing w:before="0" w:after="50"/>
        <w:ind w:left="360"/>
      </w:pPr>
      <w:r>
        <w:rPr>
          <w:rFonts w:ascii="Droid Sans Mono" w:eastAsia="Droid Sans Mono" w:hAnsi="Droid Sans Mono" w:cs="Droid Sans Mono"/>
          <w:sz w:val="19"/>
          <w:szCs w:val="19"/>
        </w:rPr>
        <w:t>&lt;/head&gt;</w:t>
      </w:r>
    </w:p>
    <w:p w14:paraId="20489583" w14:textId="77777777" w:rsidR="000A7FAA" w:rsidRDefault="005732E5">
      <w:pPr>
        <w:pStyle w:val="normal0"/>
        <w:spacing w:before="0" w:after="50"/>
        <w:ind w:left="360"/>
      </w:pPr>
      <w:r>
        <w:rPr>
          <w:rFonts w:ascii="Droid Sans Mono" w:eastAsia="Droid Sans Mono" w:hAnsi="Droid Sans Mono" w:cs="Droid Sans Mono"/>
          <w:sz w:val="19"/>
          <w:szCs w:val="19"/>
        </w:rPr>
        <w:lastRenderedPageBreak/>
        <w:t>&lt;</w:t>
      </w:r>
      <w:proofErr w:type="gramStart"/>
      <w:r>
        <w:rPr>
          <w:rFonts w:ascii="Droid Sans Mono" w:eastAsia="Droid Sans Mono" w:hAnsi="Droid Sans Mono" w:cs="Droid Sans Mono"/>
          <w:sz w:val="19"/>
          <w:szCs w:val="19"/>
        </w:rPr>
        <w:t>body</w:t>
      </w:r>
      <w:proofErr w:type="gramEnd"/>
      <w:r>
        <w:rPr>
          <w:rFonts w:ascii="Droid Sans Mono" w:eastAsia="Droid Sans Mono" w:hAnsi="Droid Sans Mono" w:cs="Droid Sans Mono"/>
          <w:sz w:val="19"/>
          <w:szCs w:val="19"/>
        </w:rPr>
        <w:t>&gt;</w:t>
      </w:r>
    </w:p>
    <w:p w14:paraId="1B9C79AA"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button</w:t>
      </w:r>
      <w:proofErr w:type="gramEnd"/>
      <w:r>
        <w:rPr>
          <w:rFonts w:ascii="Droid Sans Mono" w:eastAsia="Droid Sans Mono" w:hAnsi="Droid Sans Mono" w:cs="Droid Sans Mono"/>
          <w:sz w:val="19"/>
          <w:szCs w:val="19"/>
        </w:rPr>
        <w:t xml:space="preserve"> id="</w:t>
      </w:r>
      <w:proofErr w:type="spellStart"/>
      <w:r>
        <w:rPr>
          <w:rFonts w:ascii="Droid Sans Mono" w:eastAsia="Droid Sans Mono" w:hAnsi="Droid Sans Mono" w:cs="Droid Sans Mono"/>
          <w:sz w:val="19"/>
          <w:szCs w:val="19"/>
        </w:rPr>
        <w:t>btn</w:t>
      </w:r>
      <w:proofErr w:type="spellEnd"/>
      <w:r>
        <w:rPr>
          <w:rFonts w:ascii="Droid Sans Mono" w:eastAsia="Droid Sans Mono" w:hAnsi="Droid Sans Mono" w:cs="Droid Sans Mono"/>
          <w:sz w:val="19"/>
          <w:szCs w:val="19"/>
        </w:rPr>
        <w:t>" class="muted"&gt;No Station...&lt;/button&gt;</w:t>
      </w:r>
    </w:p>
    <w:p w14:paraId="5CF435A3" w14:textId="77777777" w:rsidR="000A7FAA" w:rsidRDefault="000A7FAA">
      <w:pPr>
        <w:pStyle w:val="normal0"/>
        <w:spacing w:before="0" w:after="50"/>
        <w:ind w:left="360"/>
      </w:pPr>
    </w:p>
    <w:p w14:paraId="1FBAA7FA"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scriptsrc</w:t>
      </w:r>
      <w:proofErr w:type="spellEnd"/>
      <w:proofErr w:type="gramEnd"/>
      <w:r>
        <w:rPr>
          <w:rFonts w:ascii="Droid Sans Mono" w:eastAsia="Droid Sans Mono" w:hAnsi="Droid Sans Mono" w:cs="Droid Sans Mono"/>
          <w:sz w:val="19"/>
          <w:szCs w:val="19"/>
        </w:rPr>
        <w:t>="/socket.io/socket.io.js"&gt;&lt;/script&gt;</w:t>
      </w:r>
    </w:p>
    <w:p w14:paraId="56CADBAA"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="/shared.js"&gt;&lt;/script&gt;</w:t>
      </w:r>
    </w:p>
    <w:p w14:paraId="3F59EB4A"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="/reciever.js"&gt;&lt;/script&gt;</w:t>
      </w:r>
    </w:p>
    <w:p w14:paraId="77A44A40" w14:textId="77777777" w:rsidR="000A7FAA" w:rsidRDefault="005732E5">
      <w:pPr>
        <w:pStyle w:val="normal0"/>
        <w:spacing w:before="0" w:after="50"/>
        <w:ind w:left="360"/>
      </w:pPr>
      <w:r>
        <w:rPr>
          <w:rFonts w:ascii="Droid Sans Mono" w:eastAsia="Droid Sans Mono" w:hAnsi="Droid Sans Mono" w:cs="Droid Sans Mono"/>
          <w:sz w:val="19"/>
          <w:szCs w:val="19"/>
        </w:rPr>
        <w:t>&lt;/body&gt;</w:t>
      </w:r>
    </w:p>
    <w:p w14:paraId="74C16751" w14:textId="77777777" w:rsidR="000A7FAA" w:rsidRDefault="005732E5">
      <w:pPr>
        <w:pStyle w:val="normal0"/>
        <w:spacing w:before="0" w:after="50"/>
        <w:ind w:left="360"/>
      </w:pPr>
      <w:r>
        <w:rPr>
          <w:rFonts w:ascii="Droid Sans Mono" w:eastAsia="Droid Sans Mono" w:hAnsi="Droid Sans Mono" w:cs="Droid Sans Mono"/>
          <w:sz w:val="19"/>
          <w:szCs w:val="19"/>
        </w:rPr>
        <w:t>&lt;/html&gt;</w:t>
      </w:r>
    </w:p>
    <w:p w14:paraId="3AA5882F" w14:textId="77777777" w:rsidR="000A7FAA" w:rsidRDefault="000A7FAA">
      <w:pPr>
        <w:pStyle w:val="normal0"/>
        <w:spacing w:before="0" w:after="50"/>
        <w:ind w:left="360"/>
      </w:pPr>
    </w:p>
    <w:p w14:paraId="7B66535B" w14:textId="77777777" w:rsidR="000A7FAA" w:rsidRDefault="005732E5">
      <w:pPr>
        <w:pStyle w:val="normal0"/>
        <w:numPr>
          <w:ilvl w:val="0"/>
          <w:numId w:val="3"/>
        </w:numPr>
        <w:tabs>
          <w:tab w:val="left" w:pos="360"/>
        </w:tabs>
        <w:spacing w:before="0"/>
        <w:ind w:right="360" w:hanging="363"/>
      </w:pPr>
      <w:r>
        <w:rPr>
          <w:rFonts w:ascii="Times New Roman" w:eastAsia="Times New Roman" w:hAnsi="Times New Roman" w:cs="Times New Roman"/>
          <w:sz w:val="22"/>
          <w:szCs w:val="22"/>
        </w:rPr>
        <w:t>The receiver.js will handle listening for offers to be created in Socket.IO and allowing the user to accept the offer and begin streaming the audio feed from the sender.</w:t>
      </w:r>
    </w:p>
    <w:p w14:paraId="1F98B38F" w14:textId="77777777" w:rsidR="000A7FAA" w:rsidRDefault="000A7FAA">
      <w:pPr>
        <w:pStyle w:val="normal0"/>
        <w:spacing w:before="0" w:after="50"/>
        <w:ind w:left="360"/>
      </w:pPr>
    </w:p>
    <w:p w14:paraId="402D453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varofferData</w:t>
      </w:r>
      <w:proofErr w:type="spellEnd"/>
      <w:proofErr w:type="gramEnd"/>
      <w:r>
        <w:rPr>
          <w:rFonts w:ascii="Droid Sans Mono" w:eastAsia="Droid Sans Mono" w:hAnsi="Droid Sans Mono" w:cs="Droid Sans Mono"/>
          <w:sz w:val="19"/>
          <w:szCs w:val="19"/>
        </w:rPr>
        <w:t>,</w:t>
      </w:r>
    </w:p>
    <w:p w14:paraId="23C47D9C"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player</w:t>
      </w:r>
      <w:proofErr w:type="gramEnd"/>
      <w:r>
        <w:rPr>
          <w:rFonts w:ascii="Droid Sans Mono" w:eastAsia="Droid Sans Mono" w:hAnsi="Droid Sans Mono" w:cs="Droid Sans Mono"/>
          <w:sz w:val="19"/>
          <w:szCs w:val="19"/>
        </w:rPr>
        <w:t xml:space="preserve"> = new Audio(),</w:t>
      </w:r>
    </w:p>
    <w:p w14:paraId="44139978"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btn</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document.getElementById</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btn</w:t>
      </w:r>
      <w:proofErr w:type="spellEnd"/>
      <w:r>
        <w:rPr>
          <w:rFonts w:ascii="Droid Sans Mono" w:eastAsia="Droid Sans Mono" w:hAnsi="Droid Sans Mono" w:cs="Droid Sans Mono"/>
          <w:sz w:val="19"/>
          <w:szCs w:val="19"/>
        </w:rPr>
        <w:t>');</w:t>
      </w:r>
    </w:p>
    <w:p w14:paraId="3EF37B97" w14:textId="77777777" w:rsidR="000A7FAA" w:rsidRDefault="000A7FAA">
      <w:pPr>
        <w:pStyle w:val="normal0"/>
        <w:spacing w:before="0" w:after="50"/>
        <w:ind w:left="360"/>
      </w:pPr>
    </w:p>
    <w:p w14:paraId="1DD93862"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btn.addEventListener</w:t>
      </w:r>
      <w:proofErr w:type="spellEnd"/>
      <w:proofErr w:type="gramEnd"/>
      <w:r>
        <w:rPr>
          <w:rFonts w:ascii="Droid Sans Mono" w:eastAsia="Droid Sans Mono" w:hAnsi="Droid Sans Mono" w:cs="Droid Sans Mono"/>
          <w:sz w:val="19"/>
          <w:szCs w:val="19"/>
        </w:rPr>
        <w:t>('click', function () {</w:t>
      </w:r>
    </w:p>
    <w:p w14:paraId="3154C9FD"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if</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btn.getAttribute</w:t>
      </w:r>
      <w:proofErr w:type="spellEnd"/>
      <w:r>
        <w:rPr>
          <w:rFonts w:ascii="Droid Sans Mono" w:eastAsia="Droid Sans Mono" w:hAnsi="Droid Sans Mono" w:cs="Droid Sans Mono"/>
          <w:sz w:val="19"/>
          <w:szCs w:val="19"/>
        </w:rPr>
        <w:t>('class') === 'play') {</w:t>
      </w:r>
    </w:p>
    <w:p w14:paraId="1CD5C634"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listen</w:t>
      </w:r>
      <w:proofErr w:type="gramEnd"/>
      <w:r>
        <w:rPr>
          <w:rFonts w:ascii="Droid Sans Mono" w:eastAsia="Droid Sans Mono" w:hAnsi="Droid Sans Mono" w:cs="Droid Sans Mono"/>
          <w:sz w:val="19"/>
          <w:szCs w:val="19"/>
        </w:rPr>
        <w:t>();</w:t>
      </w:r>
    </w:p>
    <w:p w14:paraId="502183D1"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player.play</w:t>
      </w:r>
      <w:proofErr w:type="spellEnd"/>
      <w:proofErr w:type="gramEnd"/>
      <w:r>
        <w:rPr>
          <w:rFonts w:ascii="Droid Sans Mono" w:eastAsia="Droid Sans Mono" w:hAnsi="Droid Sans Mono" w:cs="Droid Sans Mono"/>
          <w:sz w:val="19"/>
          <w:szCs w:val="19"/>
        </w:rPr>
        <w:t>();</w:t>
      </w:r>
    </w:p>
    <w:p w14:paraId="30CADB58"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else</w:t>
      </w:r>
      <w:proofErr w:type="gramEnd"/>
      <w:r>
        <w:rPr>
          <w:rFonts w:ascii="Droid Sans Mono" w:eastAsia="Droid Sans Mono" w:hAnsi="Droid Sans Mono" w:cs="Droid Sans Mono"/>
          <w:sz w:val="19"/>
          <w:szCs w:val="19"/>
        </w:rPr>
        <w:t xml:space="preserve"> if (</w:t>
      </w:r>
      <w:proofErr w:type="spellStart"/>
      <w:r>
        <w:rPr>
          <w:rFonts w:ascii="Droid Sans Mono" w:eastAsia="Droid Sans Mono" w:hAnsi="Droid Sans Mono" w:cs="Droid Sans Mono"/>
          <w:sz w:val="19"/>
          <w:szCs w:val="19"/>
        </w:rPr>
        <w:t>btn.getAttribute</w:t>
      </w:r>
      <w:proofErr w:type="spellEnd"/>
      <w:r>
        <w:rPr>
          <w:rFonts w:ascii="Droid Sans Mono" w:eastAsia="Droid Sans Mono" w:hAnsi="Droid Sans Mono" w:cs="Droid Sans Mono"/>
          <w:sz w:val="19"/>
          <w:szCs w:val="19"/>
        </w:rPr>
        <w:t>('class') === 'stop') {</w:t>
      </w:r>
    </w:p>
    <w:p w14:paraId="714D8074"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player.pause</w:t>
      </w:r>
      <w:proofErr w:type="spellEnd"/>
      <w:proofErr w:type="gramEnd"/>
      <w:r>
        <w:rPr>
          <w:rFonts w:ascii="Droid Sans Mono" w:eastAsia="Droid Sans Mono" w:hAnsi="Droid Sans Mono" w:cs="Droid Sans Mono"/>
          <w:sz w:val="19"/>
          <w:szCs w:val="19"/>
        </w:rPr>
        <w:t>();</w:t>
      </w:r>
    </w:p>
    <w:p w14:paraId="4545D8E7"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btn.setAttribute</w:t>
      </w:r>
      <w:proofErr w:type="spellEnd"/>
      <w:proofErr w:type="gramEnd"/>
      <w:r>
        <w:rPr>
          <w:rFonts w:ascii="Droid Sans Mono" w:eastAsia="Droid Sans Mono" w:hAnsi="Droid Sans Mono" w:cs="Droid Sans Mono"/>
          <w:sz w:val="19"/>
          <w:szCs w:val="19"/>
        </w:rPr>
        <w:t>('class', 'muted');</w:t>
      </w:r>
    </w:p>
    <w:p w14:paraId="239EEC0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btn.innerHTML</w:t>
      </w:r>
      <w:proofErr w:type="spellEnd"/>
      <w:proofErr w:type="gramEnd"/>
      <w:r>
        <w:rPr>
          <w:rFonts w:ascii="Droid Sans Mono" w:eastAsia="Droid Sans Mono" w:hAnsi="Droid Sans Mono" w:cs="Droid Sans Mono"/>
          <w:sz w:val="19"/>
          <w:szCs w:val="19"/>
        </w:rPr>
        <w:t xml:space="preserve"> = 'No Station...';</w:t>
      </w:r>
    </w:p>
    <w:p w14:paraId="22D0FD9E"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469E57A9"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4395D040" w14:textId="77777777" w:rsidR="000A7FAA" w:rsidRDefault="000A7FAA">
      <w:pPr>
        <w:pStyle w:val="normal0"/>
        <w:spacing w:before="0" w:after="50"/>
        <w:ind w:left="360"/>
      </w:pPr>
    </w:p>
    <w:p w14:paraId="656309A1"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function</w:t>
      </w:r>
      <w:proofErr w:type="gramEnd"/>
      <w:r>
        <w:rPr>
          <w:rFonts w:ascii="Droid Sans Mono" w:eastAsia="Droid Sans Mono" w:hAnsi="Droid Sans Mono" w:cs="Droid Sans Mono"/>
          <w:sz w:val="19"/>
          <w:szCs w:val="19"/>
        </w:rPr>
        <w:t xml:space="preserve"> listen () {</w:t>
      </w:r>
    </w:p>
    <w:p w14:paraId="2375524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btn.setAttribute</w:t>
      </w:r>
      <w:proofErr w:type="spellEnd"/>
      <w:proofErr w:type="gramEnd"/>
      <w:r>
        <w:rPr>
          <w:rFonts w:ascii="Droid Sans Mono" w:eastAsia="Droid Sans Mono" w:hAnsi="Droid Sans Mono" w:cs="Droid Sans Mono"/>
          <w:sz w:val="19"/>
          <w:szCs w:val="19"/>
        </w:rPr>
        <w:t>('class', 'stop');</w:t>
      </w:r>
    </w:p>
    <w:p w14:paraId="66E28A77"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btn.innerHTML</w:t>
      </w:r>
      <w:proofErr w:type="spellEnd"/>
      <w:proofErr w:type="gramEnd"/>
      <w:r>
        <w:rPr>
          <w:rFonts w:ascii="Droid Sans Mono" w:eastAsia="Droid Sans Mono" w:hAnsi="Droid Sans Mono" w:cs="Droid Sans Mono"/>
          <w:sz w:val="19"/>
          <w:szCs w:val="19"/>
        </w:rPr>
        <w:t xml:space="preserve"> = 'Listening';</w:t>
      </w:r>
    </w:p>
    <w:p w14:paraId="1BE6F02B" w14:textId="77777777" w:rsidR="000A7FAA" w:rsidRDefault="000A7FAA">
      <w:pPr>
        <w:pStyle w:val="normal0"/>
        <w:spacing w:before="0" w:after="50"/>
        <w:ind w:left="360"/>
      </w:pPr>
    </w:p>
    <w:p w14:paraId="05985B8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pc.setRemoteDescription</w:t>
      </w:r>
      <w:proofErr w:type="spellEnd"/>
      <w:proofErr w:type="gramEnd"/>
      <w:r>
        <w:rPr>
          <w:rFonts w:ascii="Droid Sans Mono" w:eastAsia="Droid Sans Mono" w:hAnsi="Droid Sans Mono" w:cs="Droid Sans Mono"/>
          <w:sz w:val="19"/>
          <w:szCs w:val="19"/>
        </w:rPr>
        <w:t xml:space="preserve">(new </w:t>
      </w:r>
      <w:proofErr w:type="spellStart"/>
      <w:r>
        <w:rPr>
          <w:rFonts w:ascii="Droid Sans Mono" w:eastAsia="Droid Sans Mono" w:hAnsi="Droid Sans Mono" w:cs="Droid Sans Mono"/>
          <w:sz w:val="19"/>
          <w:szCs w:val="19"/>
        </w:rPr>
        <w:t>sessionDescription</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offerData.offer</w:t>
      </w:r>
      <w:proofErr w:type="spellEnd"/>
      <w:r>
        <w:rPr>
          <w:rFonts w:ascii="Droid Sans Mono" w:eastAsia="Droid Sans Mono" w:hAnsi="Droid Sans Mono" w:cs="Droid Sans Mono"/>
          <w:sz w:val="19"/>
          <w:szCs w:val="19"/>
        </w:rPr>
        <w:t>), function () {</w:t>
      </w:r>
    </w:p>
    <w:p w14:paraId="40FCA6A2"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pc.createAnswer</w:t>
      </w:r>
      <w:proofErr w:type="spellEnd"/>
      <w:proofErr w:type="gramEnd"/>
      <w:r>
        <w:rPr>
          <w:rFonts w:ascii="Droid Sans Mono" w:eastAsia="Droid Sans Mono" w:hAnsi="Droid Sans Mono" w:cs="Droid Sans Mono"/>
          <w:sz w:val="19"/>
          <w:szCs w:val="19"/>
        </w:rPr>
        <w:t>(function (answer) {</w:t>
      </w:r>
    </w:p>
    <w:p w14:paraId="3791651A"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pc.setLocalDescription</w:t>
      </w:r>
      <w:proofErr w:type="spellEnd"/>
      <w:proofErr w:type="gramEnd"/>
      <w:r>
        <w:rPr>
          <w:rFonts w:ascii="Droid Sans Mono" w:eastAsia="Droid Sans Mono" w:hAnsi="Droid Sans Mono" w:cs="Droid Sans Mono"/>
          <w:sz w:val="19"/>
          <w:szCs w:val="19"/>
        </w:rPr>
        <w:t xml:space="preserve">(new </w:t>
      </w:r>
      <w:proofErr w:type="spellStart"/>
      <w:r>
        <w:rPr>
          <w:rFonts w:ascii="Droid Sans Mono" w:eastAsia="Droid Sans Mono" w:hAnsi="Droid Sans Mono" w:cs="Droid Sans Mono"/>
          <w:sz w:val="19"/>
          <w:szCs w:val="19"/>
        </w:rPr>
        <w:t>sessionDescription</w:t>
      </w:r>
      <w:proofErr w:type="spellEnd"/>
      <w:r>
        <w:rPr>
          <w:rFonts w:ascii="Droid Sans Mono" w:eastAsia="Droid Sans Mono" w:hAnsi="Droid Sans Mono" w:cs="Droid Sans Mono"/>
          <w:sz w:val="19"/>
          <w:szCs w:val="19"/>
        </w:rPr>
        <w:t>(answer), function () {</w:t>
      </w:r>
    </w:p>
    <w:p w14:paraId="5FE05E86"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('make-answer', {</w:t>
      </w:r>
    </w:p>
    <w:p w14:paraId="3D9730D8"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answer</w:t>
      </w:r>
      <w:proofErr w:type="gramEnd"/>
      <w:r>
        <w:rPr>
          <w:rFonts w:ascii="Droid Sans Mono" w:eastAsia="Droid Sans Mono" w:hAnsi="Droid Sans Mono" w:cs="Droid Sans Mono"/>
          <w:sz w:val="19"/>
          <w:szCs w:val="19"/>
        </w:rPr>
        <w:t>: answer,</w:t>
      </w:r>
    </w:p>
    <w:p w14:paraId="6C39931A"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to</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offerData.socket</w:t>
      </w:r>
      <w:proofErr w:type="spellEnd"/>
    </w:p>
    <w:p w14:paraId="77CD34F8"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1675F6EC"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error</w:t>
      </w:r>
      <w:proofErr w:type="gramEnd"/>
      <w:r>
        <w:rPr>
          <w:rFonts w:ascii="Droid Sans Mono" w:eastAsia="Droid Sans Mono" w:hAnsi="Droid Sans Mono" w:cs="Droid Sans Mono"/>
          <w:sz w:val="19"/>
          <w:szCs w:val="19"/>
        </w:rPr>
        <w:t>);</w:t>
      </w:r>
    </w:p>
    <w:p w14:paraId="468E73B5" w14:textId="77777777" w:rsidR="000A7FAA" w:rsidRDefault="005732E5">
      <w:pPr>
        <w:pStyle w:val="normal0"/>
        <w:spacing w:before="0" w:after="50"/>
        <w:ind w:left="360"/>
      </w:pPr>
      <w:r>
        <w:rPr>
          <w:rFonts w:ascii="Droid Sans Mono" w:eastAsia="Droid Sans Mono" w:hAnsi="Droid Sans Mono" w:cs="Droid Sans Mono"/>
          <w:sz w:val="19"/>
          <w:szCs w:val="19"/>
        </w:rPr>
        <w:lastRenderedPageBreak/>
        <w:t xml:space="preserve">        }, </w:t>
      </w:r>
      <w:proofErr w:type="gramStart"/>
      <w:r>
        <w:rPr>
          <w:rFonts w:ascii="Droid Sans Mono" w:eastAsia="Droid Sans Mono" w:hAnsi="Droid Sans Mono" w:cs="Droid Sans Mono"/>
          <w:sz w:val="19"/>
          <w:szCs w:val="19"/>
        </w:rPr>
        <w:t>error</w:t>
      </w:r>
      <w:proofErr w:type="gramEnd"/>
      <w:r>
        <w:rPr>
          <w:rFonts w:ascii="Droid Sans Mono" w:eastAsia="Droid Sans Mono" w:hAnsi="Droid Sans Mono" w:cs="Droid Sans Mono"/>
          <w:sz w:val="19"/>
          <w:szCs w:val="19"/>
        </w:rPr>
        <w:t>);</w:t>
      </w:r>
    </w:p>
    <w:p w14:paraId="61F9B487"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error</w:t>
      </w:r>
      <w:proofErr w:type="gramEnd"/>
      <w:r>
        <w:rPr>
          <w:rFonts w:ascii="Droid Sans Mono" w:eastAsia="Droid Sans Mono" w:hAnsi="Droid Sans Mono" w:cs="Droid Sans Mono"/>
          <w:sz w:val="19"/>
          <w:szCs w:val="19"/>
        </w:rPr>
        <w:t>);</w:t>
      </w:r>
    </w:p>
    <w:p w14:paraId="438F8DB6"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753C63D1" w14:textId="77777777" w:rsidR="000A7FAA" w:rsidRDefault="000A7FAA">
      <w:pPr>
        <w:pStyle w:val="normal0"/>
        <w:spacing w:before="0" w:after="50"/>
        <w:ind w:left="360"/>
      </w:pPr>
    </w:p>
    <w:p w14:paraId="28CE4DED"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pc.onaddstream</w:t>
      </w:r>
      <w:proofErr w:type="spellEnd"/>
      <w:proofErr w:type="gramEnd"/>
      <w:r>
        <w:rPr>
          <w:rFonts w:ascii="Droid Sans Mono" w:eastAsia="Droid Sans Mono" w:hAnsi="Droid Sans Mono" w:cs="Droid Sans Mono"/>
          <w:sz w:val="19"/>
          <w:szCs w:val="19"/>
        </w:rPr>
        <w:t xml:space="preserve"> = function (</w:t>
      </w:r>
      <w:proofErr w:type="spellStart"/>
      <w:r>
        <w:rPr>
          <w:rFonts w:ascii="Droid Sans Mono" w:eastAsia="Droid Sans Mono" w:hAnsi="Droid Sans Mono" w:cs="Droid Sans Mono"/>
          <w:sz w:val="19"/>
          <w:szCs w:val="19"/>
        </w:rPr>
        <w:t>obj</w:t>
      </w:r>
      <w:proofErr w:type="spellEnd"/>
      <w:r>
        <w:rPr>
          <w:rFonts w:ascii="Droid Sans Mono" w:eastAsia="Droid Sans Mono" w:hAnsi="Droid Sans Mono" w:cs="Droid Sans Mono"/>
          <w:sz w:val="19"/>
          <w:szCs w:val="19"/>
        </w:rPr>
        <w:t>) {</w:t>
      </w:r>
    </w:p>
    <w:p w14:paraId="0D904076"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console.log</w:t>
      </w:r>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addStream</w:t>
      </w:r>
      <w:proofErr w:type="spellEnd"/>
      <w:r>
        <w:rPr>
          <w:rFonts w:ascii="Droid Sans Mono" w:eastAsia="Droid Sans Mono" w:hAnsi="Droid Sans Mono" w:cs="Droid Sans Mono"/>
          <w:sz w:val="19"/>
          <w:szCs w:val="19"/>
        </w:rPr>
        <w:t>');</w:t>
      </w:r>
    </w:p>
    <w:p w14:paraId="7205ADA8"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player.src</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window.URL.createObjectURL</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obj.stream</w:t>
      </w:r>
      <w:proofErr w:type="spellEnd"/>
      <w:r>
        <w:rPr>
          <w:rFonts w:ascii="Droid Sans Mono" w:eastAsia="Droid Sans Mono" w:hAnsi="Droid Sans Mono" w:cs="Droid Sans Mono"/>
          <w:sz w:val="19"/>
          <w:szCs w:val="19"/>
        </w:rPr>
        <w:t>);</w:t>
      </w:r>
    </w:p>
    <w:p w14:paraId="5EE3E81C"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684C7188" w14:textId="77777777" w:rsidR="000A7FAA" w:rsidRDefault="000A7FAA">
      <w:pPr>
        <w:pStyle w:val="normal0"/>
        <w:spacing w:before="0" w:after="50"/>
        <w:ind w:left="360"/>
      </w:pPr>
    </w:p>
    <w:p w14:paraId="57AC55CE"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('offer-made', function (data) {</w:t>
      </w:r>
    </w:p>
    <w:p w14:paraId="0964B327"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btn.setAttribute</w:t>
      </w:r>
      <w:proofErr w:type="spellEnd"/>
      <w:proofErr w:type="gramEnd"/>
      <w:r>
        <w:rPr>
          <w:rFonts w:ascii="Droid Sans Mono" w:eastAsia="Droid Sans Mono" w:hAnsi="Droid Sans Mono" w:cs="Droid Sans Mono"/>
          <w:sz w:val="19"/>
          <w:szCs w:val="19"/>
        </w:rPr>
        <w:t>('class', 'play');</w:t>
      </w:r>
    </w:p>
    <w:p w14:paraId="7739A78C"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btn.innerHTML</w:t>
      </w:r>
      <w:proofErr w:type="spellEnd"/>
      <w:proofErr w:type="gramEnd"/>
      <w:r>
        <w:rPr>
          <w:rFonts w:ascii="Droid Sans Mono" w:eastAsia="Droid Sans Mono" w:hAnsi="Droid Sans Mono" w:cs="Droid Sans Mono"/>
          <w:sz w:val="19"/>
          <w:szCs w:val="19"/>
        </w:rPr>
        <w:t xml:space="preserve"> = 'Listen';</w:t>
      </w:r>
    </w:p>
    <w:p w14:paraId="79DD9187"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offerData</w:t>
      </w:r>
      <w:proofErr w:type="spellEnd"/>
      <w:proofErr w:type="gramEnd"/>
      <w:r>
        <w:rPr>
          <w:rFonts w:ascii="Droid Sans Mono" w:eastAsia="Droid Sans Mono" w:hAnsi="Droid Sans Mono" w:cs="Droid Sans Mono"/>
          <w:sz w:val="19"/>
          <w:szCs w:val="19"/>
        </w:rPr>
        <w:t xml:space="preserve"> = data;</w:t>
      </w:r>
    </w:p>
    <w:p w14:paraId="4424E8FF"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570B4957" w14:textId="77777777" w:rsidR="000A7FAA" w:rsidRDefault="000A7FAA">
      <w:pPr>
        <w:pStyle w:val="normal0"/>
        <w:spacing w:before="0" w:after="50"/>
        <w:ind w:left="360"/>
      </w:pPr>
    </w:p>
    <w:p w14:paraId="67096C1D" w14:textId="77777777" w:rsidR="000A7FAA" w:rsidRDefault="005732E5">
      <w:pPr>
        <w:pStyle w:val="normal0"/>
        <w:numPr>
          <w:ilvl w:val="0"/>
          <w:numId w:val="3"/>
        </w:numPr>
        <w:tabs>
          <w:tab w:val="left" w:pos="360"/>
        </w:tabs>
        <w:spacing w:before="0"/>
        <w:ind w:right="360" w:hanging="363"/>
      </w:pPr>
      <w:r>
        <w:rPr>
          <w:rFonts w:ascii="Times New Roman" w:eastAsia="Times New Roman" w:hAnsi="Times New Roman" w:cs="Times New Roman"/>
          <w:sz w:val="22"/>
          <w:szCs w:val="22"/>
        </w:rPr>
        <w:t>Finally, we’ll add a little CSS in a style.css file to change the color of our button as needed.</w:t>
      </w:r>
    </w:p>
    <w:p w14:paraId="6F8588BF" w14:textId="77777777" w:rsidR="000A7FAA" w:rsidRDefault="000A7FAA">
      <w:pPr>
        <w:pStyle w:val="normal0"/>
        <w:spacing w:before="0" w:after="50"/>
        <w:ind w:left="360"/>
      </w:pPr>
    </w:p>
    <w:p w14:paraId="70DBFD06"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button</w:t>
      </w:r>
      <w:proofErr w:type="gramEnd"/>
      <w:r>
        <w:rPr>
          <w:rFonts w:ascii="Droid Sans Mono" w:eastAsia="Droid Sans Mono" w:hAnsi="Droid Sans Mono" w:cs="Droid Sans Mono"/>
          <w:sz w:val="19"/>
          <w:szCs w:val="19"/>
        </w:rPr>
        <w:t xml:space="preserve"> {</w:t>
      </w:r>
    </w:p>
    <w:p w14:paraId="4286AFEA"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font</w:t>
      </w:r>
      <w:proofErr w:type="gramEnd"/>
      <w:r>
        <w:rPr>
          <w:rFonts w:ascii="Droid Sans Mono" w:eastAsia="Droid Sans Mono" w:hAnsi="Droid Sans Mono" w:cs="Droid Sans Mono"/>
          <w:sz w:val="19"/>
          <w:szCs w:val="19"/>
        </w:rPr>
        <w:t>-size: 2em;</w:t>
      </w:r>
    </w:p>
    <w:p w14:paraId="44176AAA"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border</w:t>
      </w:r>
      <w:proofErr w:type="gramEnd"/>
      <w:r>
        <w:rPr>
          <w:rFonts w:ascii="Droid Sans Mono" w:eastAsia="Droid Sans Mono" w:hAnsi="Droid Sans Mono" w:cs="Droid Sans Mono"/>
          <w:sz w:val="19"/>
          <w:szCs w:val="19"/>
        </w:rPr>
        <w:t>: 0px;</w:t>
      </w:r>
    </w:p>
    <w:p w14:paraId="5163E09C"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color</w:t>
      </w:r>
      <w:proofErr w:type="gramEnd"/>
      <w:r>
        <w:rPr>
          <w:rFonts w:ascii="Droid Sans Mono" w:eastAsia="Droid Sans Mono" w:hAnsi="Droid Sans Mono" w:cs="Droid Sans Mono"/>
          <w:sz w:val="19"/>
          <w:szCs w:val="19"/>
        </w:rPr>
        <w:t>: #FFF;</w:t>
      </w:r>
    </w:p>
    <w:p w14:paraId="7FACAD3D"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1E7F04EF" w14:textId="77777777" w:rsidR="000A7FAA" w:rsidRDefault="000A7FAA">
      <w:pPr>
        <w:pStyle w:val="normal0"/>
        <w:spacing w:before="0" w:after="50"/>
        <w:ind w:left="360"/>
      </w:pPr>
    </w:p>
    <w:p w14:paraId="09ECFD66"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button.play</w:t>
      </w:r>
      <w:proofErr w:type="spellEnd"/>
      <w:proofErr w:type="gramEnd"/>
      <w:r>
        <w:rPr>
          <w:rFonts w:ascii="Droid Sans Mono" w:eastAsia="Droid Sans Mono" w:hAnsi="Droid Sans Mono" w:cs="Droid Sans Mono"/>
          <w:sz w:val="19"/>
          <w:szCs w:val="19"/>
        </w:rPr>
        <w:t xml:space="preserve"> {</w:t>
      </w:r>
    </w:p>
    <w:p w14:paraId="63C1EAD9"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background</w:t>
      </w:r>
      <w:proofErr w:type="gramEnd"/>
      <w:r>
        <w:rPr>
          <w:rFonts w:ascii="Droid Sans Mono" w:eastAsia="Droid Sans Mono" w:hAnsi="Droid Sans Mono" w:cs="Droid Sans Mono"/>
          <w:sz w:val="19"/>
          <w:szCs w:val="19"/>
        </w:rPr>
        <w:t>: green;</w:t>
      </w:r>
    </w:p>
    <w:p w14:paraId="215B7AE6"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4D868AE4" w14:textId="77777777" w:rsidR="000A7FAA" w:rsidRDefault="000A7FAA">
      <w:pPr>
        <w:pStyle w:val="normal0"/>
        <w:spacing w:before="0" w:after="50"/>
        <w:ind w:left="360"/>
      </w:pPr>
    </w:p>
    <w:p w14:paraId="3D8B35A7"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button.stop</w:t>
      </w:r>
      <w:proofErr w:type="spellEnd"/>
      <w:proofErr w:type="gramEnd"/>
      <w:r>
        <w:rPr>
          <w:rFonts w:ascii="Droid Sans Mono" w:eastAsia="Droid Sans Mono" w:hAnsi="Droid Sans Mono" w:cs="Droid Sans Mono"/>
          <w:sz w:val="19"/>
          <w:szCs w:val="19"/>
        </w:rPr>
        <w:t xml:space="preserve"> {</w:t>
      </w:r>
    </w:p>
    <w:p w14:paraId="209625EE"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background</w:t>
      </w:r>
      <w:proofErr w:type="gramEnd"/>
      <w:r>
        <w:rPr>
          <w:rFonts w:ascii="Droid Sans Mono" w:eastAsia="Droid Sans Mono" w:hAnsi="Droid Sans Mono" w:cs="Droid Sans Mono"/>
          <w:sz w:val="19"/>
          <w:szCs w:val="19"/>
        </w:rPr>
        <w:t>: red;</w:t>
      </w:r>
    </w:p>
    <w:p w14:paraId="3B39E245"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36AA3D7F" w14:textId="77777777" w:rsidR="000A7FAA" w:rsidRDefault="000A7FAA">
      <w:pPr>
        <w:pStyle w:val="normal0"/>
        <w:spacing w:before="0" w:after="50"/>
        <w:ind w:left="360"/>
      </w:pPr>
    </w:p>
    <w:p w14:paraId="3C05EF1A"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button.muted</w:t>
      </w:r>
      <w:proofErr w:type="spellEnd"/>
      <w:proofErr w:type="gramEnd"/>
      <w:r>
        <w:rPr>
          <w:rFonts w:ascii="Droid Sans Mono" w:eastAsia="Droid Sans Mono" w:hAnsi="Droid Sans Mono" w:cs="Droid Sans Mono"/>
          <w:sz w:val="19"/>
          <w:szCs w:val="19"/>
        </w:rPr>
        <w:t xml:space="preserve"> {</w:t>
      </w:r>
    </w:p>
    <w:p w14:paraId="4AB29A9A"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background</w:t>
      </w:r>
      <w:proofErr w:type="gramEnd"/>
      <w:r>
        <w:rPr>
          <w:rFonts w:ascii="Droid Sans Mono" w:eastAsia="Droid Sans Mono" w:hAnsi="Droid Sans Mono" w:cs="Droid Sans Mono"/>
          <w:sz w:val="19"/>
          <w:szCs w:val="19"/>
        </w:rPr>
        <w:t>: #CCC;</w:t>
      </w:r>
    </w:p>
    <w:p w14:paraId="40E1DDD6"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3408370E" w14:textId="77777777" w:rsidR="000A7FAA" w:rsidRDefault="000A7FAA">
      <w:pPr>
        <w:pStyle w:val="normal0"/>
        <w:spacing w:before="0" w:after="50"/>
        <w:ind w:left="360"/>
      </w:pPr>
    </w:p>
    <w:p w14:paraId="3A34E589" w14:textId="77777777" w:rsidR="000A7FAA" w:rsidRDefault="005732E5">
      <w:pPr>
        <w:pStyle w:val="normal0"/>
        <w:numPr>
          <w:ilvl w:val="0"/>
          <w:numId w:val="1"/>
        </w:numPr>
        <w:tabs>
          <w:tab w:val="left" w:pos="360"/>
        </w:tabs>
        <w:spacing w:before="0"/>
        <w:ind w:right="360" w:hanging="363"/>
        <w:rPr>
          <w:ins w:id="7" w:author="Mayur Pawanikar" w:date="2015-07-14T11:25:00Z"/>
        </w:rPr>
      </w:pPr>
      <w:r>
        <w:rPr>
          <w:rFonts w:ascii="Times New Roman" w:eastAsia="Times New Roman" w:hAnsi="Times New Roman" w:cs="Times New Roman"/>
          <w:sz w:val="22"/>
          <w:szCs w:val="22"/>
        </w:rPr>
        <w:t xml:space="preserve">Now, we can start our server and go to </w:t>
      </w:r>
      <w:r>
        <w:rPr>
          <w:rFonts w:ascii="Droid Sans Mono" w:eastAsia="Droid Sans Mono" w:hAnsi="Droid Sans Mono" w:cs="Droid Sans Mono"/>
          <w:color w:val="0000FF"/>
          <w:sz w:val="19"/>
          <w:szCs w:val="19"/>
        </w:rPr>
        <w:t>localhost</w:t>
      </w:r>
      <w:proofErr w:type="gramStart"/>
      <w:r>
        <w:rPr>
          <w:rFonts w:ascii="Droid Sans Mono" w:eastAsia="Droid Sans Mono" w:hAnsi="Droid Sans Mono" w:cs="Droid Sans Mono"/>
          <w:color w:val="0000FF"/>
          <w:sz w:val="19"/>
          <w:szCs w:val="19"/>
        </w:rPr>
        <w:t>:5000</w:t>
      </w:r>
      <w:proofErr w:type="gramEnd"/>
      <w:r>
        <w:rPr>
          <w:rFonts w:ascii="Droid Sans Mono" w:eastAsia="Droid Sans Mono" w:hAnsi="Droid Sans Mono" w:cs="Droid Sans Mono"/>
          <w:color w:val="0000FF"/>
          <w:sz w:val="19"/>
          <w:szCs w:val="19"/>
        </w:rPr>
        <w:t>/sender.html</w:t>
      </w:r>
      <w:r>
        <w:rPr>
          <w:rFonts w:ascii="Times New Roman" w:eastAsia="Times New Roman" w:hAnsi="Times New Roman" w:cs="Times New Roman"/>
          <w:sz w:val="22"/>
          <w:szCs w:val="22"/>
        </w:rPr>
        <w:t xml:space="preserve"> in one browser and </w:t>
      </w:r>
      <w:r>
        <w:rPr>
          <w:rFonts w:ascii="Droid Sans Mono" w:eastAsia="Droid Sans Mono" w:hAnsi="Droid Sans Mono" w:cs="Droid Sans Mono"/>
          <w:color w:val="0000FF"/>
          <w:sz w:val="19"/>
          <w:szCs w:val="19"/>
        </w:rPr>
        <w:t>localhost:5000/receiver.html</w:t>
      </w:r>
      <w:r>
        <w:rPr>
          <w:rFonts w:ascii="Times New Roman" w:eastAsia="Times New Roman" w:hAnsi="Times New Roman" w:cs="Times New Roman"/>
          <w:sz w:val="22"/>
          <w:szCs w:val="22"/>
        </w:rPr>
        <w:t xml:space="preserve"> in a different browser. When you navigate to the sender.html page, it will prompt you to allow the browser to </w:t>
      </w:r>
      <w:r>
        <w:rPr>
          <w:rFonts w:ascii="Times New Roman" w:eastAsia="Times New Roman" w:hAnsi="Times New Roman" w:cs="Times New Roman"/>
          <w:sz w:val="22"/>
          <w:szCs w:val="22"/>
        </w:rPr>
        <w:lastRenderedPageBreak/>
        <w:t xml:space="preserve">use your microphone. When you enable the microphone and click the green button, it will make an offer to establish a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connection with the other browser.</w:t>
      </w:r>
    </w:p>
    <w:p w14:paraId="1A567D42" w14:textId="77777777" w:rsidR="000A7FAA" w:rsidRDefault="005732E5" w:rsidP="005732E5">
      <w:pPr>
        <w:pStyle w:val="normal0"/>
        <w:tabs>
          <w:tab w:val="left" w:pos="360"/>
        </w:tabs>
        <w:spacing w:before="240" w:after="240"/>
        <w:jc w:val="center"/>
      </w:pPr>
      <w:r>
        <w:rPr>
          <w:rFonts w:ascii="Times New Roman" w:eastAsia="Times New Roman" w:hAnsi="Times New Roman" w:cs="Times New Roman"/>
          <w:sz w:val="22"/>
          <w:szCs w:val="22"/>
        </w:rPr>
        <w:br/>
      </w:r>
      <w:r>
        <w:rPr>
          <w:rFonts w:ascii="Times New Roman" w:eastAsia="Times New Roman" w:hAnsi="Times New Roman" w:cs="Times New Roman"/>
          <w:sz w:val="22"/>
          <w:szCs w:val="22"/>
        </w:rPr>
        <w:br/>
      </w:r>
      <w:r>
        <w:rPr>
          <w:noProof/>
        </w:rPr>
        <w:drawing>
          <wp:inline distT="0" distB="0" distL="0" distR="0" wp14:anchorId="4B2F48C8" wp14:editId="7007FB18">
            <wp:extent cx="2514600" cy="1234087"/>
            <wp:effectExtent l="0" t="0" r="0" b="0"/>
            <wp:docPr id="2" name="image07.png" descr="Macintosh HD:Users:tyson:Dropbox (Personal):socket.IO-Cookbook:07-streaming-binary-data:_assets:B04893_07_03.png"/>
            <wp:cNvGraphicFramePr/>
            <a:graphic xmlns:a="http://schemas.openxmlformats.org/drawingml/2006/main">
              <a:graphicData uri="http://schemas.openxmlformats.org/drawingml/2006/picture">
                <pic:pic xmlns:pic="http://schemas.openxmlformats.org/drawingml/2006/picture">
                  <pic:nvPicPr>
                    <pic:cNvPr id="0" name="image07.png" descr="Macintosh HD:Users:tyson:Dropbox (Personal):socket.IO-Cookbook:07-streaming-binary-data:_assets:B04893_07_03.png"/>
                    <pic:cNvPicPr preferRelativeResize="0"/>
                  </pic:nvPicPr>
                  <pic:blipFill>
                    <a:blip r:embed="rId9"/>
                    <a:srcRect/>
                    <a:stretch>
                      <a:fillRect/>
                    </a:stretch>
                  </pic:blipFill>
                  <pic:spPr>
                    <a:xfrm>
                      <a:off x="0" y="0"/>
                      <a:ext cx="2514600" cy="1234087"/>
                    </a:xfrm>
                    <a:prstGeom prst="rect">
                      <a:avLst/>
                    </a:prstGeom>
                    <a:ln/>
                  </pic:spPr>
                </pic:pic>
              </a:graphicData>
            </a:graphic>
          </wp:inline>
        </w:drawing>
      </w:r>
    </w:p>
    <w:p w14:paraId="03100135" w14:textId="77777777" w:rsidR="000A7FAA" w:rsidRDefault="005732E5">
      <w:pPr>
        <w:pStyle w:val="normal0"/>
        <w:spacing w:before="0" w:after="120"/>
      </w:pPr>
      <w:r>
        <w:rPr>
          <w:b/>
          <w:color w:val="FF0000"/>
          <w:sz w:val="28"/>
          <w:szCs w:val="28"/>
        </w:rPr>
        <w:t>Insert Image B04893_07_03.png</w:t>
      </w:r>
    </w:p>
    <w:p w14:paraId="180AF286" w14:textId="77777777" w:rsidR="000A7FAA" w:rsidRDefault="005732E5">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At first the receiver.html will say that no station is available</w:t>
      </w:r>
    </w:p>
    <w:p w14:paraId="7706AEDC" w14:textId="77777777" w:rsidR="000A7FAA" w:rsidRDefault="000A7FAA">
      <w:pPr>
        <w:pStyle w:val="normal0"/>
        <w:tabs>
          <w:tab w:val="left" w:pos="360"/>
        </w:tabs>
        <w:spacing w:before="0"/>
        <w:ind w:left="720" w:hanging="363"/>
      </w:pPr>
    </w:p>
    <w:p w14:paraId="566F16E5" w14:textId="77777777" w:rsidR="000A7FAA" w:rsidRDefault="005732E5" w:rsidP="005732E5">
      <w:pPr>
        <w:pStyle w:val="normal0"/>
        <w:spacing w:before="240" w:after="240"/>
        <w:jc w:val="center"/>
      </w:pPr>
      <w:r>
        <w:rPr>
          <w:noProof/>
        </w:rPr>
        <w:drawing>
          <wp:inline distT="0" distB="0" distL="0" distR="0" wp14:anchorId="7D38C1C6" wp14:editId="056EC517">
            <wp:extent cx="1371600" cy="413974"/>
            <wp:effectExtent l="0" t="0" r="0" b="0"/>
            <wp:docPr id="5" name="image10.png" descr="Macintosh HD:Users:tyson:Dropbox (Personal):socket.IO-Cookbook:07-streaming-binary-data:_assets:B04893_07_05.png"/>
            <wp:cNvGraphicFramePr/>
            <a:graphic xmlns:a="http://schemas.openxmlformats.org/drawingml/2006/main">
              <a:graphicData uri="http://schemas.openxmlformats.org/drawingml/2006/picture">
                <pic:pic xmlns:pic="http://schemas.openxmlformats.org/drawingml/2006/picture">
                  <pic:nvPicPr>
                    <pic:cNvPr id="0" name="image10.png" descr="Macintosh HD:Users:tyson:Dropbox (Personal):socket.IO-Cookbook:07-streaming-binary-data:_assets:B04893_07_05.png"/>
                    <pic:cNvPicPr preferRelativeResize="0"/>
                  </pic:nvPicPr>
                  <pic:blipFill>
                    <a:blip r:embed="rId10"/>
                    <a:srcRect/>
                    <a:stretch>
                      <a:fillRect/>
                    </a:stretch>
                  </pic:blipFill>
                  <pic:spPr>
                    <a:xfrm>
                      <a:off x="0" y="0"/>
                      <a:ext cx="1371600" cy="413974"/>
                    </a:xfrm>
                    <a:prstGeom prst="rect">
                      <a:avLst/>
                    </a:prstGeom>
                    <a:ln/>
                  </pic:spPr>
                </pic:pic>
              </a:graphicData>
            </a:graphic>
          </wp:inline>
        </w:drawing>
      </w:r>
    </w:p>
    <w:p w14:paraId="7ECE3B76" w14:textId="77777777" w:rsidR="000A7FAA" w:rsidRDefault="005732E5">
      <w:pPr>
        <w:pStyle w:val="normal0"/>
        <w:spacing w:before="0" w:after="120"/>
      </w:pPr>
      <w:r>
        <w:rPr>
          <w:b/>
          <w:color w:val="FF0000"/>
          <w:sz w:val="28"/>
          <w:szCs w:val="28"/>
        </w:rPr>
        <w:t>Insert Image B04893_07_05.png</w:t>
      </w:r>
    </w:p>
    <w:p w14:paraId="48CC09C4" w14:textId="77777777" w:rsidR="000A7FAA" w:rsidRDefault="005732E5">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However, once the sender initializes the connection, the button will change to read “Listen”</w:t>
      </w:r>
    </w:p>
    <w:p w14:paraId="569F6D42" w14:textId="77777777" w:rsidR="000A7FAA" w:rsidRDefault="000A7FAA">
      <w:pPr>
        <w:pStyle w:val="normal0"/>
        <w:tabs>
          <w:tab w:val="left" w:pos="360"/>
        </w:tabs>
        <w:spacing w:before="0"/>
        <w:ind w:left="720" w:hanging="363"/>
      </w:pPr>
    </w:p>
    <w:p w14:paraId="3D2F5AA3" w14:textId="77777777" w:rsidR="000A7FAA" w:rsidRDefault="005732E5" w:rsidP="005732E5">
      <w:pPr>
        <w:pStyle w:val="normal0"/>
        <w:spacing w:before="240" w:after="240"/>
        <w:jc w:val="center"/>
      </w:pPr>
      <w:r>
        <w:rPr>
          <w:noProof/>
        </w:rPr>
        <w:drawing>
          <wp:inline distT="0" distB="0" distL="0" distR="0" wp14:anchorId="058BB616" wp14:editId="5BD51C58">
            <wp:extent cx="801017" cy="432791"/>
            <wp:effectExtent l="0" t="0" r="0" b="0"/>
            <wp:docPr id="4" name="image09.png" descr="Macintosh HD:Users:tyson:Dropbox (Personal):socket.IO-Cookbook:07-streaming-binary-data:_assets:B04893_07_06.png"/>
            <wp:cNvGraphicFramePr/>
            <a:graphic xmlns:a="http://schemas.openxmlformats.org/drawingml/2006/main">
              <a:graphicData uri="http://schemas.openxmlformats.org/drawingml/2006/picture">
                <pic:pic xmlns:pic="http://schemas.openxmlformats.org/drawingml/2006/picture">
                  <pic:nvPicPr>
                    <pic:cNvPr id="0" name="image09.png" descr="Macintosh HD:Users:tyson:Dropbox (Personal):socket.IO-Cookbook:07-streaming-binary-data:_assets:B04893_07_06.png"/>
                    <pic:cNvPicPr preferRelativeResize="0"/>
                  </pic:nvPicPr>
                  <pic:blipFill>
                    <a:blip r:embed="rId11"/>
                    <a:srcRect/>
                    <a:stretch>
                      <a:fillRect/>
                    </a:stretch>
                  </pic:blipFill>
                  <pic:spPr>
                    <a:xfrm>
                      <a:off x="0" y="0"/>
                      <a:ext cx="801017" cy="432791"/>
                    </a:xfrm>
                    <a:prstGeom prst="rect">
                      <a:avLst/>
                    </a:prstGeom>
                    <a:ln/>
                  </pic:spPr>
                </pic:pic>
              </a:graphicData>
            </a:graphic>
          </wp:inline>
        </w:drawing>
      </w:r>
    </w:p>
    <w:p w14:paraId="5CB4FB00" w14:textId="77777777" w:rsidR="000A7FAA" w:rsidRDefault="005732E5">
      <w:pPr>
        <w:pStyle w:val="normal0"/>
        <w:spacing w:before="0" w:after="120"/>
      </w:pPr>
      <w:r>
        <w:rPr>
          <w:b/>
          <w:color w:val="FF0000"/>
          <w:sz w:val="28"/>
          <w:szCs w:val="28"/>
        </w:rPr>
        <w:t>Insert Image B04893_07_06.png</w:t>
      </w:r>
    </w:p>
    <w:p w14:paraId="260E1C66" w14:textId="77777777" w:rsidR="000A7FAA" w:rsidRDefault="005732E5">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Once the user clicks the “Listen” button, the connection will be fully established and they will begin to hear the streaming audio from the sender. Make sure to wear headphones if your sender and receiver are both being opened on the same computer, or you will get some nasty feedback.</w:t>
      </w:r>
    </w:p>
    <w:p w14:paraId="06643007" w14:textId="77777777" w:rsidR="000A7FAA" w:rsidRDefault="005732E5">
      <w:pPr>
        <w:pStyle w:val="Heading2"/>
      </w:pPr>
      <w:r>
        <w:lastRenderedPageBreak/>
        <w:t>How It Works...</w:t>
      </w:r>
    </w:p>
    <w:p w14:paraId="4C932E25" w14:textId="77777777" w:rsidR="000A7FAA" w:rsidRDefault="005732E5">
      <w:pPr>
        <w:pStyle w:val="normal0"/>
        <w:spacing w:before="0" w:after="120"/>
      </w:pP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WebSockets</w:t>
      </w:r>
      <w:proofErr w:type="spellEnd"/>
      <w:r>
        <w:rPr>
          <w:rFonts w:ascii="Times New Roman" w:eastAsia="Times New Roman" w:hAnsi="Times New Roman" w:cs="Times New Roman"/>
          <w:sz w:val="22"/>
          <w:szCs w:val="22"/>
        </w:rPr>
        <w:t xml:space="preserve"> work together really nicely to create a real-time streaming experience. In our example, we used Socket.IO to facilitate creating the connection between our clients and then we let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take it from there.</w:t>
      </w:r>
    </w:p>
    <w:p w14:paraId="455E24B9" w14:textId="77777777" w:rsidR="000A7FAA" w:rsidRDefault="005732E5">
      <w:pPr>
        <w:pStyle w:val="normal0"/>
        <w:spacing w:before="0" w:after="120"/>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w:t>
      </w:r>
      <w:proofErr w:type="spellStart"/>
      <w:proofErr w:type="gramStart"/>
      <w:r>
        <w:rPr>
          <w:rFonts w:ascii="Times New Roman" w:eastAsia="Times New Roman" w:hAnsi="Times New Roman" w:cs="Times New Roman"/>
          <w:sz w:val="22"/>
          <w:szCs w:val="22"/>
        </w:rPr>
        <w:t>api</w:t>
      </w:r>
      <w:proofErr w:type="spellEnd"/>
      <w:proofErr w:type="gramEnd"/>
      <w:r>
        <w:rPr>
          <w:rFonts w:ascii="Times New Roman" w:eastAsia="Times New Roman" w:hAnsi="Times New Roman" w:cs="Times New Roman"/>
          <w:sz w:val="22"/>
          <w:szCs w:val="22"/>
        </w:rPr>
        <w:t xml:space="preserve"> allowed us to generate session descriptions, which we emitted over Socket.IO to authenticate the two browsers with each other. The descriptions are just basic JavaScript objects with some meta-data describing the type of connection we are trying to create, so they are easily transported over </w:t>
      </w:r>
      <w:proofErr w:type="spellStart"/>
      <w:r>
        <w:rPr>
          <w:rFonts w:ascii="Times New Roman" w:eastAsia="Times New Roman" w:hAnsi="Times New Roman" w:cs="Times New Roman"/>
          <w:sz w:val="22"/>
          <w:szCs w:val="22"/>
        </w:rPr>
        <w:t>WebSockets</w:t>
      </w:r>
      <w:proofErr w:type="spellEnd"/>
      <w:r>
        <w:rPr>
          <w:rFonts w:ascii="Times New Roman" w:eastAsia="Times New Roman" w:hAnsi="Times New Roman" w:cs="Times New Roman"/>
          <w:sz w:val="22"/>
          <w:szCs w:val="22"/>
        </w:rPr>
        <w:t>.</w:t>
      </w:r>
    </w:p>
    <w:p w14:paraId="47B39A88" w14:textId="77777777" w:rsidR="000A7FAA" w:rsidRDefault="005732E5">
      <w:pPr>
        <w:pStyle w:val="Heading1"/>
      </w:pPr>
      <w:r>
        <w:t>Streaming Live Video</w:t>
      </w:r>
    </w:p>
    <w:p w14:paraId="503C3EA1" w14:textId="77777777" w:rsidR="000A7FAA" w:rsidRDefault="005732E5">
      <w:pPr>
        <w:pStyle w:val="normal0"/>
        <w:spacing w:before="0" w:after="120"/>
      </w:pPr>
      <w:r>
        <w:rPr>
          <w:rFonts w:ascii="Times New Roman" w:eastAsia="Times New Roman" w:hAnsi="Times New Roman" w:cs="Times New Roman"/>
          <w:sz w:val="22"/>
          <w:szCs w:val="22"/>
        </w:rPr>
        <w:t xml:space="preserve">While streaming audio is great, live video is even more gratifying. Using the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protocol, we can stream video in addition to audio and simply pipe it into an HTML video element instead of an audio element.</w:t>
      </w:r>
    </w:p>
    <w:p w14:paraId="323B7D8E" w14:textId="77777777" w:rsidR="000A7FAA" w:rsidRDefault="005732E5">
      <w:pPr>
        <w:pStyle w:val="normal0"/>
        <w:spacing w:before="0" w:after="120"/>
      </w:pPr>
      <w:r>
        <w:rPr>
          <w:rFonts w:ascii="Times New Roman" w:eastAsia="Times New Roman" w:hAnsi="Times New Roman" w:cs="Times New Roman"/>
          <w:sz w:val="22"/>
          <w:szCs w:val="22"/>
        </w:rPr>
        <w:t>In this recipe, we will create a peer-to-peer connection where we can allow two users to chat using live video.</w:t>
      </w:r>
    </w:p>
    <w:p w14:paraId="2F4C8CF9" w14:textId="77777777" w:rsidR="000A7FAA" w:rsidRDefault="005732E5">
      <w:pPr>
        <w:pStyle w:val="Heading2"/>
      </w:pPr>
      <w:r>
        <w:t>How To Do It</w:t>
      </w:r>
      <w:proofErr w:type="gramStart"/>
      <w:r>
        <w:t>..</w:t>
      </w:r>
      <w:proofErr w:type="gramEnd"/>
      <w:r>
        <w:t>.</w:t>
      </w:r>
    </w:p>
    <w:p w14:paraId="26C904E0" w14:textId="77777777" w:rsidR="000A7FAA" w:rsidRDefault="005732E5">
      <w:pPr>
        <w:pStyle w:val="normal0"/>
        <w:spacing w:before="0" w:after="120"/>
      </w:pPr>
      <w:r>
        <w:rPr>
          <w:rFonts w:ascii="Times New Roman" w:eastAsia="Times New Roman" w:hAnsi="Times New Roman" w:cs="Times New Roman"/>
          <w:sz w:val="22"/>
          <w:szCs w:val="22"/>
        </w:rPr>
        <w:t>To stream live video with Socket.IO, follow these steps:</w:t>
      </w:r>
    </w:p>
    <w:p w14:paraId="08CCC5BE" w14:textId="77777777" w:rsidR="000A7FAA" w:rsidRDefault="005732E5">
      <w:pPr>
        <w:pStyle w:val="normal0"/>
        <w:numPr>
          <w:ilvl w:val="0"/>
          <w:numId w:val="5"/>
        </w:numPr>
        <w:tabs>
          <w:tab w:val="left" w:pos="360"/>
        </w:tabs>
        <w:spacing w:before="0"/>
        <w:ind w:right="360" w:hanging="363"/>
      </w:pPr>
      <w:r>
        <w:rPr>
          <w:rFonts w:ascii="Times New Roman" w:eastAsia="Times New Roman" w:hAnsi="Times New Roman" w:cs="Times New Roman"/>
          <w:sz w:val="22"/>
          <w:szCs w:val="22"/>
        </w:rPr>
        <w:t xml:space="preserve">First, we will need to create a server.js file. This will be responsible for managing sockets as they join or leave and allowing the sockets to connect to one another to initiate a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session.</w:t>
      </w:r>
    </w:p>
    <w:p w14:paraId="32CABEA0" w14:textId="77777777" w:rsidR="000A7FAA" w:rsidRDefault="000A7FAA">
      <w:pPr>
        <w:pStyle w:val="normal0"/>
        <w:spacing w:before="0" w:after="50"/>
        <w:ind w:left="360"/>
      </w:pPr>
    </w:p>
    <w:p w14:paraId="26FFC73C"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express = require('express'),</w:t>
      </w:r>
    </w:p>
    <w:p w14:paraId="3D8B0ABC"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app</w:t>
      </w:r>
      <w:proofErr w:type="gramEnd"/>
      <w:r>
        <w:rPr>
          <w:rFonts w:ascii="Droid Sans Mono" w:eastAsia="Droid Sans Mono" w:hAnsi="Droid Sans Mono" w:cs="Droid Sans Mono"/>
          <w:sz w:val="19"/>
          <w:szCs w:val="19"/>
        </w:rPr>
        <w:t xml:space="preserve"> = express(),</w:t>
      </w:r>
    </w:p>
    <w:p w14:paraId="1A27A225"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http</w:t>
      </w:r>
      <w:proofErr w:type="gramEnd"/>
      <w:r>
        <w:rPr>
          <w:rFonts w:ascii="Droid Sans Mono" w:eastAsia="Droid Sans Mono" w:hAnsi="Droid Sans Mono" w:cs="Droid Sans Mono"/>
          <w:sz w:val="19"/>
          <w:szCs w:val="19"/>
        </w:rPr>
        <w:t xml:space="preserve"> = require('http'),</w:t>
      </w:r>
    </w:p>
    <w:p w14:paraId="7D8422B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socketIO</w:t>
      </w:r>
      <w:proofErr w:type="spellEnd"/>
      <w:proofErr w:type="gramEnd"/>
      <w:r>
        <w:rPr>
          <w:rFonts w:ascii="Droid Sans Mono" w:eastAsia="Droid Sans Mono" w:hAnsi="Droid Sans Mono" w:cs="Droid Sans Mono"/>
          <w:sz w:val="19"/>
          <w:szCs w:val="19"/>
        </w:rPr>
        <w:t xml:space="preserve"> = require('socket.io'),</w:t>
      </w:r>
    </w:p>
    <w:p w14:paraId="5135501A"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fs</w:t>
      </w:r>
      <w:proofErr w:type="spellEnd"/>
      <w:proofErr w:type="gramEnd"/>
      <w:r>
        <w:rPr>
          <w:rFonts w:ascii="Droid Sans Mono" w:eastAsia="Droid Sans Mono" w:hAnsi="Droid Sans Mono" w:cs="Droid Sans Mono"/>
          <w:sz w:val="19"/>
          <w:szCs w:val="19"/>
        </w:rPr>
        <w:t xml:space="preserve"> = require('</w:t>
      </w:r>
      <w:proofErr w:type="spellStart"/>
      <w:r>
        <w:rPr>
          <w:rFonts w:ascii="Droid Sans Mono" w:eastAsia="Droid Sans Mono" w:hAnsi="Droid Sans Mono" w:cs="Droid Sans Mono"/>
          <w:sz w:val="19"/>
          <w:szCs w:val="19"/>
        </w:rPr>
        <w:t>fs</w:t>
      </w:r>
      <w:proofErr w:type="spellEnd"/>
      <w:r>
        <w:rPr>
          <w:rFonts w:ascii="Droid Sans Mono" w:eastAsia="Droid Sans Mono" w:hAnsi="Droid Sans Mono" w:cs="Droid Sans Mono"/>
          <w:sz w:val="19"/>
          <w:szCs w:val="19"/>
        </w:rPr>
        <w:t>'),</w:t>
      </w:r>
    </w:p>
    <w:p w14:paraId="054ECC24"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path</w:t>
      </w:r>
      <w:proofErr w:type="gramEnd"/>
      <w:r>
        <w:rPr>
          <w:rFonts w:ascii="Droid Sans Mono" w:eastAsia="Droid Sans Mono" w:hAnsi="Droid Sans Mono" w:cs="Droid Sans Mono"/>
          <w:sz w:val="19"/>
          <w:szCs w:val="19"/>
        </w:rPr>
        <w:t xml:space="preserve"> = require('path'),</w:t>
      </w:r>
    </w:p>
    <w:p w14:paraId="3AFA3AA0"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 sockets = [];</w:t>
      </w:r>
    </w:p>
    <w:p w14:paraId="2CA7D2C9" w14:textId="77777777" w:rsidR="000A7FAA" w:rsidRDefault="000A7FAA">
      <w:pPr>
        <w:pStyle w:val="normal0"/>
        <w:spacing w:before="0" w:after="50"/>
        <w:ind w:left="360"/>
      </w:pPr>
    </w:p>
    <w:p w14:paraId="3D4E278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app.use</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express.static</w:t>
      </w:r>
      <w:proofErr w:type="spellEnd"/>
      <w:r>
        <w:rPr>
          <w:rFonts w:ascii="Droid Sans Mono" w:eastAsia="Droid Sans Mono" w:hAnsi="Droid Sans Mono" w:cs="Droid Sans Mono"/>
          <w:sz w:val="19"/>
          <w:szCs w:val="19"/>
        </w:rPr>
        <w:t>(__</w:t>
      </w:r>
      <w:proofErr w:type="spellStart"/>
      <w:r>
        <w:rPr>
          <w:rFonts w:ascii="Droid Sans Mono" w:eastAsia="Droid Sans Mono" w:hAnsi="Droid Sans Mono" w:cs="Droid Sans Mono"/>
          <w:sz w:val="19"/>
          <w:szCs w:val="19"/>
        </w:rPr>
        <w:t>dirname</w:t>
      </w:r>
      <w:proofErr w:type="spellEnd"/>
      <w:r>
        <w:rPr>
          <w:rFonts w:ascii="Droid Sans Mono" w:eastAsia="Droid Sans Mono" w:hAnsi="Droid Sans Mono" w:cs="Droid Sans Mono"/>
          <w:sz w:val="19"/>
          <w:szCs w:val="19"/>
        </w:rPr>
        <w:t>));</w:t>
      </w:r>
    </w:p>
    <w:p w14:paraId="7A4E92CB" w14:textId="77777777" w:rsidR="000A7FAA" w:rsidRDefault="000A7FAA">
      <w:pPr>
        <w:pStyle w:val="normal0"/>
        <w:spacing w:before="0" w:after="50"/>
        <w:ind w:left="360"/>
      </w:pPr>
    </w:p>
    <w:p w14:paraId="33627D84"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app.get</w:t>
      </w:r>
      <w:proofErr w:type="spellEnd"/>
      <w:proofErr w:type="gramEnd"/>
      <w:r>
        <w:rPr>
          <w:rFonts w:ascii="Droid Sans Mono" w:eastAsia="Droid Sans Mono" w:hAnsi="Droid Sans Mono" w:cs="Droid Sans Mono"/>
          <w:sz w:val="19"/>
          <w:szCs w:val="19"/>
        </w:rPr>
        <w:t>('/', function (</w:t>
      </w:r>
      <w:proofErr w:type="spellStart"/>
      <w:r>
        <w:rPr>
          <w:rFonts w:ascii="Droid Sans Mono" w:eastAsia="Droid Sans Mono" w:hAnsi="Droid Sans Mono" w:cs="Droid Sans Mono"/>
          <w:sz w:val="19"/>
          <w:szCs w:val="19"/>
        </w:rPr>
        <w:t>req</w:t>
      </w:r>
      <w:proofErr w:type="spellEnd"/>
      <w:r>
        <w:rPr>
          <w:rFonts w:ascii="Droid Sans Mono" w:eastAsia="Droid Sans Mono" w:hAnsi="Droid Sans Mono" w:cs="Droid Sans Mono"/>
          <w:sz w:val="19"/>
          <w:szCs w:val="19"/>
        </w:rPr>
        <w:t>, res) {</w:t>
      </w:r>
    </w:p>
    <w:p w14:paraId="64760FE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res.sendFile</w:t>
      </w:r>
      <w:proofErr w:type="spellEnd"/>
      <w:proofErr w:type="gramEnd"/>
      <w:r>
        <w:rPr>
          <w:rFonts w:ascii="Droid Sans Mono" w:eastAsia="Droid Sans Mono" w:hAnsi="Droid Sans Mono" w:cs="Droid Sans Mono"/>
          <w:sz w:val="19"/>
          <w:szCs w:val="19"/>
        </w:rPr>
        <w:t>(__</w:t>
      </w:r>
      <w:proofErr w:type="spellStart"/>
      <w:r>
        <w:rPr>
          <w:rFonts w:ascii="Droid Sans Mono" w:eastAsia="Droid Sans Mono" w:hAnsi="Droid Sans Mono" w:cs="Droid Sans Mono"/>
          <w:sz w:val="19"/>
          <w:szCs w:val="19"/>
        </w:rPr>
        <w:t>dirname</w:t>
      </w:r>
      <w:proofErr w:type="spellEnd"/>
      <w:r>
        <w:rPr>
          <w:rFonts w:ascii="Droid Sans Mono" w:eastAsia="Droid Sans Mono" w:hAnsi="Droid Sans Mono" w:cs="Droid Sans Mono"/>
          <w:sz w:val="19"/>
          <w:szCs w:val="19"/>
        </w:rPr>
        <w:t xml:space="preserve"> + '/index.html');</w:t>
      </w:r>
    </w:p>
    <w:p w14:paraId="204C56A0"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2BA405D4" w14:textId="77777777" w:rsidR="000A7FAA" w:rsidRDefault="000A7FAA">
      <w:pPr>
        <w:pStyle w:val="normal0"/>
        <w:spacing w:before="0" w:after="50"/>
        <w:ind w:left="360"/>
      </w:pPr>
    </w:p>
    <w:p w14:paraId="4E80575A"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http.Server</w:t>
      </w:r>
      <w:proofErr w:type="spellEnd"/>
      <w:r>
        <w:rPr>
          <w:rFonts w:ascii="Droid Sans Mono" w:eastAsia="Droid Sans Mono" w:hAnsi="Droid Sans Mono" w:cs="Droid Sans Mono"/>
          <w:sz w:val="19"/>
          <w:szCs w:val="19"/>
        </w:rPr>
        <w:t>(app);</w:t>
      </w:r>
    </w:p>
    <w:p w14:paraId="2CA40086"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lastRenderedPageBreak/>
        <w:t>server.listen</w:t>
      </w:r>
      <w:proofErr w:type="spellEnd"/>
      <w:proofErr w:type="gramEnd"/>
      <w:r>
        <w:rPr>
          <w:rFonts w:ascii="Droid Sans Mono" w:eastAsia="Droid Sans Mono" w:hAnsi="Droid Sans Mono" w:cs="Droid Sans Mono"/>
          <w:sz w:val="19"/>
          <w:szCs w:val="19"/>
        </w:rPr>
        <w:t>(5000);</w:t>
      </w:r>
    </w:p>
    <w:p w14:paraId="2AB4CC94" w14:textId="77777777" w:rsidR="000A7FAA" w:rsidRDefault="000A7FAA">
      <w:pPr>
        <w:pStyle w:val="normal0"/>
        <w:spacing w:before="0" w:after="50"/>
        <w:ind w:left="360"/>
      </w:pPr>
    </w:p>
    <w:p w14:paraId="75191092"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console.log</w:t>
      </w:r>
      <w:proofErr w:type="gramEnd"/>
      <w:r>
        <w:rPr>
          <w:rFonts w:ascii="Droid Sans Mono" w:eastAsia="Droid Sans Mono" w:hAnsi="Droid Sans Mono" w:cs="Droid Sans Mono"/>
          <w:sz w:val="19"/>
          <w:szCs w:val="19"/>
        </w:rPr>
        <w:t>('Listening on port 5000');</w:t>
      </w:r>
    </w:p>
    <w:p w14:paraId="5D9DA3D4" w14:textId="77777777" w:rsidR="000A7FAA" w:rsidRDefault="000A7FAA">
      <w:pPr>
        <w:pStyle w:val="normal0"/>
        <w:spacing w:before="0" w:after="50"/>
        <w:ind w:left="360"/>
      </w:pPr>
    </w:p>
    <w:p w14:paraId="03A2E05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io</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socketIO</w:t>
      </w:r>
      <w:proofErr w:type="spellEnd"/>
      <w:r>
        <w:rPr>
          <w:rFonts w:ascii="Droid Sans Mono" w:eastAsia="Droid Sans Mono" w:hAnsi="Droid Sans Mono" w:cs="Droid Sans Mono"/>
          <w:sz w:val="19"/>
          <w:szCs w:val="19"/>
        </w:rPr>
        <w:t>(server);</w:t>
      </w:r>
    </w:p>
    <w:p w14:paraId="1A857221" w14:textId="77777777" w:rsidR="000A7FAA" w:rsidRDefault="000A7FAA">
      <w:pPr>
        <w:pStyle w:val="normal0"/>
        <w:spacing w:before="0" w:after="50"/>
        <w:ind w:left="360"/>
      </w:pPr>
    </w:p>
    <w:p w14:paraId="0C780D85"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io.on</w:t>
      </w:r>
      <w:proofErr w:type="spellEnd"/>
      <w:proofErr w:type="gramEnd"/>
      <w:r>
        <w:rPr>
          <w:rFonts w:ascii="Droid Sans Mono" w:eastAsia="Droid Sans Mono" w:hAnsi="Droid Sans Mono" w:cs="Droid Sans Mono"/>
          <w:sz w:val="19"/>
          <w:szCs w:val="19"/>
        </w:rPr>
        <w:t>('connection', function (socket) {</w:t>
      </w:r>
    </w:p>
    <w:p w14:paraId="74AB5D43" w14:textId="77777777" w:rsidR="000A7FAA" w:rsidRDefault="000A7FAA">
      <w:pPr>
        <w:pStyle w:val="normal0"/>
        <w:spacing w:before="0" w:after="50"/>
        <w:ind w:left="360"/>
      </w:pPr>
    </w:p>
    <w:p w14:paraId="6D25CB26"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('add-users', {</w:t>
      </w:r>
    </w:p>
    <w:p w14:paraId="5DEF5BBA"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users</w:t>
      </w:r>
      <w:proofErr w:type="gramEnd"/>
      <w:r>
        <w:rPr>
          <w:rFonts w:ascii="Droid Sans Mono" w:eastAsia="Droid Sans Mono" w:hAnsi="Droid Sans Mono" w:cs="Droid Sans Mono"/>
          <w:sz w:val="19"/>
          <w:szCs w:val="19"/>
        </w:rPr>
        <w:t>: sockets</w:t>
      </w:r>
    </w:p>
    <w:p w14:paraId="429ED034"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61A6285D" w14:textId="77777777" w:rsidR="000A7FAA" w:rsidRDefault="000A7FAA">
      <w:pPr>
        <w:pStyle w:val="normal0"/>
        <w:spacing w:before="0" w:after="50"/>
        <w:ind w:left="360"/>
      </w:pPr>
    </w:p>
    <w:p w14:paraId="3E6770F2"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socket.broadcast.emit</w:t>
      </w:r>
      <w:proofErr w:type="spellEnd"/>
      <w:proofErr w:type="gramEnd"/>
      <w:r>
        <w:rPr>
          <w:rFonts w:ascii="Droid Sans Mono" w:eastAsia="Droid Sans Mono" w:hAnsi="Droid Sans Mono" w:cs="Droid Sans Mono"/>
          <w:sz w:val="19"/>
          <w:szCs w:val="19"/>
        </w:rPr>
        <w:t>('add-users', {</w:t>
      </w:r>
    </w:p>
    <w:p w14:paraId="2164C2BE"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users</w:t>
      </w:r>
      <w:proofErr w:type="gramEnd"/>
      <w:r>
        <w:rPr>
          <w:rFonts w:ascii="Droid Sans Mono" w:eastAsia="Droid Sans Mono" w:hAnsi="Droid Sans Mono" w:cs="Droid Sans Mono"/>
          <w:sz w:val="19"/>
          <w:szCs w:val="19"/>
        </w:rPr>
        <w:t>: [socket.id]</w:t>
      </w:r>
    </w:p>
    <w:p w14:paraId="318FA9CC"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6F71C87B" w14:textId="77777777" w:rsidR="000A7FAA" w:rsidRDefault="000A7FAA">
      <w:pPr>
        <w:pStyle w:val="normal0"/>
        <w:spacing w:before="0" w:after="50"/>
        <w:ind w:left="360"/>
      </w:pPr>
    </w:p>
    <w:p w14:paraId="7B24FA8F"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('make-offer', function (data) {</w:t>
      </w:r>
    </w:p>
    <w:p w14:paraId="54AD4519"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socket.to</w:t>
      </w:r>
      <w:proofErr w:type="gramEnd"/>
      <w:r>
        <w:rPr>
          <w:rFonts w:ascii="Droid Sans Mono" w:eastAsia="Droid Sans Mono" w:hAnsi="Droid Sans Mono" w:cs="Droid Sans Mono"/>
          <w:sz w:val="19"/>
          <w:szCs w:val="19"/>
        </w:rPr>
        <w:t>(data.to).emit('offer-made', {</w:t>
      </w:r>
    </w:p>
    <w:p w14:paraId="1640A162"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offer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data.offer</w:t>
      </w:r>
      <w:proofErr w:type="spellEnd"/>
      <w:r>
        <w:rPr>
          <w:rFonts w:ascii="Droid Sans Mono" w:eastAsia="Droid Sans Mono" w:hAnsi="Droid Sans Mono" w:cs="Droid Sans Mono"/>
          <w:sz w:val="19"/>
          <w:szCs w:val="19"/>
        </w:rPr>
        <w:t>,</w:t>
      </w:r>
    </w:p>
    <w:p w14:paraId="487BE326"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socket</w:t>
      </w:r>
      <w:proofErr w:type="gramEnd"/>
      <w:r>
        <w:rPr>
          <w:rFonts w:ascii="Droid Sans Mono" w:eastAsia="Droid Sans Mono" w:hAnsi="Droid Sans Mono" w:cs="Droid Sans Mono"/>
          <w:sz w:val="19"/>
          <w:szCs w:val="19"/>
        </w:rPr>
        <w:t>: socket.id</w:t>
      </w:r>
    </w:p>
    <w:p w14:paraId="53C60BA2"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6FB93617"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2F5D144E" w14:textId="77777777" w:rsidR="000A7FAA" w:rsidRDefault="000A7FAA">
      <w:pPr>
        <w:pStyle w:val="normal0"/>
        <w:spacing w:before="0" w:after="50"/>
        <w:ind w:left="360"/>
      </w:pPr>
    </w:p>
    <w:p w14:paraId="20E0C93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('make-answer', function (data) {</w:t>
      </w:r>
    </w:p>
    <w:p w14:paraId="6A94AE8D"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socket.to</w:t>
      </w:r>
      <w:proofErr w:type="gramEnd"/>
      <w:r>
        <w:rPr>
          <w:rFonts w:ascii="Droid Sans Mono" w:eastAsia="Droid Sans Mono" w:hAnsi="Droid Sans Mono" w:cs="Droid Sans Mono"/>
          <w:sz w:val="19"/>
          <w:szCs w:val="19"/>
        </w:rPr>
        <w:t>(data.to).emit('answer-made', {</w:t>
      </w:r>
    </w:p>
    <w:p w14:paraId="64F95A6C"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socket</w:t>
      </w:r>
      <w:proofErr w:type="gramEnd"/>
      <w:r>
        <w:rPr>
          <w:rFonts w:ascii="Droid Sans Mono" w:eastAsia="Droid Sans Mono" w:hAnsi="Droid Sans Mono" w:cs="Droid Sans Mono"/>
          <w:sz w:val="19"/>
          <w:szCs w:val="19"/>
        </w:rPr>
        <w:t>: socket.id,</w:t>
      </w:r>
    </w:p>
    <w:p w14:paraId="4D0EBD19"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answer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data.answer</w:t>
      </w:r>
      <w:proofErr w:type="spellEnd"/>
    </w:p>
    <w:p w14:paraId="49793615"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4A1CA0D7"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47533072" w14:textId="77777777" w:rsidR="000A7FAA" w:rsidRDefault="000A7FAA">
      <w:pPr>
        <w:pStyle w:val="normal0"/>
        <w:spacing w:before="0" w:after="50"/>
        <w:ind w:left="360"/>
      </w:pPr>
    </w:p>
    <w:p w14:paraId="5D76652C"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('disconnect', function () {</w:t>
      </w:r>
    </w:p>
    <w:p w14:paraId="22142812"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sockets.splice</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sockets.indexOf</w:t>
      </w:r>
      <w:proofErr w:type="spellEnd"/>
      <w:r>
        <w:rPr>
          <w:rFonts w:ascii="Droid Sans Mono" w:eastAsia="Droid Sans Mono" w:hAnsi="Droid Sans Mono" w:cs="Droid Sans Mono"/>
          <w:sz w:val="19"/>
          <w:szCs w:val="19"/>
        </w:rPr>
        <w:t>(socket.id), 1);</w:t>
      </w:r>
    </w:p>
    <w:p w14:paraId="7A520145"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io.emit</w:t>
      </w:r>
      <w:proofErr w:type="spellEnd"/>
      <w:proofErr w:type="gramEnd"/>
      <w:r>
        <w:rPr>
          <w:rFonts w:ascii="Droid Sans Mono" w:eastAsia="Droid Sans Mono" w:hAnsi="Droid Sans Mono" w:cs="Droid Sans Mono"/>
          <w:sz w:val="19"/>
          <w:szCs w:val="19"/>
        </w:rPr>
        <w:t>('remove-user', socket.id);</w:t>
      </w:r>
    </w:p>
    <w:p w14:paraId="37079FE4"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3A8DAFFE" w14:textId="77777777" w:rsidR="000A7FAA" w:rsidRDefault="000A7FAA">
      <w:pPr>
        <w:pStyle w:val="normal0"/>
        <w:spacing w:before="0" w:after="50"/>
        <w:ind w:left="360"/>
      </w:pPr>
    </w:p>
    <w:p w14:paraId="68A565A8"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sockets.push</w:t>
      </w:r>
      <w:proofErr w:type="spellEnd"/>
      <w:proofErr w:type="gramEnd"/>
      <w:r>
        <w:rPr>
          <w:rFonts w:ascii="Droid Sans Mono" w:eastAsia="Droid Sans Mono" w:hAnsi="Droid Sans Mono" w:cs="Droid Sans Mono"/>
          <w:sz w:val="19"/>
          <w:szCs w:val="19"/>
        </w:rPr>
        <w:t>(socket.id);</w:t>
      </w:r>
    </w:p>
    <w:p w14:paraId="2C39DBB0" w14:textId="77777777" w:rsidR="000A7FAA" w:rsidRDefault="000A7FAA">
      <w:pPr>
        <w:pStyle w:val="normal0"/>
        <w:spacing w:before="0" w:after="50"/>
        <w:ind w:left="360"/>
      </w:pPr>
    </w:p>
    <w:p w14:paraId="42ADB9DE"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1DC045B4" w14:textId="77777777" w:rsidR="000A7FAA" w:rsidRDefault="000A7FAA">
      <w:pPr>
        <w:pStyle w:val="normal0"/>
        <w:spacing w:before="0" w:after="50"/>
        <w:ind w:left="360"/>
      </w:pPr>
    </w:p>
    <w:p w14:paraId="743ECBE0" w14:textId="77777777" w:rsidR="000A7FAA" w:rsidRDefault="005732E5">
      <w:pPr>
        <w:pStyle w:val="normal0"/>
        <w:numPr>
          <w:ilvl w:val="0"/>
          <w:numId w:val="5"/>
        </w:numPr>
        <w:tabs>
          <w:tab w:val="left" w:pos="360"/>
        </w:tabs>
        <w:spacing w:before="0"/>
        <w:ind w:right="360" w:hanging="363"/>
      </w:pPr>
      <w:r>
        <w:rPr>
          <w:rFonts w:ascii="Times New Roman" w:eastAsia="Times New Roman" w:hAnsi="Times New Roman" w:cs="Times New Roman"/>
          <w:sz w:val="22"/>
          <w:szCs w:val="22"/>
        </w:rPr>
        <w:lastRenderedPageBreak/>
        <w:t>Now, we will create the index.html template to display our client-side code.</w:t>
      </w:r>
    </w:p>
    <w:p w14:paraId="28204723" w14:textId="77777777" w:rsidR="000A7FAA" w:rsidRDefault="000A7FAA">
      <w:pPr>
        <w:pStyle w:val="normal0"/>
        <w:spacing w:before="0" w:after="50"/>
        <w:ind w:left="360"/>
      </w:pPr>
    </w:p>
    <w:p w14:paraId="7955DFCE"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!DOCTYPE</w:t>
      </w:r>
      <w:proofErr w:type="gramEnd"/>
      <w:r>
        <w:rPr>
          <w:rFonts w:ascii="Droid Sans Mono" w:eastAsia="Droid Sans Mono" w:hAnsi="Droid Sans Mono" w:cs="Droid Sans Mono"/>
          <w:sz w:val="19"/>
          <w:szCs w:val="19"/>
        </w:rPr>
        <w:t xml:space="preserve"> html&gt;</w:t>
      </w:r>
    </w:p>
    <w:p w14:paraId="6E77D6B9"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html</w:t>
      </w:r>
      <w:proofErr w:type="gramEnd"/>
      <w:r>
        <w:rPr>
          <w:rFonts w:ascii="Droid Sans Mono" w:eastAsia="Droid Sans Mono" w:hAnsi="Droid Sans Mono" w:cs="Droid Sans Mono"/>
          <w:sz w:val="19"/>
          <w:szCs w:val="19"/>
        </w:rPr>
        <w:t>&gt;</w:t>
      </w:r>
    </w:p>
    <w:p w14:paraId="06755ED6"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head</w:t>
      </w:r>
      <w:proofErr w:type="gramEnd"/>
      <w:r>
        <w:rPr>
          <w:rFonts w:ascii="Droid Sans Mono" w:eastAsia="Droid Sans Mono" w:hAnsi="Droid Sans Mono" w:cs="Droid Sans Mono"/>
          <w:sz w:val="19"/>
          <w:szCs w:val="19"/>
        </w:rPr>
        <w:t>&gt;</w:t>
      </w:r>
    </w:p>
    <w:p w14:paraId="5FC3F34F"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meta</w:t>
      </w:r>
      <w:proofErr w:type="gramEnd"/>
      <w:r>
        <w:rPr>
          <w:rFonts w:ascii="Droid Sans Mono" w:eastAsia="Droid Sans Mono" w:hAnsi="Droid Sans Mono" w:cs="Droid Sans Mono"/>
          <w:sz w:val="19"/>
          <w:szCs w:val="19"/>
        </w:rPr>
        <w:t xml:space="preserve"> charset="utf-8"&gt;</w:t>
      </w:r>
    </w:p>
    <w:p w14:paraId="7B5A070C"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title</w:t>
      </w:r>
      <w:proofErr w:type="gramEnd"/>
      <w:r>
        <w:rPr>
          <w:rFonts w:ascii="Droid Sans Mono" w:eastAsia="Droid Sans Mono" w:hAnsi="Droid Sans Mono" w:cs="Droid Sans Mono"/>
          <w:sz w:val="19"/>
          <w:szCs w:val="19"/>
        </w:rPr>
        <w:t>&gt;&lt;/title&gt;</w:t>
      </w:r>
    </w:p>
    <w:p w14:paraId="47CD4009"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linkrel</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stylesheet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href</w:t>
      </w:r>
      <w:proofErr w:type="spellEnd"/>
      <w:r>
        <w:rPr>
          <w:rFonts w:ascii="Droid Sans Mono" w:eastAsia="Droid Sans Mono" w:hAnsi="Droid Sans Mono" w:cs="Droid Sans Mono"/>
          <w:sz w:val="19"/>
          <w:szCs w:val="19"/>
        </w:rPr>
        <w:t>="/style.css" media="screen" charset="utf-8" /&gt;</w:t>
      </w:r>
    </w:p>
    <w:p w14:paraId="281E69AB" w14:textId="77777777" w:rsidR="000A7FAA" w:rsidRDefault="005732E5">
      <w:pPr>
        <w:pStyle w:val="normal0"/>
        <w:spacing w:before="0" w:after="50"/>
        <w:ind w:left="360"/>
      </w:pPr>
      <w:r>
        <w:rPr>
          <w:rFonts w:ascii="Droid Sans Mono" w:eastAsia="Droid Sans Mono" w:hAnsi="Droid Sans Mono" w:cs="Droid Sans Mono"/>
          <w:sz w:val="19"/>
          <w:szCs w:val="19"/>
        </w:rPr>
        <w:t>&lt;/head&gt;</w:t>
      </w:r>
    </w:p>
    <w:p w14:paraId="31C89B24"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body</w:t>
      </w:r>
      <w:proofErr w:type="gramEnd"/>
      <w:r>
        <w:rPr>
          <w:rFonts w:ascii="Droid Sans Mono" w:eastAsia="Droid Sans Mono" w:hAnsi="Droid Sans Mono" w:cs="Droid Sans Mono"/>
          <w:sz w:val="19"/>
          <w:szCs w:val="19"/>
        </w:rPr>
        <w:t>&gt;</w:t>
      </w:r>
    </w:p>
    <w:p w14:paraId="77F47BA2"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class="container"&gt;</w:t>
      </w:r>
    </w:p>
    <w:p w14:paraId="7937E198"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video</w:t>
      </w:r>
      <w:proofErr w:type="gramEnd"/>
      <w:r>
        <w:rPr>
          <w:rFonts w:ascii="Droid Sans Mono" w:eastAsia="Droid Sans Mono" w:hAnsi="Droid Sans Mono" w:cs="Droid Sans Mono"/>
          <w:sz w:val="19"/>
          <w:szCs w:val="19"/>
        </w:rPr>
        <w:t xml:space="preserve"> class="video-large" </w:t>
      </w:r>
      <w:proofErr w:type="spellStart"/>
      <w:r>
        <w:rPr>
          <w:rFonts w:ascii="Droid Sans Mono" w:eastAsia="Droid Sans Mono" w:hAnsi="Droid Sans Mono" w:cs="Droid Sans Mono"/>
          <w:sz w:val="19"/>
          <w:szCs w:val="19"/>
        </w:rPr>
        <w:t>autoplay</w:t>
      </w:r>
      <w:proofErr w:type="spellEnd"/>
      <w:r>
        <w:rPr>
          <w:rFonts w:ascii="Droid Sans Mono" w:eastAsia="Droid Sans Mono" w:hAnsi="Droid Sans Mono" w:cs="Droid Sans Mono"/>
          <w:sz w:val="19"/>
          <w:szCs w:val="19"/>
        </w:rPr>
        <w:t>&gt;&lt;/video&gt;</w:t>
      </w:r>
    </w:p>
    <w:p w14:paraId="6FD68C36"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class="users-container" id="users-container"&gt;</w:t>
      </w:r>
    </w:p>
    <w:p w14:paraId="14CDE789"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h4</w:t>
      </w:r>
      <w:proofErr w:type="gramEnd"/>
      <w:r>
        <w:rPr>
          <w:rFonts w:ascii="Droid Sans Mono" w:eastAsia="Droid Sans Mono" w:hAnsi="Droid Sans Mono" w:cs="Droid Sans Mono"/>
          <w:sz w:val="19"/>
          <w:szCs w:val="19"/>
        </w:rPr>
        <w:t>&gt;Users&lt;/h4&gt;</w:t>
      </w:r>
    </w:p>
    <w:p w14:paraId="3A38263F"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 xml:space="preserve"> id="users"&gt;&lt;/div&gt;</w:t>
      </w:r>
    </w:p>
    <w:p w14:paraId="17201090" w14:textId="77777777" w:rsidR="000A7FAA" w:rsidRDefault="005732E5">
      <w:pPr>
        <w:pStyle w:val="normal0"/>
        <w:spacing w:before="0" w:after="50"/>
        <w:ind w:left="360"/>
      </w:pPr>
      <w:r>
        <w:rPr>
          <w:rFonts w:ascii="Droid Sans Mono" w:eastAsia="Droid Sans Mono" w:hAnsi="Droid Sans Mono" w:cs="Droid Sans Mono"/>
          <w:sz w:val="19"/>
          <w:szCs w:val="19"/>
        </w:rPr>
        <w:t>&lt;/div&gt;</w:t>
      </w:r>
    </w:p>
    <w:p w14:paraId="44281757"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&gt;</w:t>
      </w:r>
    </w:p>
    <w:p w14:paraId="511432D4" w14:textId="77777777" w:rsidR="000A7FAA" w:rsidRDefault="000A7FAA">
      <w:pPr>
        <w:pStyle w:val="normal0"/>
        <w:spacing w:before="0" w:after="50"/>
        <w:ind w:left="360"/>
      </w:pPr>
    </w:p>
    <w:p w14:paraId="0EEEE122"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spellStart"/>
      <w:proofErr w:type="gramStart"/>
      <w:r>
        <w:rPr>
          <w:rFonts w:ascii="Droid Sans Mono" w:eastAsia="Droid Sans Mono" w:hAnsi="Droid Sans Mono" w:cs="Droid Sans Mono"/>
          <w:sz w:val="19"/>
          <w:szCs w:val="19"/>
        </w:rPr>
        <w:t>scriptsrc</w:t>
      </w:r>
      <w:proofErr w:type="spellEnd"/>
      <w:proofErr w:type="gramEnd"/>
      <w:r>
        <w:rPr>
          <w:rFonts w:ascii="Droid Sans Mono" w:eastAsia="Droid Sans Mono" w:hAnsi="Droid Sans Mono" w:cs="Droid Sans Mono"/>
          <w:sz w:val="19"/>
          <w:szCs w:val="19"/>
        </w:rPr>
        <w:t>="/socket.io/socket.io.js"&gt;&lt;/script&gt;</w:t>
      </w:r>
    </w:p>
    <w:p w14:paraId="7D3FA153" w14:textId="77777777" w:rsidR="000A7FAA" w:rsidRDefault="005732E5">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type="text/</w:t>
      </w:r>
      <w:proofErr w:type="spellStart"/>
      <w:r>
        <w:rPr>
          <w:rFonts w:ascii="Droid Sans Mono" w:eastAsia="Droid Sans Mono" w:hAnsi="Droid Sans Mono" w:cs="Droid Sans Mono"/>
          <w:sz w:val="19"/>
          <w:szCs w:val="19"/>
        </w:rPr>
        <w:t>javascript</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="/index.js"&gt;&lt;/script&gt;</w:t>
      </w:r>
    </w:p>
    <w:p w14:paraId="0D1CF467" w14:textId="77777777" w:rsidR="000A7FAA" w:rsidRDefault="005732E5">
      <w:pPr>
        <w:pStyle w:val="normal0"/>
        <w:spacing w:before="0" w:after="50"/>
        <w:ind w:left="360"/>
      </w:pPr>
      <w:r>
        <w:rPr>
          <w:rFonts w:ascii="Droid Sans Mono" w:eastAsia="Droid Sans Mono" w:hAnsi="Droid Sans Mono" w:cs="Droid Sans Mono"/>
          <w:sz w:val="19"/>
          <w:szCs w:val="19"/>
        </w:rPr>
        <w:t>&lt;/body&gt;</w:t>
      </w:r>
    </w:p>
    <w:p w14:paraId="2AD8C1A6" w14:textId="77777777" w:rsidR="000A7FAA" w:rsidRDefault="005732E5">
      <w:pPr>
        <w:pStyle w:val="normal0"/>
        <w:spacing w:before="0" w:after="50"/>
        <w:ind w:left="360"/>
      </w:pPr>
      <w:r>
        <w:rPr>
          <w:rFonts w:ascii="Droid Sans Mono" w:eastAsia="Droid Sans Mono" w:hAnsi="Droid Sans Mono" w:cs="Droid Sans Mono"/>
          <w:sz w:val="19"/>
          <w:szCs w:val="19"/>
        </w:rPr>
        <w:t>&lt;/html&gt;</w:t>
      </w:r>
    </w:p>
    <w:p w14:paraId="5889D9EA" w14:textId="77777777" w:rsidR="000A7FAA" w:rsidRDefault="000A7FAA">
      <w:pPr>
        <w:pStyle w:val="normal0"/>
        <w:spacing w:before="0" w:after="50"/>
        <w:ind w:left="360"/>
      </w:pPr>
    </w:p>
    <w:p w14:paraId="3B79D354" w14:textId="77777777" w:rsidR="000A7FAA" w:rsidRDefault="005732E5">
      <w:pPr>
        <w:pStyle w:val="normal0"/>
        <w:numPr>
          <w:ilvl w:val="0"/>
          <w:numId w:val="5"/>
        </w:numPr>
        <w:tabs>
          <w:tab w:val="left" w:pos="360"/>
        </w:tabs>
        <w:spacing w:before="0"/>
        <w:ind w:right="360" w:hanging="363"/>
      </w:pPr>
      <w:r>
        <w:rPr>
          <w:rFonts w:ascii="Times New Roman" w:eastAsia="Times New Roman" w:hAnsi="Times New Roman" w:cs="Times New Roman"/>
          <w:sz w:val="22"/>
          <w:szCs w:val="22"/>
        </w:rPr>
        <w:t xml:space="preserve">Next, we will create our index.js file, which will include our client-side JavaScript. This will be responsible for creating new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connections and responding to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connection requests from other users.</w:t>
      </w:r>
    </w:p>
    <w:p w14:paraId="4BAD17E1" w14:textId="77777777" w:rsidR="000A7FAA" w:rsidRDefault="005732E5">
      <w:pPr>
        <w:pStyle w:val="normal0"/>
        <w:spacing w:before="0" w:after="50"/>
        <w:ind w:left="360"/>
      </w:pPr>
      <w:r>
        <w:rPr>
          <w:rFonts w:ascii="Droid Sans Mono" w:eastAsia="Droid Sans Mono" w:hAnsi="Droid Sans Mono" w:cs="Droid Sans Mono"/>
          <w:sz w:val="19"/>
          <w:szCs w:val="19"/>
        </w:rPr>
        <w:br/>
      </w: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socket = </w:t>
      </w:r>
      <w:proofErr w:type="spellStart"/>
      <w:r>
        <w:rPr>
          <w:rFonts w:ascii="Droid Sans Mono" w:eastAsia="Droid Sans Mono" w:hAnsi="Droid Sans Mono" w:cs="Droid Sans Mono"/>
          <w:sz w:val="19"/>
          <w:szCs w:val="19"/>
        </w:rPr>
        <w:t>io.connect</w:t>
      </w:r>
      <w:proofErr w:type="spellEnd"/>
      <w:r>
        <w:rPr>
          <w:rFonts w:ascii="Droid Sans Mono" w:eastAsia="Droid Sans Mono" w:hAnsi="Droid Sans Mono" w:cs="Droid Sans Mono"/>
          <w:sz w:val="19"/>
          <w:szCs w:val="19"/>
        </w:rPr>
        <w:t>('http://localhost:5000');</w:t>
      </w:r>
    </w:p>
    <w:p w14:paraId="4A79EED3" w14:textId="77777777" w:rsidR="000A7FAA" w:rsidRDefault="000A7FAA">
      <w:pPr>
        <w:pStyle w:val="normal0"/>
        <w:spacing w:before="0" w:after="50"/>
        <w:ind w:left="360"/>
      </w:pPr>
    </w:p>
    <w:p w14:paraId="42CBF78F"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varanswersFrom</w:t>
      </w:r>
      <w:proofErr w:type="spellEnd"/>
      <w:proofErr w:type="gramEnd"/>
      <w:r>
        <w:rPr>
          <w:rFonts w:ascii="Droid Sans Mono" w:eastAsia="Droid Sans Mono" w:hAnsi="Droid Sans Mono" w:cs="Droid Sans Mono"/>
          <w:sz w:val="19"/>
          <w:szCs w:val="19"/>
        </w:rPr>
        <w:t xml:space="preserve"> = {}, offer;</w:t>
      </w:r>
    </w:p>
    <w:p w14:paraId="25E4F9CC" w14:textId="77777777" w:rsidR="000A7FAA" w:rsidRDefault="000A7FAA">
      <w:pPr>
        <w:pStyle w:val="normal0"/>
        <w:spacing w:before="0" w:after="50"/>
        <w:ind w:left="360"/>
      </w:pPr>
    </w:p>
    <w:p w14:paraId="5C4FE09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varpeerConnection</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window.RTCPeerConnection</w:t>
      </w:r>
      <w:proofErr w:type="spellEnd"/>
      <w:r>
        <w:rPr>
          <w:rFonts w:ascii="Droid Sans Mono" w:eastAsia="Droid Sans Mono" w:hAnsi="Droid Sans Mono" w:cs="Droid Sans Mono"/>
          <w:sz w:val="19"/>
          <w:szCs w:val="19"/>
        </w:rPr>
        <w:t xml:space="preserve"> ||</w:t>
      </w:r>
    </w:p>
    <w:p w14:paraId="7F673C98"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window.mozRTCPeerConnection</w:t>
      </w:r>
      <w:proofErr w:type="spellEnd"/>
      <w:proofErr w:type="gramEnd"/>
      <w:r>
        <w:rPr>
          <w:rFonts w:ascii="Droid Sans Mono" w:eastAsia="Droid Sans Mono" w:hAnsi="Droid Sans Mono" w:cs="Droid Sans Mono"/>
          <w:sz w:val="19"/>
          <w:szCs w:val="19"/>
        </w:rPr>
        <w:t xml:space="preserve"> ||</w:t>
      </w:r>
    </w:p>
    <w:p w14:paraId="368C8137"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window.webkitRTCPeerConnection</w:t>
      </w:r>
      <w:proofErr w:type="spellEnd"/>
      <w:proofErr w:type="gramEnd"/>
      <w:r>
        <w:rPr>
          <w:rFonts w:ascii="Droid Sans Mono" w:eastAsia="Droid Sans Mono" w:hAnsi="Droid Sans Mono" w:cs="Droid Sans Mono"/>
          <w:sz w:val="19"/>
          <w:szCs w:val="19"/>
        </w:rPr>
        <w:t xml:space="preserve"> ||</w:t>
      </w:r>
    </w:p>
    <w:p w14:paraId="4745E755"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window.msRTCPeerConnection</w:t>
      </w:r>
      <w:proofErr w:type="spellEnd"/>
      <w:proofErr w:type="gramEnd"/>
      <w:r>
        <w:rPr>
          <w:rFonts w:ascii="Droid Sans Mono" w:eastAsia="Droid Sans Mono" w:hAnsi="Droid Sans Mono" w:cs="Droid Sans Mono"/>
          <w:sz w:val="19"/>
          <w:szCs w:val="19"/>
        </w:rPr>
        <w:t>;</w:t>
      </w:r>
    </w:p>
    <w:p w14:paraId="5FC8853D" w14:textId="77777777" w:rsidR="000A7FAA" w:rsidRDefault="000A7FAA">
      <w:pPr>
        <w:pStyle w:val="normal0"/>
        <w:spacing w:before="0" w:after="50"/>
        <w:ind w:left="360"/>
      </w:pPr>
    </w:p>
    <w:p w14:paraId="2AAC5B70"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varsessionDescription</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window.RTCSessionDescription</w:t>
      </w:r>
      <w:proofErr w:type="spellEnd"/>
      <w:r>
        <w:rPr>
          <w:rFonts w:ascii="Droid Sans Mono" w:eastAsia="Droid Sans Mono" w:hAnsi="Droid Sans Mono" w:cs="Droid Sans Mono"/>
          <w:sz w:val="19"/>
          <w:szCs w:val="19"/>
        </w:rPr>
        <w:t xml:space="preserve"> ||</w:t>
      </w:r>
    </w:p>
    <w:p w14:paraId="313CAF34"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window.mozRTCSessionDescription</w:t>
      </w:r>
      <w:proofErr w:type="spellEnd"/>
      <w:proofErr w:type="gramEnd"/>
      <w:r>
        <w:rPr>
          <w:rFonts w:ascii="Droid Sans Mono" w:eastAsia="Droid Sans Mono" w:hAnsi="Droid Sans Mono" w:cs="Droid Sans Mono"/>
          <w:sz w:val="19"/>
          <w:szCs w:val="19"/>
        </w:rPr>
        <w:t xml:space="preserve"> ||</w:t>
      </w:r>
    </w:p>
    <w:p w14:paraId="001A3DBA"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window.webkitRTCSessionDescription</w:t>
      </w:r>
      <w:proofErr w:type="spellEnd"/>
      <w:proofErr w:type="gramEnd"/>
      <w:r>
        <w:rPr>
          <w:rFonts w:ascii="Droid Sans Mono" w:eastAsia="Droid Sans Mono" w:hAnsi="Droid Sans Mono" w:cs="Droid Sans Mono"/>
          <w:sz w:val="19"/>
          <w:szCs w:val="19"/>
        </w:rPr>
        <w:t xml:space="preserve"> ||</w:t>
      </w:r>
    </w:p>
    <w:p w14:paraId="09BEC84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window.msRTCSessionDescription</w:t>
      </w:r>
      <w:proofErr w:type="spellEnd"/>
      <w:proofErr w:type="gramEnd"/>
      <w:r>
        <w:rPr>
          <w:rFonts w:ascii="Droid Sans Mono" w:eastAsia="Droid Sans Mono" w:hAnsi="Droid Sans Mono" w:cs="Droid Sans Mono"/>
          <w:sz w:val="19"/>
          <w:szCs w:val="19"/>
        </w:rPr>
        <w:t>;</w:t>
      </w:r>
    </w:p>
    <w:p w14:paraId="771574F3" w14:textId="77777777" w:rsidR="000A7FAA" w:rsidRDefault="000A7FAA">
      <w:pPr>
        <w:pStyle w:val="normal0"/>
        <w:spacing w:before="0" w:after="50"/>
        <w:ind w:left="360"/>
      </w:pPr>
    </w:p>
    <w:p w14:paraId="0D3488D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navigator.getUserMedia</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navigator.getUserMedia</w:t>
      </w:r>
      <w:proofErr w:type="spellEnd"/>
      <w:r>
        <w:rPr>
          <w:rFonts w:ascii="Droid Sans Mono" w:eastAsia="Droid Sans Mono" w:hAnsi="Droid Sans Mono" w:cs="Droid Sans Mono"/>
          <w:sz w:val="19"/>
          <w:szCs w:val="19"/>
        </w:rPr>
        <w:t xml:space="preserve"> ||</w:t>
      </w:r>
    </w:p>
    <w:p w14:paraId="3372E432"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navigator.webkitGetUserMedia</w:t>
      </w:r>
      <w:proofErr w:type="spellEnd"/>
      <w:proofErr w:type="gramEnd"/>
      <w:r>
        <w:rPr>
          <w:rFonts w:ascii="Droid Sans Mono" w:eastAsia="Droid Sans Mono" w:hAnsi="Droid Sans Mono" w:cs="Droid Sans Mono"/>
          <w:sz w:val="19"/>
          <w:szCs w:val="19"/>
        </w:rPr>
        <w:t xml:space="preserve"> ||</w:t>
      </w:r>
    </w:p>
    <w:p w14:paraId="59A9133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navigator.mozGetUserMedia</w:t>
      </w:r>
      <w:proofErr w:type="spellEnd"/>
      <w:proofErr w:type="gramEnd"/>
      <w:r>
        <w:rPr>
          <w:rFonts w:ascii="Droid Sans Mono" w:eastAsia="Droid Sans Mono" w:hAnsi="Droid Sans Mono" w:cs="Droid Sans Mono"/>
          <w:sz w:val="19"/>
          <w:szCs w:val="19"/>
        </w:rPr>
        <w:t xml:space="preserve"> ||</w:t>
      </w:r>
    </w:p>
    <w:p w14:paraId="46527ED8"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navigator.msGetUserMedia</w:t>
      </w:r>
      <w:proofErr w:type="spellEnd"/>
      <w:proofErr w:type="gramEnd"/>
      <w:r>
        <w:rPr>
          <w:rFonts w:ascii="Droid Sans Mono" w:eastAsia="Droid Sans Mono" w:hAnsi="Droid Sans Mono" w:cs="Droid Sans Mono"/>
          <w:sz w:val="19"/>
          <w:szCs w:val="19"/>
        </w:rPr>
        <w:t>;</w:t>
      </w:r>
    </w:p>
    <w:p w14:paraId="65D8ECD9" w14:textId="77777777" w:rsidR="000A7FAA" w:rsidRDefault="000A7FAA">
      <w:pPr>
        <w:pStyle w:val="normal0"/>
        <w:spacing w:before="0" w:after="50"/>
        <w:ind w:left="360"/>
      </w:pPr>
    </w:p>
    <w:p w14:paraId="4E032C81"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pc = new </w:t>
      </w:r>
      <w:proofErr w:type="spellStart"/>
      <w:r>
        <w:rPr>
          <w:rFonts w:ascii="Droid Sans Mono" w:eastAsia="Droid Sans Mono" w:hAnsi="Droid Sans Mono" w:cs="Droid Sans Mono"/>
          <w:sz w:val="19"/>
          <w:szCs w:val="19"/>
        </w:rPr>
        <w:t>peerConnection</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iceServers</w:t>
      </w:r>
      <w:proofErr w:type="spell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url</w:t>
      </w:r>
      <w:proofErr w:type="spellEnd"/>
      <w:r>
        <w:rPr>
          <w:rFonts w:ascii="Droid Sans Mono" w:eastAsia="Droid Sans Mono" w:hAnsi="Droid Sans Mono" w:cs="Droid Sans Mono"/>
          <w:sz w:val="19"/>
          <w:szCs w:val="19"/>
        </w:rPr>
        <w:t>: "stun:stun.services.mozilla.com",</w:t>
      </w:r>
    </w:p>
    <w:p w14:paraId="6ACF2B60"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username</w:t>
      </w:r>
      <w:proofErr w:type="gramEnd"/>
      <w:r>
        <w:rPr>
          <w:rFonts w:ascii="Droid Sans Mono" w:eastAsia="Droid Sans Mono" w:hAnsi="Droid Sans Mono" w:cs="Droid Sans Mono"/>
          <w:sz w:val="19"/>
          <w:szCs w:val="19"/>
        </w:rPr>
        <w:t>: "</w:t>
      </w:r>
      <w:proofErr w:type="spellStart"/>
      <w:r>
        <w:rPr>
          <w:rFonts w:ascii="Droid Sans Mono" w:eastAsia="Droid Sans Mono" w:hAnsi="Droid Sans Mono" w:cs="Droid Sans Mono"/>
          <w:sz w:val="19"/>
          <w:szCs w:val="19"/>
        </w:rPr>
        <w:t>somename</w:t>
      </w:r>
      <w:proofErr w:type="spellEnd"/>
      <w:r>
        <w:rPr>
          <w:rFonts w:ascii="Droid Sans Mono" w:eastAsia="Droid Sans Mono" w:hAnsi="Droid Sans Mono" w:cs="Droid Sans Mono"/>
          <w:sz w:val="19"/>
          <w:szCs w:val="19"/>
        </w:rPr>
        <w:t>",</w:t>
      </w:r>
    </w:p>
    <w:p w14:paraId="28BFEBE6"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credential</w:t>
      </w:r>
      <w:proofErr w:type="gramEnd"/>
      <w:r>
        <w:rPr>
          <w:rFonts w:ascii="Droid Sans Mono" w:eastAsia="Droid Sans Mono" w:hAnsi="Droid Sans Mono" w:cs="Droid Sans Mono"/>
          <w:sz w:val="19"/>
          <w:szCs w:val="19"/>
        </w:rPr>
        <w:t>: "</w:t>
      </w:r>
      <w:proofErr w:type="spellStart"/>
      <w:r>
        <w:rPr>
          <w:rFonts w:ascii="Droid Sans Mono" w:eastAsia="Droid Sans Mono" w:hAnsi="Droid Sans Mono" w:cs="Droid Sans Mono"/>
          <w:sz w:val="19"/>
          <w:szCs w:val="19"/>
        </w:rPr>
        <w:t>somecredentials</w:t>
      </w:r>
      <w:proofErr w:type="spellEnd"/>
      <w:r>
        <w:rPr>
          <w:rFonts w:ascii="Droid Sans Mono" w:eastAsia="Droid Sans Mono" w:hAnsi="Droid Sans Mono" w:cs="Droid Sans Mono"/>
          <w:sz w:val="19"/>
          <w:szCs w:val="19"/>
        </w:rPr>
        <w:t>" }]</w:t>
      </w:r>
    </w:p>
    <w:p w14:paraId="65C9B14A"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05A362D1" w14:textId="77777777" w:rsidR="000A7FAA" w:rsidRDefault="000A7FAA">
      <w:pPr>
        <w:pStyle w:val="normal0"/>
        <w:spacing w:before="0" w:after="50"/>
        <w:ind w:left="360"/>
      </w:pPr>
    </w:p>
    <w:p w14:paraId="681293DC"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pc.onaddstream</w:t>
      </w:r>
      <w:proofErr w:type="spellEnd"/>
      <w:proofErr w:type="gramEnd"/>
      <w:r>
        <w:rPr>
          <w:rFonts w:ascii="Droid Sans Mono" w:eastAsia="Droid Sans Mono" w:hAnsi="Droid Sans Mono" w:cs="Droid Sans Mono"/>
          <w:sz w:val="19"/>
          <w:szCs w:val="19"/>
        </w:rPr>
        <w:t xml:space="preserve"> = function (</w:t>
      </w:r>
      <w:proofErr w:type="spellStart"/>
      <w:r>
        <w:rPr>
          <w:rFonts w:ascii="Droid Sans Mono" w:eastAsia="Droid Sans Mono" w:hAnsi="Droid Sans Mono" w:cs="Droid Sans Mono"/>
          <w:sz w:val="19"/>
          <w:szCs w:val="19"/>
        </w:rPr>
        <w:t>obj</w:t>
      </w:r>
      <w:proofErr w:type="spellEnd"/>
      <w:r>
        <w:rPr>
          <w:rFonts w:ascii="Droid Sans Mono" w:eastAsia="Droid Sans Mono" w:hAnsi="Droid Sans Mono" w:cs="Droid Sans Mono"/>
          <w:sz w:val="19"/>
          <w:szCs w:val="19"/>
        </w:rPr>
        <w:t>) {</w:t>
      </w:r>
    </w:p>
    <w:p w14:paraId="2BBF5802"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vid = </w:t>
      </w:r>
      <w:proofErr w:type="spellStart"/>
      <w:r>
        <w:rPr>
          <w:rFonts w:ascii="Droid Sans Mono" w:eastAsia="Droid Sans Mono" w:hAnsi="Droid Sans Mono" w:cs="Droid Sans Mono"/>
          <w:sz w:val="19"/>
          <w:szCs w:val="19"/>
        </w:rPr>
        <w:t>document.createElement</w:t>
      </w:r>
      <w:proofErr w:type="spellEnd"/>
      <w:r>
        <w:rPr>
          <w:rFonts w:ascii="Droid Sans Mono" w:eastAsia="Droid Sans Mono" w:hAnsi="Droid Sans Mono" w:cs="Droid Sans Mono"/>
          <w:sz w:val="19"/>
          <w:szCs w:val="19"/>
        </w:rPr>
        <w:t>('video');</w:t>
      </w:r>
    </w:p>
    <w:p w14:paraId="66A00C95"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vid.setAttribute</w:t>
      </w:r>
      <w:proofErr w:type="spellEnd"/>
      <w:proofErr w:type="gramEnd"/>
      <w:r>
        <w:rPr>
          <w:rFonts w:ascii="Droid Sans Mono" w:eastAsia="Droid Sans Mono" w:hAnsi="Droid Sans Mono" w:cs="Droid Sans Mono"/>
          <w:sz w:val="19"/>
          <w:szCs w:val="19"/>
        </w:rPr>
        <w:t>('class', 'video-small');</w:t>
      </w:r>
    </w:p>
    <w:p w14:paraId="250F9163"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vid.setAttribute</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autoplay</w:t>
      </w:r>
      <w:proofErr w:type="spellEnd"/>
      <w:r>
        <w:rPr>
          <w:rFonts w:ascii="Droid Sans Mono" w:eastAsia="Droid Sans Mono" w:hAnsi="Droid Sans Mono" w:cs="Droid Sans Mono"/>
          <w:sz w:val="19"/>
          <w:szCs w:val="19"/>
        </w:rPr>
        <w:t>', '</w:t>
      </w:r>
      <w:proofErr w:type="spellStart"/>
      <w:r>
        <w:rPr>
          <w:rFonts w:ascii="Droid Sans Mono" w:eastAsia="Droid Sans Mono" w:hAnsi="Droid Sans Mono" w:cs="Droid Sans Mono"/>
          <w:sz w:val="19"/>
          <w:szCs w:val="19"/>
        </w:rPr>
        <w:t>autoplay</w:t>
      </w:r>
      <w:proofErr w:type="spellEnd"/>
      <w:r>
        <w:rPr>
          <w:rFonts w:ascii="Droid Sans Mono" w:eastAsia="Droid Sans Mono" w:hAnsi="Droid Sans Mono" w:cs="Droid Sans Mono"/>
          <w:sz w:val="19"/>
          <w:szCs w:val="19"/>
        </w:rPr>
        <w:t>');</w:t>
      </w:r>
    </w:p>
    <w:p w14:paraId="614953F6"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vid.setAttribute</w:t>
      </w:r>
      <w:proofErr w:type="spellEnd"/>
      <w:proofErr w:type="gramEnd"/>
      <w:r>
        <w:rPr>
          <w:rFonts w:ascii="Droid Sans Mono" w:eastAsia="Droid Sans Mono" w:hAnsi="Droid Sans Mono" w:cs="Droid Sans Mono"/>
          <w:sz w:val="19"/>
          <w:szCs w:val="19"/>
        </w:rPr>
        <w:t>('id', 'video-small');</w:t>
      </w:r>
    </w:p>
    <w:p w14:paraId="5526EBC4"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document.getElementById</w:t>
      </w:r>
      <w:proofErr w:type="spellEnd"/>
      <w:proofErr w:type="gramEnd"/>
      <w:r>
        <w:rPr>
          <w:rFonts w:ascii="Droid Sans Mono" w:eastAsia="Droid Sans Mono" w:hAnsi="Droid Sans Mono" w:cs="Droid Sans Mono"/>
          <w:sz w:val="19"/>
          <w:szCs w:val="19"/>
        </w:rPr>
        <w:t>('users-container').</w:t>
      </w:r>
      <w:proofErr w:type="spellStart"/>
      <w:r>
        <w:rPr>
          <w:rFonts w:ascii="Droid Sans Mono" w:eastAsia="Droid Sans Mono" w:hAnsi="Droid Sans Mono" w:cs="Droid Sans Mono"/>
          <w:sz w:val="19"/>
          <w:szCs w:val="19"/>
        </w:rPr>
        <w:t>appendChild</w:t>
      </w:r>
      <w:proofErr w:type="spellEnd"/>
      <w:r>
        <w:rPr>
          <w:rFonts w:ascii="Droid Sans Mono" w:eastAsia="Droid Sans Mono" w:hAnsi="Droid Sans Mono" w:cs="Droid Sans Mono"/>
          <w:sz w:val="19"/>
          <w:szCs w:val="19"/>
        </w:rPr>
        <w:t>(vid);</w:t>
      </w:r>
    </w:p>
    <w:p w14:paraId="512FB184"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vid.src</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window.URL.createObjectURL</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obj.stream</w:t>
      </w:r>
      <w:proofErr w:type="spellEnd"/>
      <w:r>
        <w:rPr>
          <w:rFonts w:ascii="Droid Sans Mono" w:eastAsia="Droid Sans Mono" w:hAnsi="Droid Sans Mono" w:cs="Droid Sans Mono"/>
          <w:sz w:val="19"/>
          <w:szCs w:val="19"/>
        </w:rPr>
        <w:t>);</w:t>
      </w:r>
    </w:p>
    <w:p w14:paraId="2DBA03B3"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542CAF56" w14:textId="77777777" w:rsidR="000A7FAA" w:rsidRDefault="000A7FAA">
      <w:pPr>
        <w:pStyle w:val="normal0"/>
        <w:spacing w:before="0" w:after="50"/>
        <w:ind w:left="360"/>
      </w:pPr>
    </w:p>
    <w:p w14:paraId="514F50C1"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navigator.getUserMedia</w:t>
      </w:r>
      <w:proofErr w:type="spellEnd"/>
      <w:proofErr w:type="gramEnd"/>
      <w:r>
        <w:rPr>
          <w:rFonts w:ascii="Droid Sans Mono" w:eastAsia="Droid Sans Mono" w:hAnsi="Droid Sans Mono" w:cs="Droid Sans Mono"/>
          <w:sz w:val="19"/>
          <w:szCs w:val="19"/>
        </w:rPr>
        <w:t>({video: true}, function (stream) {</w:t>
      </w:r>
    </w:p>
    <w:p w14:paraId="6AD9E622"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video = </w:t>
      </w:r>
      <w:proofErr w:type="spellStart"/>
      <w:r>
        <w:rPr>
          <w:rFonts w:ascii="Droid Sans Mono" w:eastAsia="Droid Sans Mono" w:hAnsi="Droid Sans Mono" w:cs="Droid Sans Mono"/>
          <w:sz w:val="19"/>
          <w:szCs w:val="19"/>
        </w:rPr>
        <w:t>document.querySelector</w:t>
      </w:r>
      <w:proofErr w:type="spellEnd"/>
      <w:r>
        <w:rPr>
          <w:rFonts w:ascii="Droid Sans Mono" w:eastAsia="Droid Sans Mono" w:hAnsi="Droid Sans Mono" w:cs="Droid Sans Mono"/>
          <w:sz w:val="19"/>
          <w:szCs w:val="19"/>
        </w:rPr>
        <w:t>('video');</w:t>
      </w:r>
    </w:p>
    <w:p w14:paraId="445EA761"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video.src</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window.URL.createObjectURL</w:t>
      </w:r>
      <w:proofErr w:type="spellEnd"/>
      <w:r>
        <w:rPr>
          <w:rFonts w:ascii="Droid Sans Mono" w:eastAsia="Droid Sans Mono" w:hAnsi="Droid Sans Mono" w:cs="Droid Sans Mono"/>
          <w:sz w:val="19"/>
          <w:szCs w:val="19"/>
        </w:rPr>
        <w:t>(stream);</w:t>
      </w:r>
    </w:p>
    <w:p w14:paraId="7E4805F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pc.addStream</w:t>
      </w:r>
      <w:proofErr w:type="spellEnd"/>
      <w:proofErr w:type="gramEnd"/>
      <w:r>
        <w:rPr>
          <w:rFonts w:ascii="Droid Sans Mono" w:eastAsia="Droid Sans Mono" w:hAnsi="Droid Sans Mono" w:cs="Droid Sans Mono"/>
          <w:sz w:val="19"/>
          <w:szCs w:val="19"/>
        </w:rPr>
        <w:t>(stream);</w:t>
      </w:r>
    </w:p>
    <w:p w14:paraId="2C1A74E8"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error</w:t>
      </w:r>
      <w:proofErr w:type="gramEnd"/>
      <w:r>
        <w:rPr>
          <w:rFonts w:ascii="Droid Sans Mono" w:eastAsia="Droid Sans Mono" w:hAnsi="Droid Sans Mono" w:cs="Droid Sans Mono"/>
          <w:sz w:val="19"/>
          <w:szCs w:val="19"/>
        </w:rPr>
        <w:t>);</w:t>
      </w:r>
    </w:p>
    <w:p w14:paraId="0E03B28A" w14:textId="77777777" w:rsidR="000A7FAA" w:rsidRDefault="000A7FAA">
      <w:pPr>
        <w:pStyle w:val="normal0"/>
        <w:spacing w:before="0" w:after="50"/>
        <w:ind w:left="360"/>
      </w:pPr>
    </w:p>
    <w:p w14:paraId="3EE50BD5"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function</w:t>
      </w:r>
      <w:proofErr w:type="gramEnd"/>
      <w:r>
        <w:rPr>
          <w:rFonts w:ascii="Droid Sans Mono" w:eastAsia="Droid Sans Mono" w:hAnsi="Droid Sans Mono" w:cs="Droid Sans Mono"/>
          <w:sz w:val="19"/>
          <w:szCs w:val="19"/>
        </w:rPr>
        <w:t xml:space="preserve"> error (err) {</w:t>
      </w:r>
    </w:p>
    <w:p w14:paraId="7403D0F4"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console.warn</w:t>
      </w:r>
      <w:proofErr w:type="spellEnd"/>
      <w:proofErr w:type="gramEnd"/>
      <w:r>
        <w:rPr>
          <w:rFonts w:ascii="Droid Sans Mono" w:eastAsia="Droid Sans Mono" w:hAnsi="Droid Sans Mono" w:cs="Droid Sans Mono"/>
          <w:sz w:val="19"/>
          <w:szCs w:val="19"/>
        </w:rPr>
        <w:t>('Error', err);</w:t>
      </w:r>
    </w:p>
    <w:p w14:paraId="51741408"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6D314641" w14:textId="77777777" w:rsidR="000A7FAA" w:rsidRDefault="000A7FAA">
      <w:pPr>
        <w:pStyle w:val="normal0"/>
        <w:spacing w:before="0" w:after="50"/>
        <w:ind w:left="360"/>
      </w:pPr>
    </w:p>
    <w:p w14:paraId="1661132B"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functioncreateOffer</w:t>
      </w:r>
      <w:proofErr w:type="spellEnd"/>
      <w:proofErr w:type="gramEnd"/>
      <w:r>
        <w:rPr>
          <w:rFonts w:ascii="Droid Sans Mono" w:eastAsia="Droid Sans Mono" w:hAnsi="Droid Sans Mono" w:cs="Droid Sans Mono"/>
          <w:sz w:val="19"/>
          <w:szCs w:val="19"/>
        </w:rPr>
        <w:t xml:space="preserve"> (id) {</w:t>
      </w:r>
    </w:p>
    <w:p w14:paraId="25290D4C"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pc.createOffer</w:t>
      </w:r>
      <w:proofErr w:type="spellEnd"/>
      <w:proofErr w:type="gramEnd"/>
      <w:r>
        <w:rPr>
          <w:rFonts w:ascii="Droid Sans Mono" w:eastAsia="Droid Sans Mono" w:hAnsi="Droid Sans Mono" w:cs="Droid Sans Mono"/>
          <w:sz w:val="19"/>
          <w:szCs w:val="19"/>
        </w:rPr>
        <w:t>(function(offer) {</w:t>
      </w:r>
    </w:p>
    <w:p w14:paraId="32EFEAB0"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pc.setLocalDescription</w:t>
      </w:r>
      <w:proofErr w:type="spellEnd"/>
      <w:proofErr w:type="gramEnd"/>
      <w:r>
        <w:rPr>
          <w:rFonts w:ascii="Droid Sans Mono" w:eastAsia="Droid Sans Mono" w:hAnsi="Droid Sans Mono" w:cs="Droid Sans Mono"/>
          <w:sz w:val="19"/>
          <w:szCs w:val="19"/>
        </w:rPr>
        <w:t xml:space="preserve">(new </w:t>
      </w:r>
      <w:proofErr w:type="spellStart"/>
      <w:r>
        <w:rPr>
          <w:rFonts w:ascii="Droid Sans Mono" w:eastAsia="Droid Sans Mono" w:hAnsi="Droid Sans Mono" w:cs="Droid Sans Mono"/>
          <w:sz w:val="19"/>
          <w:szCs w:val="19"/>
        </w:rPr>
        <w:t>sessionDescription</w:t>
      </w:r>
      <w:proofErr w:type="spellEnd"/>
      <w:r>
        <w:rPr>
          <w:rFonts w:ascii="Droid Sans Mono" w:eastAsia="Droid Sans Mono" w:hAnsi="Droid Sans Mono" w:cs="Droid Sans Mono"/>
          <w:sz w:val="19"/>
          <w:szCs w:val="19"/>
        </w:rPr>
        <w:t>(offer), function () {</w:t>
      </w:r>
    </w:p>
    <w:p w14:paraId="390B1FC1"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('make-offer', {</w:t>
      </w:r>
    </w:p>
    <w:p w14:paraId="7ACE0354"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offer</w:t>
      </w:r>
      <w:proofErr w:type="gramEnd"/>
      <w:r>
        <w:rPr>
          <w:rFonts w:ascii="Droid Sans Mono" w:eastAsia="Droid Sans Mono" w:hAnsi="Droid Sans Mono" w:cs="Droid Sans Mono"/>
          <w:sz w:val="19"/>
          <w:szCs w:val="19"/>
        </w:rPr>
        <w:t>: offer,</w:t>
      </w:r>
    </w:p>
    <w:p w14:paraId="4C62B403"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to</w:t>
      </w:r>
      <w:proofErr w:type="gramEnd"/>
      <w:r>
        <w:rPr>
          <w:rFonts w:ascii="Droid Sans Mono" w:eastAsia="Droid Sans Mono" w:hAnsi="Droid Sans Mono" w:cs="Droid Sans Mono"/>
          <w:sz w:val="19"/>
          <w:szCs w:val="19"/>
        </w:rPr>
        <w:t>: id</w:t>
      </w:r>
    </w:p>
    <w:p w14:paraId="01A0B2BB"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0CF56908"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error</w:t>
      </w:r>
      <w:proofErr w:type="gramEnd"/>
      <w:r>
        <w:rPr>
          <w:rFonts w:ascii="Droid Sans Mono" w:eastAsia="Droid Sans Mono" w:hAnsi="Droid Sans Mono" w:cs="Droid Sans Mono"/>
          <w:sz w:val="19"/>
          <w:szCs w:val="19"/>
        </w:rPr>
        <w:t>);</w:t>
      </w:r>
    </w:p>
    <w:p w14:paraId="3DCB1B1E"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error</w:t>
      </w:r>
      <w:proofErr w:type="gramEnd"/>
      <w:r>
        <w:rPr>
          <w:rFonts w:ascii="Droid Sans Mono" w:eastAsia="Droid Sans Mono" w:hAnsi="Droid Sans Mono" w:cs="Droid Sans Mono"/>
          <w:sz w:val="19"/>
          <w:szCs w:val="19"/>
        </w:rPr>
        <w:t>);</w:t>
      </w:r>
    </w:p>
    <w:p w14:paraId="33DC309E"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2141EFF9" w14:textId="77777777" w:rsidR="000A7FAA" w:rsidRDefault="000A7FAA">
      <w:pPr>
        <w:pStyle w:val="normal0"/>
        <w:spacing w:before="0" w:after="50"/>
        <w:ind w:left="360"/>
      </w:pPr>
    </w:p>
    <w:p w14:paraId="799FDD60"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('answer-made', function (data) {</w:t>
      </w:r>
    </w:p>
    <w:p w14:paraId="04FC9561"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pc.setRemoteDescription</w:t>
      </w:r>
      <w:proofErr w:type="spellEnd"/>
      <w:proofErr w:type="gramEnd"/>
      <w:r>
        <w:rPr>
          <w:rFonts w:ascii="Droid Sans Mono" w:eastAsia="Droid Sans Mono" w:hAnsi="Droid Sans Mono" w:cs="Droid Sans Mono"/>
          <w:sz w:val="19"/>
          <w:szCs w:val="19"/>
        </w:rPr>
        <w:t xml:space="preserve">(new </w:t>
      </w:r>
      <w:proofErr w:type="spellStart"/>
      <w:r>
        <w:rPr>
          <w:rFonts w:ascii="Droid Sans Mono" w:eastAsia="Droid Sans Mono" w:hAnsi="Droid Sans Mono" w:cs="Droid Sans Mono"/>
          <w:sz w:val="19"/>
          <w:szCs w:val="19"/>
        </w:rPr>
        <w:t>sessionDescription</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data.answer</w:t>
      </w:r>
      <w:proofErr w:type="spellEnd"/>
      <w:r>
        <w:rPr>
          <w:rFonts w:ascii="Droid Sans Mono" w:eastAsia="Droid Sans Mono" w:hAnsi="Droid Sans Mono" w:cs="Droid Sans Mono"/>
          <w:sz w:val="19"/>
          <w:szCs w:val="19"/>
        </w:rPr>
        <w:t>), function () {</w:t>
      </w:r>
    </w:p>
    <w:p w14:paraId="68FB541F"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document.getElementById</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data.socket</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setAttribute</w:t>
      </w:r>
      <w:proofErr w:type="spellEnd"/>
      <w:r>
        <w:rPr>
          <w:rFonts w:ascii="Droid Sans Mono" w:eastAsia="Droid Sans Mono" w:hAnsi="Droid Sans Mono" w:cs="Droid Sans Mono"/>
          <w:sz w:val="19"/>
          <w:szCs w:val="19"/>
        </w:rPr>
        <w:t>('class', 'active');</w:t>
      </w:r>
    </w:p>
    <w:p w14:paraId="0CD717B6"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if</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answersFrom</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data.socket</w:t>
      </w:r>
      <w:proofErr w:type="spellEnd"/>
      <w:r>
        <w:rPr>
          <w:rFonts w:ascii="Droid Sans Mono" w:eastAsia="Droid Sans Mono" w:hAnsi="Droid Sans Mono" w:cs="Droid Sans Mono"/>
          <w:sz w:val="19"/>
          <w:szCs w:val="19"/>
        </w:rPr>
        <w:t>]) {</w:t>
      </w:r>
    </w:p>
    <w:p w14:paraId="32B54A8E"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createOffer</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data.socket</w:t>
      </w:r>
      <w:proofErr w:type="spellEnd"/>
      <w:r>
        <w:rPr>
          <w:rFonts w:ascii="Droid Sans Mono" w:eastAsia="Droid Sans Mono" w:hAnsi="Droid Sans Mono" w:cs="Droid Sans Mono"/>
          <w:sz w:val="19"/>
          <w:szCs w:val="19"/>
        </w:rPr>
        <w:t>);</w:t>
      </w:r>
    </w:p>
    <w:p w14:paraId="6FF9EE38"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answersFrom</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data.socket</w:t>
      </w:r>
      <w:proofErr w:type="spellEnd"/>
      <w:r>
        <w:rPr>
          <w:rFonts w:ascii="Droid Sans Mono" w:eastAsia="Droid Sans Mono" w:hAnsi="Droid Sans Mono" w:cs="Droid Sans Mono"/>
          <w:sz w:val="19"/>
          <w:szCs w:val="19"/>
        </w:rPr>
        <w:t>] = true;</w:t>
      </w:r>
    </w:p>
    <w:p w14:paraId="6234C2DE"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1D24A77A"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error</w:t>
      </w:r>
      <w:proofErr w:type="gramEnd"/>
      <w:r>
        <w:rPr>
          <w:rFonts w:ascii="Droid Sans Mono" w:eastAsia="Droid Sans Mono" w:hAnsi="Droid Sans Mono" w:cs="Droid Sans Mono"/>
          <w:sz w:val="19"/>
          <w:szCs w:val="19"/>
        </w:rPr>
        <w:t>);</w:t>
      </w:r>
    </w:p>
    <w:p w14:paraId="2239AB38"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196A4A27" w14:textId="77777777" w:rsidR="000A7FAA" w:rsidRDefault="000A7FAA">
      <w:pPr>
        <w:pStyle w:val="normal0"/>
        <w:spacing w:before="0" w:after="50"/>
        <w:ind w:left="360"/>
      </w:pPr>
    </w:p>
    <w:p w14:paraId="1DAB869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('offer-made', function (data) {</w:t>
      </w:r>
    </w:p>
    <w:p w14:paraId="5857598C"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offer</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data.offer</w:t>
      </w:r>
      <w:proofErr w:type="spellEnd"/>
      <w:r>
        <w:rPr>
          <w:rFonts w:ascii="Droid Sans Mono" w:eastAsia="Droid Sans Mono" w:hAnsi="Droid Sans Mono" w:cs="Droid Sans Mono"/>
          <w:sz w:val="19"/>
          <w:szCs w:val="19"/>
        </w:rPr>
        <w:t>;</w:t>
      </w:r>
    </w:p>
    <w:p w14:paraId="2A133204" w14:textId="77777777" w:rsidR="000A7FAA" w:rsidRDefault="000A7FAA">
      <w:pPr>
        <w:pStyle w:val="normal0"/>
        <w:spacing w:before="0" w:after="50"/>
        <w:ind w:left="360"/>
      </w:pPr>
    </w:p>
    <w:p w14:paraId="3D729B58"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pc.setRemoteDescription</w:t>
      </w:r>
      <w:proofErr w:type="spellEnd"/>
      <w:proofErr w:type="gramEnd"/>
      <w:r>
        <w:rPr>
          <w:rFonts w:ascii="Droid Sans Mono" w:eastAsia="Droid Sans Mono" w:hAnsi="Droid Sans Mono" w:cs="Droid Sans Mono"/>
          <w:sz w:val="19"/>
          <w:szCs w:val="19"/>
        </w:rPr>
        <w:t xml:space="preserve">(new </w:t>
      </w:r>
      <w:proofErr w:type="spellStart"/>
      <w:r>
        <w:rPr>
          <w:rFonts w:ascii="Droid Sans Mono" w:eastAsia="Droid Sans Mono" w:hAnsi="Droid Sans Mono" w:cs="Droid Sans Mono"/>
          <w:sz w:val="19"/>
          <w:szCs w:val="19"/>
        </w:rPr>
        <w:t>sessionDescription</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data.offer</w:t>
      </w:r>
      <w:proofErr w:type="spellEnd"/>
      <w:r>
        <w:rPr>
          <w:rFonts w:ascii="Droid Sans Mono" w:eastAsia="Droid Sans Mono" w:hAnsi="Droid Sans Mono" w:cs="Droid Sans Mono"/>
          <w:sz w:val="19"/>
          <w:szCs w:val="19"/>
        </w:rPr>
        <w:t>), function () {</w:t>
      </w:r>
    </w:p>
    <w:p w14:paraId="70BE5B47"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pc.createAnswer</w:t>
      </w:r>
      <w:proofErr w:type="spellEnd"/>
      <w:proofErr w:type="gramEnd"/>
      <w:r>
        <w:rPr>
          <w:rFonts w:ascii="Droid Sans Mono" w:eastAsia="Droid Sans Mono" w:hAnsi="Droid Sans Mono" w:cs="Droid Sans Mono"/>
          <w:sz w:val="19"/>
          <w:szCs w:val="19"/>
        </w:rPr>
        <w:t>(function (answer) {</w:t>
      </w:r>
    </w:p>
    <w:p w14:paraId="51C0AA9A"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pc.setLocalDescription</w:t>
      </w:r>
      <w:proofErr w:type="spellEnd"/>
      <w:proofErr w:type="gramEnd"/>
      <w:r>
        <w:rPr>
          <w:rFonts w:ascii="Droid Sans Mono" w:eastAsia="Droid Sans Mono" w:hAnsi="Droid Sans Mono" w:cs="Droid Sans Mono"/>
          <w:sz w:val="19"/>
          <w:szCs w:val="19"/>
        </w:rPr>
        <w:t xml:space="preserve">(new </w:t>
      </w:r>
      <w:proofErr w:type="spellStart"/>
      <w:r>
        <w:rPr>
          <w:rFonts w:ascii="Droid Sans Mono" w:eastAsia="Droid Sans Mono" w:hAnsi="Droid Sans Mono" w:cs="Droid Sans Mono"/>
          <w:sz w:val="19"/>
          <w:szCs w:val="19"/>
        </w:rPr>
        <w:t>sessionDescription</w:t>
      </w:r>
      <w:proofErr w:type="spellEnd"/>
      <w:r>
        <w:rPr>
          <w:rFonts w:ascii="Droid Sans Mono" w:eastAsia="Droid Sans Mono" w:hAnsi="Droid Sans Mono" w:cs="Droid Sans Mono"/>
          <w:sz w:val="19"/>
          <w:szCs w:val="19"/>
        </w:rPr>
        <w:t>(answer), function () {</w:t>
      </w:r>
    </w:p>
    <w:p w14:paraId="675DC0DE"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('make-answer', {</w:t>
      </w:r>
    </w:p>
    <w:p w14:paraId="12BCE635"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answer</w:t>
      </w:r>
      <w:proofErr w:type="gramEnd"/>
      <w:r>
        <w:rPr>
          <w:rFonts w:ascii="Droid Sans Mono" w:eastAsia="Droid Sans Mono" w:hAnsi="Droid Sans Mono" w:cs="Droid Sans Mono"/>
          <w:sz w:val="19"/>
          <w:szCs w:val="19"/>
        </w:rPr>
        <w:t>: answer,</w:t>
      </w:r>
    </w:p>
    <w:p w14:paraId="73D845C2"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to</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data.socket</w:t>
      </w:r>
      <w:proofErr w:type="spellEnd"/>
    </w:p>
    <w:p w14:paraId="4AF920C2"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526A80ED"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error</w:t>
      </w:r>
      <w:proofErr w:type="gramEnd"/>
      <w:r>
        <w:rPr>
          <w:rFonts w:ascii="Droid Sans Mono" w:eastAsia="Droid Sans Mono" w:hAnsi="Droid Sans Mono" w:cs="Droid Sans Mono"/>
          <w:sz w:val="19"/>
          <w:szCs w:val="19"/>
        </w:rPr>
        <w:t>);</w:t>
      </w:r>
    </w:p>
    <w:p w14:paraId="5AE0E4C1"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error</w:t>
      </w:r>
      <w:proofErr w:type="gramEnd"/>
      <w:r>
        <w:rPr>
          <w:rFonts w:ascii="Droid Sans Mono" w:eastAsia="Droid Sans Mono" w:hAnsi="Droid Sans Mono" w:cs="Droid Sans Mono"/>
          <w:sz w:val="19"/>
          <w:szCs w:val="19"/>
        </w:rPr>
        <w:t>);</w:t>
      </w:r>
    </w:p>
    <w:p w14:paraId="00B4A618"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 </w:t>
      </w:r>
      <w:proofErr w:type="gramStart"/>
      <w:r>
        <w:rPr>
          <w:rFonts w:ascii="Droid Sans Mono" w:eastAsia="Droid Sans Mono" w:hAnsi="Droid Sans Mono" w:cs="Droid Sans Mono"/>
          <w:sz w:val="19"/>
          <w:szCs w:val="19"/>
        </w:rPr>
        <w:t>error</w:t>
      </w:r>
      <w:proofErr w:type="gramEnd"/>
      <w:r>
        <w:rPr>
          <w:rFonts w:ascii="Droid Sans Mono" w:eastAsia="Droid Sans Mono" w:hAnsi="Droid Sans Mono" w:cs="Droid Sans Mono"/>
          <w:sz w:val="19"/>
          <w:szCs w:val="19"/>
        </w:rPr>
        <w:t>);</w:t>
      </w:r>
    </w:p>
    <w:p w14:paraId="2D54A25D"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22E593BE" w14:textId="77777777" w:rsidR="000A7FAA" w:rsidRDefault="000A7FAA">
      <w:pPr>
        <w:pStyle w:val="normal0"/>
        <w:spacing w:before="0" w:after="50"/>
        <w:ind w:left="360"/>
      </w:pPr>
    </w:p>
    <w:p w14:paraId="5C61A9B7"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('add-users', function (data) {</w:t>
      </w:r>
    </w:p>
    <w:p w14:paraId="29B8B0D4"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for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vari</w:t>
      </w:r>
      <w:proofErr w:type="spellEnd"/>
      <w:r>
        <w:rPr>
          <w:rFonts w:ascii="Droid Sans Mono" w:eastAsia="Droid Sans Mono" w:hAnsi="Droid Sans Mono" w:cs="Droid Sans Mono"/>
          <w:sz w:val="19"/>
          <w:szCs w:val="19"/>
        </w:rPr>
        <w:t xml:space="preserve"> = 0;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&lt;</w:t>
      </w:r>
      <w:proofErr w:type="spellStart"/>
      <w:r>
        <w:rPr>
          <w:rFonts w:ascii="Droid Sans Mono" w:eastAsia="Droid Sans Mono" w:hAnsi="Droid Sans Mono" w:cs="Droid Sans Mono"/>
          <w:sz w:val="19"/>
          <w:szCs w:val="19"/>
        </w:rPr>
        <w:t>data.users.length</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w:t>
      </w:r>
    </w:p>
    <w:p w14:paraId="2D6480FF"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el = </w:t>
      </w:r>
      <w:proofErr w:type="spellStart"/>
      <w:r>
        <w:rPr>
          <w:rFonts w:ascii="Droid Sans Mono" w:eastAsia="Droid Sans Mono" w:hAnsi="Droid Sans Mono" w:cs="Droid Sans Mono"/>
          <w:sz w:val="19"/>
          <w:szCs w:val="19"/>
        </w:rPr>
        <w:t>document.createElement</w:t>
      </w:r>
      <w:proofErr w:type="spellEnd"/>
      <w:r>
        <w:rPr>
          <w:rFonts w:ascii="Droid Sans Mono" w:eastAsia="Droid Sans Mono" w:hAnsi="Droid Sans Mono" w:cs="Droid Sans Mono"/>
          <w:sz w:val="19"/>
          <w:szCs w:val="19"/>
        </w:rPr>
        <w:t>('div'),</w:t>
      </w:r>
    </w:p>
    <w:p w14:paraId="03B57129"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id</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data.users</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w:t>
      </w:r>
    </w:p>
    <w:p w14:paraId="62C2E00C" w14:textId="77777777" w:rsidR="000A7FAA" w:rsidRDefault="000A7FAA">
      <w:pPr>
        <w:pStyle w:val="normal0"/>
        <w:spacing w:before="0" w:after="50"/>
        <w:ind w:left="360"/>
      </w:pPr>
    </w:p>
    <w:p w14:paraId="691A285D"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el.setAttribute</w:t>
      </w:r>
      <w:proofErr w:type="spellEnd"/>
      <w:proofErr w:type="gramEnd"/>
      <w:r>
        <w:rPr>
          <w:rFonts w:ascii="Droid Sans Mono" w:eastAsia="Droid Sans Mono" w:hAnsi="Droid Sans Mono" w:cs="Droid Sans Mono"/>
          <w:sz w:val="19"/>
          <w:szCs w:val="19"/>
        </w:rPr>
        <w:t>('id', id);</w:t>
      </w:r>
    </w:p>
    <w:p w14:paraId="2B8B693A"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el.innerHTML</w:t>
      </w:r>
      <w:proofErr w:type="spellEnd"/>
      <w:proofErr w:type="gramEnd"/>
      <w:r>
        <w:rPr>
          <w:rFonts w:ascii="Droid Sans Mono" w:eastAsia="Droid Sans Mono" w:hAnsi="Droid Sans Mono" w:cs="Droid Sans Mono"/>
          <w:sz w:val="19"/>
          <w:szCs w:val="19"/>
        </w:rPr>
        <w:t xml:space="preserve"> = id;</w:t>
      </w:r>
    </w:p>
    <w:p w14:paraId="1E50B010"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el.addEventListener</w:t>
      </w:r>
      <w:proofErr w:type="spellEnd"/>
      <w:proofErr w:type="gramEnd"/>
      <w:r>
        <w:rPr>
          <w:rFonts w:ascii="Droid Sans Mono" w:eastAsia="Droid Sans Mono" w:hAnsi="Droid Sans Mono" w:cs="Droid Sans Mono"/>
          <w:sz w:val="19"/>
          <w:szCs w:val="19"/>
        </w:rPr>
        <w:t>('click', function () {</w:t>
      </w:r>
    </w:p>
    <w:p w14:paraId="187F0F0F"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createOffer</w:t>
      </w:r>
      <w:proofErr w:type="spellEnd"/>
      <w:proofErr w:type="gramEnd"/>
      <w:r>
        <w:rPr>
          <w:rFonts w:ascii="Droid Sans Mono" w:eastAsia="Droid Sans Mono" w:hAnsi="Droid Sans Mono" w:cs="Droid Sans Mono"/>
          <w:sz w:val="19"/>
          <w:szCs w:val="19"/>
        </w:rPr>
        <w:t>(id);</w:t>
      </w:r>
    </w:p>
    <w:p w14:paraId="5D718398"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66D2538E"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document.getElementById</w:t>
      </w:r>
      <w:proofErr w:type="spellEnd"/>
      <w:proofErr w:type="gramEnd"/>
      <w:r>
        <w:rPr>
          <w:rFonts w:ascii="Droid Sans Mono" w:eastAsia="Droid Sans Mono" w:hAnsi="Droid Sans Mono" w:cs="Droid Sans Mono"/>
          <w:sz w:val="19"/>
          <w:szCs w:val="19"/>
        </w:rPr>
        <w:t>('users').</w:t>
      </w:r>
      <w:proofErr w:type="spellStart"/>
      <w:r>
        <w:rPr>
          <w:rFonts w:ascii="Droid Sans Mono" w:eastAsia="Droid Sans Mono" w:hAnsi="Droid Sans Mono" w:cs="Droid Sans Mono"/>
          <w:sz w:val="19"/>
          <w:szCs w:val="19"/>
        </w:rPr>
        <w:t>appendChild</w:t>
      </w:r>
      <w:proofErr w:type="spellEnd"/>
      <w:r>
        <w:rPr>
          <w:rFonts w:ascii="Droid Sans Mono" w:eastAsia="Droid Sans Mono" w:hAnsi="Droid Sans Mono" w:cs="Droid Sans Mono"/>
          <w:sz w:val="19"/>
          <w:szCs w:val="19"/>
        </w:rPr>
        <w:t>(el);</w:t>
      </w:r>
    </w:p>
    <w:p w14:paraId="2DDC59A9" w14:textId="77777777" w:rsidR="000A7FAA" w:rsidRDefault="005732E5">
      <w:pPr>
        <w:pStyle w:val="normal0"/>
        <w:spacing w:before="0" w:after="50"/>
        <w:ind w:left="360"/>
      </w:pPr>
      <w:r>
        <w:rPr>
          <w:rFonts w:ascii="Droid Sans Mono" w:eastAsia="Droid Sans Mono" w:hAnsi="Droid Sans Mono" w:cs="Droid Sans Mono"/>
          <w:sz w:val="19"/>
          <w:szCs w:val="19"/>
        </w:rPr>
        <w:t xml:space="preserve">    }</w:t>
      </w:r>
    </w:p>
    <w:p w14:paraId="79687185"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36D8064F" w14:textId="77777777" w:rsidR="000A7FAA" w:rsidRDefault="000A7FAA">
      <w:pPr>
        <w:pStyle w:val="normal0"/>
        <w:spacing w:before="0" w:after="50"/>
        <w:ind w:left="360"/>
      </w:pPr>
    </w:p>
    <w:p w14:paraId="1876DC71"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lastRenderedPageBreak/>
        <w:t>socket.on</w:t>
      </w:r>
      <w:proofErr w:type="spellEnd"/>
      <w:proofErr w:type="gramEnd"/>
      <w:r>
        <w:rPr>
          <w:rFonts w:ascii="Droid Sans Mono" w:eastAsia="Droid Sans Mono" w:hAnsi="Droid Sans Mono" w:cs="Droid Sans Mono"/>
          <w:sz w:val="19"/>
          <w:szCs w:val="19"/>
        </w:rPr>
        <w:t>('remove-user', function (id) {</w:t>
      </w:r>
    </w:p>
    <w:p w14:paraId="22F3A96E"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div = </w:t>
      </w:r>
      <w:proofErr w:type="spellStart"/>
      <w:r>
        <w:rPr>
          <w:rFonts w:ascii="Droid Sans Mono" w:eastAsia="Droid Sans Mono" w:hAnsi="Droid Sans Mono" w:cs="Droid Sans Mono"/>
          <w:sz w:val="19"/>
          <w:szCs w:val="19"/>
        </w:rPr>
        <w:t>document.getElementById</w:t>
      </w:r>
      <w:proofErr w:type="spellEnd"/>
      <w:r>
        <w:rPr>
          <w:rFonts w:ascii="Droid Sans Mono" w:eastAsia="Droid Sans Mono" w:hAnsi="Droid Sans Mono" w:cs="Droid Sans Mono"/>
          <w:sz w:val="19"/>
          <w:szCs w:val="19"/>
        </w:rPr>
        <w:t>(id);</w:t>
      </w:r>
    </w:p>
    <w:p w14:paraId="78B79449" w14:textId="77777777" w:rsidR="000A7FAA" w:rsidRDefault="005732E5">
      <w:pPr>
        <w:pStyle w:val="normal0"/>
        <w:spacing w:before="0" w:after="50"/>
        <w:ind w:left="360"/>
      </w:pPr>
      <w:proofErr w:type="spellStart"/>
      <w:proofErr w:type="gramStart"/>
      <w:r>
        <w:rPr>
          <w:rFonts w:ascii="Droid Sans Mono" w:eastAsia="Droid Sans Mono" w:hAnsi="Droid Sans Mono" w:cs="Droid Sans Mono"/>
          <w:sz w:val="19"/>
          <w:szCs w:val="19"/>
        </w:rPr>
        <w:t>document.getElementById</w:t>
      </w:r>
      <w:proofErr w:type="spellEnd"/>
      <w:proofErr w:type="gramEnd"/>
      <w:r>
        <w:rPr>
          <w:rFonts w:ascii="Droid Sans Mono" w:eastAsia="Droid Sans Mono" w:hAnsi="Droid Sans Mono" w:cs="Droid Sans Mono"/>
          <w:sz w:val="19"/>
          <w:szCs w:val="19"/>
        </w:rPr>
        <w:t>('users').</w:t>
      </w:r>
      <w:proofErr w:type="spellStart"/>
      <w:r>
        <w:rPr>
          <w:rFonts w:ascii="Droid Sans Mono" w:eastAsia="Droid Sans Mono" w:hAnsi="Droid Sans Mono" w:cs="Droid Sans Mono"/>
          <w:sz w:val="19"/>
          <w:szCs w:val="19"/>
        </w:rPr>
        <w:t>removeChild</w:t>
      </w:r>
      <w:proofErr w:type="spellEnd"/>
      <w:r>
        <w:rPr>
          <w:rFonts w:ascii="Droid Sans Mono" w:eastAsia="Droid Sans Mono" w:hAnsi="Droid Sans Mono" w:cs="Droid Sans Mono"/>
          <w:sz w:val="19"/>
          <w:szCs w:val="19"/>
        </w:rPr>
        <w:t>(div);</w:t>
      </w:r>
    </w:p>
    <w:p w14:paraId="35C09E9E"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3991F508" w14:textId="77777777" w:rsidR="000A7FAA" w:rsidRDefault="000A7FAA">
      <w:pPr>
        <w:pStyle w:val="normal0"/>
        <w:spacing w:before="0" w:after="50"/>
        <w:ind w:left="360"/>
      </w:pPr>
    </w:p>
    <w:p w14:paraId="2F720162" w14:textId="77777777" w:rsidR="000A7FAA" w:rsidRDefault="005732E5">
      <w:pPr>
        <w:pStyle w:val="normal0"/>
        <w:numPr>
          <w:ilvl w:val="0"/>
          <w:numId w:val="5"/>
        </w:numPr>
        <w:tabs>
          <w:tab w:val="left" w:pos="360"/>
        </w:tabs>
        <w:spacing w:before="0"/>
        <w:ind w:right="360" w:hanging="363"/>
      </w:pPr>
      <w:r>
        <w:rPr>
          <w:rFonts w:ascii="Times New Roman" w:eastAsia="Times New Roman" w:hAnsi="Times New Roman" w:cs="Times New Roman"/>
          <w:sz w:val="22"/>
          <w:szCs w:val="22"/>
        </w:rPr>
        <w:t>Last of all, we will need to add some CSS in style.css to make our page look nice.</w:t>
      </w:r>
    </w:p>
    <w:p w14:paraId="43ABDF66" w14:textId="77777777" w:rsidR="000A7FAA" w:rsidRDefault="000A7FAA">
      <w:pPr>
        <w:pStyle w:val="normal0"/>
        <w:spacing w:before="0" w:after="50"/>
        <w:ind w:left="360"/>
      </w:pPr>
    </w:p>
    <w:p w14:paraId="33A61AE1"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html</w:t>
      </w:r>
      <w:proofErr w:type="gramEnd"/>
      <w:r>
        <w:rPr>
          <w:rFonts w:ascii="Droid Sans Mono" w:eastAsia="Droid Sans Mono" w:hAnsi="Droid Sans Mono" w:cs="Droid Sans Mono"/>
          <w:sz w:val="19"/>
          <w:szCs w:val="19"/>
        </w:rPr>
        <w:t>, body {</w:t>
      </w:r>
    </w:p>
    <w:p w14:paraId="066206E1"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padding</w:t>
      </w:r>
      <w:proofErr w:type="gramEnd"/>
      <w:r>
        <w:rPr>
          <w:rFonts w:ascii="Droid Sans Mono" w:eastAsia="Droid Sans Mono" w:hAnsi="Droid Sans Mono" w:cs="Droid Sans Mono"/>
          <w:sz w:val="19"/>
          <w:szCs w:val="19"/>
        </w:rPr>
        <w:t>: 0px;</w:t>
      </w:r>
    </w:p>
    <w:p w14:paraId="79AE90BE"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margin</w:t>
      </w:r>
      <w:proofErr w:type="gramEnd"/>
      <w:r>
        <w:rPr>
          <w:rFonts w:ascii="Droid Sans Mono" w:eastAsia="Droid Sans Mono" w:hAnsi="Droid Sans Mono" w:cs="Droid Sans Mono"/>
          <w:sz w:val="19"/>
          <w:szCs w:val="19"/>
        </w:rPr>
        <w:t>: 0px;</w:t>
      </w:r>
    </w:p>
    <w:p w14:paraId="38F3D344"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7CFCB67C" w14:textId="77777777" w:rsidR="000A7FAA" w:rsidRDefault="000A7FAA">
      <w:pPr>
        <w:pStyle w:val="normal0"/>
        <w:spacing w:before="0" w:after="50"/>
        <w:ind w:left="360"/>
      </w:pPr>
    </w:p>
    <w:p w14:paraId="05F1AAA3"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video</w:t>
      </w:r>
      <w:proofErr w:type="gramEnd"/>
      <w:r>
        <w:rPr>
          <w:rFonts w:ascii="Droid Sans Mono" w:eastAsia="Droid Sans Mono" w:hAnsi="Droid Sans Mono" w:cs="Droid Sans Mono"/>
          <w:sz w:val="19"/>
          <w:szCs w:val="19"/>
        </w:rPr>
        <w:t xml:space="preserve"> {</w:t>
      </w:r>
    </w:p>
    <w:p w14:paraId="232BDECC"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background</w:t>
      </w:r>
      <w:proofErr w:type="gramEnd"/>
      <w:r>
        <w:rPr>
          <w:rFonts w:ascii="Droid Sans Mono" w:eastAsia="Droid Sans Mono" w:hAnsi="Droid Sans Mono" w:cs="Droid Sans Mono"/>
          <w:sz w:val="19"/>
          <w:szCs w:val="19"/>
        </w:rPr>
        <w:t>: #CCC;</w:t>
      </w:r>
    </w:p>
    <w:p w14:paraId="650EF8B2"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0A67B489" w14:textId="77777777" w:rsidR="000A7FAA" w:rsidRDefault="000A7FAA">
      <w:pPr>
        <w:pStyle w:val="normal0"/>
        <w:spacing w:before="0" w:after="50"/>
        <w:ind w:left="360"/>
      </w:pPr>
    </w:p>
    <w:p w14:paraId="4785A683"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.container</w:t>
      </w:r>
      <w:proofErr w:type="gramEnd"/>
      <w:r>
        <w:rPr>
          <w:rFonts w:ascii="Droid Sans Mono" w:eastAsia="Droid Sans Mono" w:hAnsi="Droid Sans Mono" w:cs="Droid Sans Mono"/>
          <w:sz w:val="19"/>
          <w:szCs w:val="19"/>
        </w:rPr>
        <w:t xml:space="preserve"> {</w:t>
      </w:r>
    </w:p>
    <w:p w14:paraId="6D51D903"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width</w:t>
      </w:r>
      <w:proofErr w:type="gramEnd"/>
      <w:r>
        <w:rPr>
          <w:rFonts w:ascii="Droid Sans Mono" w:eastAsia="Droid Sans Mono" w:hAnsi="Droid Sans Mono" w:cs="Droid Sans Mono"/>
          <w:sz w:val="19"/>
          <w:szCs w:val="19"/>
        </w:rPr>
        <w:t>: 100%;</w:t>
      </w:r>
    </w:p>
    <w:p w14:paraId="77FF37BB"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1509F3A7" w14:textId="77777777" w:rsidR="000A7FAA" w:rsidRDefault="000A7FAA">
      <w:pPr>
        <w:pStyle w:val="normal0"/>
        <w:spacing w:before="0" w:after="50"/>
        <w:ind w:left="360"/>
      </w:pPr>
    </w:p>
    <w:p w14:paraId="39D504BE"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.video</w:t>
      </w:r>
      <w:proofErr w:type="gramEnd"/>
      <w:r>
        <w:rPr>
          <w:rFonts w:ascii="Droid Sans Mono" w:eastAsia="Droid Sans Mono" w:hAnsi="Droid Sans Mono" w:cs="Droid Sans Mono"/>
          <w:sz w:val="19"/>
          <w:szCs w:val="19"/>
        </w:rPr>
        <w:t>-large {</w:t>
      </w:r>
    </w:p>
    <w:p w14:paraId="3C23B3E8"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width</w:t>
      </w:r>
      <w:proofErr w:type="gramEnd"/>
      <w:r>
        <w:rPr>
          <w:rFonts w:ascii="Droid Sans Mono" w:eastAsia="Droid Sans Mono" w:hAnsi="Droid Sans Mono" w:cs="Droid Sans Mono"/>
          <w:sz w:val="19"/>
          <w:szCs w:val="19"/>
        </w:rPr>
        <w:t>: 75%;</w:t>
      </w:r>
    </w:p>
    <w:p w14:paraId="40B99EAD"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float</w:t>
      </w:r>
      <w:proofErr w:type="gramEnd"/>
      <w:r>
        <w:rPr>
          <w:rFonts w:ascii="Droid Sans Mono" w:eastAsia="Droid Sans Mono" w:hAnsi="Droid Sans Mono" w:cs="Droid Sans Mono"/>
          <w:sz w:val="19"/>
          <w:szCs w:val="19"/>
        </w:rPr>
        <w:t>: left;</w:t>
      </w:r>
    </w:p>
    <w:p w14:paraId="2C09330F"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77F8829D" w14:textId="77777777" w:rsidR="000A7FAA" w:rsidRDefault="000A7FAA">
      <w:pPr>
        <w:pStyle w:val="normal0"/>
        <w:spacing w:before="0" w:after="50"/>
        <w:ind w:left="360"/>
      </w:pPr>
    </w:p>
    <w:p w14:paraId="13B7BBC5"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.users</w:t>
      </w:r>
      <w:proofErr w:type="gramEnd"/>
      <w:r>
        <w:rPr>
          <w:rFonts w:ascii="Droid Sans Mono" w:eastAsia="Droid Sans Mono" w:hAnsi="Droid Sans Mono" w:cs="Droid Sans Mono"/>
          <w:sz w:val="19"/>
          <w:szCs w:val="19"/>
        </w:rPr>
        <w:t>-container {</w:t>
      </w:r>
    </w:p>
    <w:p w14:paraId="0AAB3C6D"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width</w:t>
      </w:r>
      <w:proofErr w:type="gramEnd"/>
      <w:r>
        <w:rPr>
          <w:rFonts w:ascii="Droid Sans Mono" w:eastAsia="Droid Sans Mono" w:hAnsi="Droid Sans Mono" w:cs="Droid Sans Mono"/>
          <w:sz w:val="19"/>
          <w:szCs w:val="19"/>
        </w:rPr>
        <w:t>: 21%;</w:t>
      </w:r>
    </w:p>
    <w:p w14:paraId="6639DC7D"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float</w:t>
      </w:r>
      <w:proofErr w:type="gramEnd"/>
      <w:r>
        <w:rPr>
          <w:rFonts w:ascii="Droid Sans Mono" w:eastAsia="Droid Sans Mono" w:hAnsi="Droid Sans Mono" w:cs="Droid Sans Mono"/>
          <w:sz w:val="19"/>
          <w:szCs w:val="19"/>
        </w:rPr>
        <w:t>: left;</w:t>
      </w:r>
    </w:p>
    <w:p w14:paraId="54CC9EC5"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padding</w:t>
      </w:r>
      <w:proofErr w:type="gramEnd"/>
      <w:r>
        <w:rPr>
          <w:rFonts w:ascii="Droid Sans Mono" w:eastAsia="Droid Sans Mono" w:hAnsi="Droid Sans Mono" w:cs="Droid Sans Mono"/>
          <w:sz w:val="19"/>
          <w:szCs w:val="19"/>
        </w:rPr>
        <w:t>: 2%;</w:t>
      </w:r>
    </w:p>
    <w:p w14:paraId="48F3D2F8"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position</w:t>
      </w:r>
      <w:proofErr w:type="gramEnd"/>
      <w:r>
        <w:rPr>
          <w:rFonts w:ascii="Droid Sans Mono" w:eastAsia="Droid Sans Mono" w:hAnsi="Droid Sans Mono" w:cs="Droid Sans Mono"/>
          <w:sz w:val="19"/>
          <w:szCs w:val="19"/>
        </w:rPr>
        <w:t>: relative;</w:t>
      </w:r>
    </w:p>
    <w:p w14:paraId="4CF1410B"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5E5931BD" w14:textId="77777777" w:rsidR="000A7FAA" w:rsidRDefault="000A7FAA">
      <w:pPr>
        <w:pStyle w:val="normal0"/>
        <w:spacing w:before="0" w:after="50"/>
        <w:ind w:left="360"/>
      </w:pPr>
    </w:p>
    <w:p w14:paraId="1ED60B56"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.video</w:t>
      </w:r>
      <w:proofErr w:type="gramEnd"/>
      <w:r>
        <w:rPr>
          <w:rFonts w:ascii="Droid Sans Mono" w:eastAsia="Droid Sans Mono" w:hAnsi="Droid Sans Mono" w:cs="Droid Sans Mono"/>
          <w:sz w:val="19"/>
          <w:szCs w:val="19"/>
        </w:rPr>
        <w:t>-small {</w:t>
      </w:r>
    </w:p>
    <w:p w14:paraId="147D9665"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margin</w:t>
      </w:r>
      <w:proofErr w:type="gramEnd"/>
      <w:r>
        <w:rPr>
          <w:rFonts w:ascii="Droid Sans Mono" w:eastAsia="Droid Sans Mono" w:hAnsi="Droid Sans Mono" w:cs="Droid Sans Mono"/>
          <w:sz w:val="19"/>
          <w:szCs w:val="19"/>
        </w:rPr>
        <w:t>-top: 20px;</w:t>
      </w:r>
    </w:p>
    <w:p w14:paraId="30FF645A"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width</w:t>
      </w:r>
      <w:proofErr w:type="gramEnd"/>
      <w:r>
        <w:rPr>
          <w:rFonts w:ascii="Droid Sans Mono" w:eastAsia="Droid Sans Mono" w:hAnsi="Droid Sans Mono" w:cs="Droid Sans Mono"/>
          <w:sz w:val="19"/>
          <w:szCs w:val="19"/>
        </w:rPr>
        <w:t>: 100%;</w:t>
      </w:r>
    </w:p>
    <w:p w14:paraId="50B9AB5C"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7DEFBA04" w14:textId="77777777" w:rsidR="000A7FAA" w:rsidRDefault="000A7FAA">
      <w:pPr>
        <w:pStyle w:val="normal0"/>
        <w:spacing w:before="0" w:after="50"/>
        <w:ind w:left="360"/>
      </w:pPr>
    </w:p>
    <w:p w14:paraId="70C0243C" w14:textId="77777777" w:rsidR="000A7FAA" w:rsidRDefault="005732E5">
      <w:pPr>
        <w:pStyle w:val="normal0"/>
        <w:spacing w:before="0" w:after="50"/>
        <w:ind w:left="360"/>
      </w:pPr>
      <w:r>
        <w:rPr>
          <w:rFonts w:ascii="Droid Sans Mono" w:eastAsia="Droid Sans Mono" w:hAnsi="Droid Sans Mono" w:cs="Droid Sans Mono"/>
          <w:sz w:val="19"/>
          <w:szCs w:val="19"/>
        </w:rPr>
        <w:t>#</w:t>
      </w:r>
      <w:proofErr w:type="gramStart"/>
      <w:r>
        <w:rPr>
          <w:rFonts w:ascii="Droid Sans Mono" w:eastAsia="Droid Sans Mono" w:hAnsi="Droid Sans Mono" w:cs="Droid Sans Mono"/>
          <w:sz w:val="19"/>
          <w:szCs w:val="19"/>
        </w:rPr>
        <w:t>users</w:t>
      </w:r>
      <w:proofErr w:type="gramEnd"/>
      <w:r>
        <w:rPr>
          <w:rFonts w:ascii="Droid Sans Mono" w:eastAsia="Droid Sans Mono" w:hAnsi="Droid Sans Mono" w:cs="Droid Sans Mono"/>
          <w:sz w:val="19"/>
          <w:szCs w:val="19"/>
        </w:rPr>
        <w:t xml:space="preserve"> div {</w:t>
      </w:r>
    </w:p>
    <w:p w14:paraId="163B0A82"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lastRenderedPageBreak/>
        <w:t>color</w:t>
      </w:r>
      <w:proofErr w:type="gramEnd"/>
      <w:r>
        <w:rPr>
          <w:rFonts w:ascii="Droid Sans Mono" w:eastAsia="Droid Sans Mono" w:hAnsi="Droid Sans Mono" w:cs="Droid Sans Mono"/>
          <w:sz w:val="19"/>
          <w:szCs w:val="19"/>
        </w:rPr>
        <w:t>: red;</w:t>
      </w:r>
    </w:p>
    <w:p w14:paraId="720EE8AD"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text</w:t>
      </w:r>
      <w:proofErr w:type="gramEnd"/>
      <w:r>
        <w:rPr>
          <w:rFonts w:ascii="Droid Sans Mono" w:eastAsia="Droid Sans Mono" w:hAnsi="Droid Sans Mono" w:cs="Droid Sans Mono"/>
          <w:sz w:val="19"/>
          <w:szCs w:val="19"/>
        </w:rPr>
        <w:t>-decoration: underline;</w:t>
      </w:r>
    </w:p>
    <w:p w14:paraId="410131AE"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cursor</w:t>
      </w:r>
      <w:proofErr w:type="gramEnd"/>
      <w:r>
        <w:rPr>
          <w:rFonts w:ascii="Droid Sans Mono" w:eastAsia="Droid Sans Mono" w:hAnsi="Droid Sans Mono" w:cs="Droid Sans Mono"/>
          <w:sz w:val="19"/>
          <w:szCs w:val="19"/>
        </w:rPr>
        <w:t>: pointer;</w:t>
      </w:r>
    </w:p>
    <w:p w14:paraId="65DBAB5D"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3749EFBE" w14:textId="77777777" w:rsidR="000A7FAA" w:rsidRDefault="000A7FAA">
      <w:pPr>
        <w:pStyle w:val="normal0"/>
        <w:spacing w:before="0" w:after="50"/>
        <w:ind w:left="360"/>
      </w:pPr>
    </w:p>
    <w:p w14:paraId="2A7F2783" w14:textId="77777777" w:rsidR="000A7FAA" w:rsidRDefault="005732E5">
      <w:pPr>
        <w:pStyle w:val="normal0"/>
        <w:spacing w:before="0" w:after="50"/>
        <w:ind w:left="360"/>
      </w:pPr>
      <w:r>
        <w:rPr>
          <w:rFonts w:ascii="Droid Sans Mono" w:eastAsia="Droid Sans Mono" w:hAnsi="Droid Sans Mono" w:cs="Droid Sans Mono"/>
          <w:sz w:val="19"/>
          <w:szCs w:val="19"/>
        </w:rPr>
        <w:t>#</w:t>
      </w:r>
      <w:proofErr w:type="gramStart"/>
      <w:r>
        <w:rPr>
          <w:rFonts w:ascii="Droid Sans Mono" w:eastAsia="Droid Sans Mono" w:hAnsi="Droid Sans Mono" w:cs="Droid Sans Mono"/>
          <w:sz w:val="19"/>
          <w:szCs w:val="19"/>
        </w:rPr>
        <w:t>users</w:t>
      </w:r>
      <w:proofErr w:type="gramEnd"/>
      <w:r>
        <w:rPr>
          <w:rFonts w:ascii="Droid Sans Mono" w:eastAsia="Droid Sans Mono" w:hAnsi="Droid Sans Mono" w:cs="Droid Sans Mono"/>
          <w:sz w:val="19"/>
          <w:szCs w:val="19"/>
        </w:rPr>
        <w:t xml:space="preserve"> .active {</w:t>
      </w:r>
    </w:p>
    <w:p w14:paraId="6B1B9E1C"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color</w:t>
      </w:r>
      <w:proofErr w:type="gramEnd"/>
      <w:r>
        <w:rPr>
          <w:rFonts w:ascii="Droid Sans Mono" w:eastAsia="Droid Sans Mono" w:hAnsi="Droid Sans Mono" w:cs="Droid Sans Mono"/>
          <w:sz w:val="19"/>
          <w:szCs w:val="19"/>
        </w:rPr>
        <w:t>: #000;</w:t>
      </w:r>
    </w:p>
    <w:p w14:paraId="1D8D89FE" w14:textId="77777777" w:rsidR="000A7FAA" w:rsidRDefault="005732E5">
      <w:pPr>
        <w:pStyle w:val="normal0"/>
        <w:spacing w:before="0" w:after="50"/>
        <w:ind w:left="360"/>
      </w:pPr>
      <w:proofErr w:type="gramStart"/>
      <w:r>
        <w:rPr>
          <w:rFonts w:ascii="Droid Sans Mono" w:eastAsia="Droid Sans Mono" w:hAnsi="Droid Sans Mono" w:cs="Droid Sans Mono"/>
          <w:sz w:val="19"/>
          <w:szCs w:val="19"/>
        </w:rPr>
        <w:t>cursor</w:t>
      </w:r>
      <w:proofErr w:type="gramEnd"/>
      <w:r>
        <w:rPr>
          <w:rFonts w:ascii="Droid Sans Mono" w:eastAsia="Droid Sans Mono" w:hAnsi="Droid Sans Mono" w:cs="Droid Sans Mono"/>
          <w:sz w:val="19"/>
          <w:szCs w:val="19"/>
        </w:rPr>
        <w:t>: default;</w:t>
      </w:r>
    </w:p>
    <w:p w14:paraId="59F38573" w14:textId="77777777" w:rsidR="000A7FAA" w:rsidRDefault="005732E5">
      <w:pPr>
        <w:pStyle w:val="normal0"/>
        <w:spacing w:before="0" w:after="50"/>
        <w:ind w:left="360"/>
      </w:pPr>
      <w:r>
        <w:rPr>
          <w:rFonts w:ascii="Droid Sans Mono" w:eastAsia="Droid Sans Mono" w:hAnsi="Droid Sans Mono" w:cs="Droid Sans Mono"/>
          <w:sz w:val="19"/>
          <w:szCs w:val="19"/>
        </w:rPr>
        <w:t>}</w:t>
      </w:r>
    </w:p>
    <w:p w14:paraId="6E53851C" w14:textId="77777777" w:rsidR="000A7FAA" w:rsidRDefault="000A7FAA">
      <w:pPr>
        <w:pStyle w:val="normal0"/>
        <w:spacing w:before="0" w:after="50"/>
        <w:ind w:left="360"/>
      </w:pPr>
    </w:p>
    <w:p w14:paraId="15267870" w14:textId="77777777" w:rsidR="000A7FAA" w:rsidRDefault="005732E5">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Now, we can navigate to </w:t>
      </w:r>
      <w:r>
        <w:rPr>
          <w:rFonts w:ascii="Droid Sans Mono" w:eastAsia="Droid Sans Mono" w:hAnsi="Droid Sans Mono" w:cs="Droid Sans Mono"/>
          <w:color w:val="0000FF"/>
          <w:sz w:val="19"/>
          <w:szCs w:val="19"/>
        </w:rPr>
        <w:t>localhost</w:t>
      </w:r>
      <w:proofErr w:type="gramStart"/>
      <w:r>
        <w:rPr>
          <w:rFonts w:ascii="Droid Sans Mono" w:eastAsia="Droid Sans Mono" w:hAnsi="Droid Sans Mono" w:cs="Droid Sans Mono"/>
          <w:color w:val="0000FF"/>
          <w:sz w:val="19"/>
          <w:szCs w:val="19"/>
        </w:rPr>
        <w:t>:5000</w:t>
      </w:r>
      <w:proofErr w:type="gramEnd"/>
      <w:r>
        <w:rPr>
          <w:rFonts w:ascii="Times New Roman" w:eastAsia="Times New Roman" w:hAnsi="Times New Roman" w:cs="Times New Roman"/>
          <w:sz w:val="22"/>
          <w:szCs w:val="22"/>
        </w:rPr>
        <w:t xml:space="preserve"> in two browsers and click on the user that shows up in the right pane. This will kick off the process to create a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video connection using Socket.IO to message the connection description.</w:t>
      </w:r>
    </w:p>
    <w:p w14:paraId="7FE71E80" w14:textId="77777777" w:rsidR="000A7FAA" w:rsidRDefault="000A7FAA">
      <w:pPr>
        <w:pStyle w:val="normal0"/>
        <w:spacing w:before="0" w:after="50"/>
        <w:ind w:left="360"/>
      </w:pPr>
    </w:p>
    <w:p w14:paraId="608A0F15" w14:textId="77777777" w:rsidR="000A7FAA" w:rsidRDefault="005732E5" w:rsidP="005732E5">
      <w:pPr>
        <w:pStyle w:val="normal0"/>
        <w:spacing w:before="240" w:after="240"/>
        <w:jc w:val="center"/>
      </w:pPr>
      <w:r>
        <w:rPr>
          <w:noProof/>
        </w:rPr>
        <w:drawing>
          <wp:inline distT="0" distB="0" distL="0" distR="0" wp14:anchorId="19AD3835" wp14:editId="255213BC">
            <wp:extent cx="5021580" cy="2797175"/>
            <wp:effectExtent l="0" t="0" r="0" b="0"/>
            <wp:docPr id="6" name="image11.png" descr="Macintosh HD:Users:tyson:Dropbox (Personal):socket.IO-Cookbook:07-streaming-binary-data:_assets:B04893_07_07.png"/>
            <wp:cNvGraphicFramePr/>
            <a:graphic xmlns:a="http://schemas.openxmlformats.org/drawingml/2006/main">
              <a:graphicData uri="http://schemas.openxmlformats.org/drawingml/2006/picture">
                <pic:pic xmlns:pic="http://schemas.openxmlformats.org/drawingml/2006/picture">
                  <pic:nvPicPr>
                    <pic:cNvPr id="0" name="image11.png" descr="Macintosh HD:Users:tyson:Dropbox (Personal):socket.IO-Cookbook:07-streaming-binary-data:_assets:B04893_07_07.png"/>
                    <pic:cNvPicPr preferRelativeResize="0"/>
                  </pic:nvPicPr>
                  <pic:blipFill>
                    <a:blip r:embed="rId12"/>
                    <a:srcRect/>
                    <a:stretch>
                      <a:fillRect/>
                    </a:stretch>
                  </pic:blipFill>
                  <pic:spPr>
                    <a:xfrm>
                      <a:off x="0" y="0"/>
                      <a:ext cx="5021580" cy="2797175"/>
                    </a:xfrm>
                    <a:prstGeom prst="rect">
                      <a:avLst/>
                    </a:prstGeom>
                    <a:ln/>
                  </pic:spPr>
                </pic:pic>
              </a:graphicData>
            </a:graphic>
          </wp:inline>
        </w:drawing>
      </w:r>
    </w:p>
    <w:p w14:paraId="2B7178C3" w14:textId="77777777" w:rsidR="000A7FAA" w:rsidRDefault="005732E5">
      <w:pPr>
        <w:pStyle w:val="normal0"/>
        <w:spacing w:before="0" w:after="120"/>
      </w:pPr>
      <w:r>
        <w:rPr>
          <w:b/>
          <w:color w:val="FF0000"/>
          <w:sz w:val="28"/>
          <w:szCs w:val="28"/>
        </w:rPr>
        <w:t>Insert Image B04893_07_07.png</w:t>
      </w:r>
    </w:p>
    <w:p w14:paraId="3B32AC67" w14:textId="77777777" w:rsidR="000A7FAA" w:rsidRDefault="005732E5">
      <w:pPr>
        <w:pStyle w:val="Heading2"/>
      </w:pPr>
      <w:r>
        <w:t>How It Works...</w:t>
      </w:r>
    </w:p>
    <w:p w14:paraId="220CC3E9" w14:textId="77777777" w:rsidR="000A7FAA" w:rsidRDefault="005732E5">
      <w:pPr>
        <w:pStyle w:val="normal0"/>
        <w:spacing w:before="0" w:after="120"/>
      </w:pPr>
      <w:r>
        <w:rPr>
          <w:rFonts w:ascii="Times New Roman" w:eastAsia="Times New Roman" w:hAnsi="Times New Roman" w:cs="Times New Roman"/>
          <w:sz w:val="22"/>
          <w:szCs w:val="22"/>
        </w:rPr>
        <w:t xml:space="preserve">Most of the magic here is happening through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Socket.IO simply handles the handshake process to authenticate the handshake on both ends.</w:t>
      </w:r>
    </w:p>
    <w:p w14:paraId="5EC488FA" w14:textId="77777777" w:rsidR="000A7FAA" w:rsidRDefault="005732E5">
      <w:pPr>
        <w:pStyle w:val="normal0"/>
        <w:spacing w:before="0" w:after="120"/>
      </w:pPr>
      <w:bookmarkStart w:id="8" w:name="h.tyjcwt" w:colFirst="0" w:colLast="0"/>
      <w:bookmarkEnd w:id="8"/>
      <w:r>
        <w:rPr>
          <w:rFonts w:ascii="Times New Roman" w:eastAsia="Times New Roman" w:hAnsi="Times New Roman" w:cs="Times New Roman"/>
          <w:sz w:val="22"/>
          <w:szCs w:val="22"/>
        </w:rPr>
        <w:lastRenderedPageBreak/>
        <w:t xml:space="preserve">Once the connection is established, we are piping data over the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connection with the </w:t>
      </w:r>
      <w:proofErr w:type="spellStart"/>
      <w:proofErr w:type="gramStart"/>
      <w:r>
        <w:rPr>
          <w:rFonts w:ascii="Droid Sans Mono" w:eastAsia="Droid Sans Mono" w:hAnsi="Droid Sans Mono" w:cs="Droid Sans Mono"/>
          <w:color w:val="747959"/>
          <w:sz w:val="19"/>
          <w:szCs w:val="19"/>
        </w:rPr>
        <w:t>addStream</w:t>
      </w:r>
      <w:proofErr w:type="spellEnd"/>
      <w:r>
        <w:rPr>
          <w:rFonts w:ascii="Droid Sans Mono" w:eastAsia="Droid Sans Mono" w:hAnsi="Droid Sans Mono" w:cs="Droid Sans Mono"/>
          <w:color w:val="747959"/>
          <w:sz w:val="19"/>
          <w:szCs w:val="19"/>
        </w:rPr>
        <w:t>(</w:t>
      </w:r>
      <w:proofErr w:type="gramEnd"/>
      <w:r>
        <w:rPr>
          <w:rFonts w:ascii="Droid Sans Mono" w:eastAsia="Droid Sans Mono" w:hAnsi="Droid Sans Mono" w:cs="Droid Sans Mono"/>
          <w:color w:val="747959"/>
          <w:sz w:val="19"/>
          <w:szCs w:val="19"/>
        </w:rPr>
        <w:t xml:space="preserve">) </w:t>
      </w:r>
      <w:r>
        <w:rPr>
          <w:rFonts w:ascii="Times New Roman" w:eastAsia="Times New Roman" w:hAnsi="Times New Roman" w:cs="Times New Roman"/>
          <w:sz w:val="22"/>
          <w:szCs w:val="22"/>
        </w:rPr>
        <w:t xml:space="preserve">method on the peer connection. We can create a data URL to pass as the </w:t>
      </w:r>
      <w:proofErr w:type="spellStart"/>
      <w:r>
        <w:rPr>
          <w:rFonts w:ascii="Droid Sans Mono" w:eastAsia="Droid Sans Mono" w:hAnsi="Droid Sans Mono" w:cs="Droid Sans Mono"/>
          <w:color w:val="747959"/>
          <w:sz w:val="19"/>
          <w:szCs w:val="19"/>
        </w:rPr>
        <w:t>src</w:t>
      </w:r>
      <w:proofErr w:type="spellEnd"/>
      <w:r>
        <w:rPr>
          <w:rFonts w:ascii="Times New Roman" w:eastAsia="Times New Roman" w:hAnsi="Times New Roman" w:cs="Times New Roman"/>
          <w:sz w:val="22"/>
          <w:szCs w:val="22"/>
        </w:rPr>
        <w:t xml:space="preserve"> of our video element by calling </w:t>
      </w:r>
      <w:proofErr w:type="spellStart"/>
      <w:r>
        <w:rPr>
          <w:rFonts w:ascii="Droid Sans Mono" w:eastAsia="Droid Sans Mono" w:hAnsi="Droid Sans Mono" w:cs="Droid Sans Mono"/>
          <w:color w:val="747959"/>
          <w:sz w:val="19"/>
          <w:szCs w:val="19"/>
        </w:rPr>
        <w:t>window.URL.createObjectURL</w:t>
      </w:r>
      <w:proofErr w:type="spellEnd"/>
      <w:r>
        <w:rPr>
          <w:rFonts w:ascii="Droid Sans Mono" w:eastAsia="Droid Sans Mono" w:hAnsi="Droid Sans Mono" w:cs="Droid Sans Mono"/>
          <w:color w:val="747959"/>
          <w:sz w:val="19"/>
          <w:szCs w:val="19"/>
        </w:rPr>
        <w:t xml:space="preserve">() </w:t>
      </w:r>
      <w:r>
        <w:rPr>
          <w:rFonts w:ascii="Times New Roman" w:eastAsia="Times New Roman" w:hAnsi="Times New Roman" w:cs="Times New Roman"/>
          <w:sz w:val="22"/>
          <w:szCs w:val="22"/>
        </w:rPr>
        <w:t xml:space="preserve">and if the </w:t>
      </w:r>
      <w:proofErr w:type="spellStart"/>
      <w:r>
        <w:rPr>
          <w:rFonts w:ascii="Times New Roman" w:eastAsia="Times New Roman" w:hAnsi="Times New Roman" w:cs="Times New Roman"/>
          <w:sz w:val="22"/>
          <w:szCs w:val="22"/>
        </w:rPr>
        <w:t>WebRTC</w:t>
      </w:r>
      <w:proofErr w:type="spellEnd"/>
      <w:r>
        <w:rPr>
          <w:rFonts w:ascii="Times New Roman" w:eastAsia="Times New Roman" w:hAnsi="Times New Roman" w:cs="Times New Roman"/>
          <w:sz w:val="22"/>
          <w:szCs w:val="22"/>
        </w:rPr>
        <w:t xml:space="preserve"> session has been successfully authenticated, the video will stream as expected</w:t>
      </w:r>
      <w:bookmarkStart w:id="9" w:name="_GoBack"/>
      <w:bookmarkEnd w:id="9"/>
      <w:r>
        <w:rPr>
          <w:rFonts w:ascii="Times New Roman" w:eastAsia="Times New Roman" w:hAnsi="Times New Roman" w:cs="Times New Roman"/>
          <w:sz w:val="22"/>
          <w:szCs w:val="22"/>
        </w:rPr>
        <w:t>.</w:t>
      </w:r>
    </w:p>
    <w:sectPr w:rsidR="000A7FAA">
      <w:pgSz w:w="12240" w:h="15840"/>
      <w:pgMar w:top="2347" w:right="2160" w:bottom="2707" w:left="216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Gonzalo Ayuso" w:date="2015-09-08T18:59:00Z" w:initials="">
    <w:p w14:paraId="58CBDBE7" w14:textId="77777777" w:rsidR="005732E5" w:rsidRDefault="005732E5">
      <w:pPr>
        <w:pStyle w:val="normal0"/>
        <w:widowControl w:val="0"/>
        <w:spacing w:before="0" w:after="0"/>
      </w:pPr>
      <w:r>
        <w:rPr>
          <w:sz w:val="22"/>
          <w:szCs w:val="22"/>
        </w:rPr>
        <w:t xml:space="preserve">Great introduction. Hype level up. Those kind of things normally aren't covered within </w:t>
      </w:r>
      <w:proofErr w:type="spellStart"/>
      <w:r>
        <w:rPr>
          <w:sz w:val="22"/>
          <w:szCs w:val="22"/>
        </w:rPr>
        <w:t>ws</w:t>
      </w:r>
      <w:proofErr w:type="spellEnd"/>
      <w:r>
        <w:rPr>
          <w:sz w:val="22"/>
          <w:szCs w:val="22"/>
        </w:rPr>
        <w:t xml:space="preserve"> tutorials.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Droid Sans Mon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DBB"/>
    <w:multiLevelType w:val="multilevel"/>
    <w:tmpl w:val="A73E9FD8"/>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
    <w:nsid w:val="0F3C2615"/>
    <w:multiLevelType w:val="multilevel"/>
    <w:tmpl w:val="4DDA2FA2"/>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0FE45E94"/>
    <w:multiLevelType w:val="multilevel"/>
    <w:tmpl w:val="34424798"/>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
    <w:nsid w:val="54B85CA8"/>
    <w:multiLevelType w:val="multilevel"/>
    <w:tmpl w:val="AA0E9084"/>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4">
    <w:nsid w:val="5A011203"/>
    <w:multiLevelType w:val="multilevel"/>
    <w:tmpl w:val="4CD86A06"/>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5">
    <w:nsid w:val="7D6A2C09"/>
    <w:multiLevelType w:val="multilevel"/>
    <w:tmpl w:val="3E583524"/>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compat>
    <w:compatSetting w:name="compatibilityMode" w:uri="http://schemas.microsoft.com/office/word" w:val="14"/>
  </w:compat>
  <w:rsids>
    <w:rsidRoot w:val="000A7FAA"/>
    <w:rsid w:val="000A7FAA"/>
    <w:rsid w:val="00474DA5"/>
    <w:rsid w:val="00573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B5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spacing w:before="60" w:after="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outlineLvl w:val="0"/>
    </w:pPr>
    <w:rPr>
      <w:b/>
      <w:color w:val="FFFFFF"/>
      <w:sz w:val="32"/>
      <w:szCs w:val="32"/>
    </w:rPr>
  </w:style>
  <w:style w:type="paragraph" w:styleId="Heading2">
    <w:name w:val="heading 2"/>
    <w:basedOn w:val="normal0"/>
    <w:next w:val="normal0"/>
    <w:pPr>
      <w:keepNext/>
      <w:keepLines/>
      <w:spacing w:before="320"/>
      <w:outlineLvl w:val="1"/>
    </w:pPr>
    <w:rPr>
      <w:b/>
      <w:color w:val="365F91"/>
      <w:sz w:val="28"/>
      <w:szCs w:val="28"/>
    </w:rPr>
  </w:style>
  <w:style w:type="paragraph" w:styleId="Heading3">
    <w:name w:val="heading 3"/>
    <w:basedOn w:val="normal0"/>
    <w:next w:val="normal0"/>
    <w:pPr>
      <w:keepNext/>
      <w:keepLines/>
      <w:spacing w:before="240"/>
      <w:outlineLvl w:val="2"/>
    </w:pPr>
    <w:rPr>
      <w:b/>
      <w:sz w:val="26"/>
      <w:szCs w:val="26"/>
    </w:rPr>
  </w:style>
  <w:style w:type="paragraph" w:styleId="Heading4">
    <w:name w:val="heading 4"/>
    <w:basedOn w:val="normal0"/>
    <w:next w:val="normal0"/>
    <w:pPr>
      <w:keepNext/>
      <w:keepLines/>
      <w:spacing w:before="160"/>
      <w:outlineLvl w:val="3"/>
    </w:pPr>
    <w:rPr>
      <w:b/>
      <w:sz w:val="24"/>
      <w:szCs w:val="24"/>
    </w:rPr>
  </w:style>
  <w:style w:type="paragraph" w:styleId="Heading5">
    <w:name w:val="heading 5"/>
    <w:basedOn w:val="normal0"/>
    <w:next w:val="normal0"/>
    <w:pPr>
      <w:keepNext/>
      <w:keepLines/>
      <w:spacing w:before="80"/>
      <w:outlineLvl w:val="4"/>
    </w:pPr>
    <w:rPr>
      <w:b/>
      <w:sz w:val="22"/>
      <w:szCs w:val="22"/>
    </w:rPr>
  </w:style>
  <w:style w:type="paragraph" w:styleId="Heading6">
    <w:name w:val="heading 6"/>
    <w:basedOn w:val="normal0"/>
    <w:next w:val="normal0"/>
    <w:pPr>
      <w:keepNext/>
      <w:keepLines/>
      <w:spacing w:before="120"/>
      <w:outlineLvl w:val="5"/>
    </w:pPr>
    <w:rPr>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732E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32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spacing w:before="60" w:after="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outlineLvl w:val="0"/>
    </w:pPr>
    <w:rPr>
      <w:b/>
      <w:color w:val="FFFFFF"/>
      <w:sz w:val="32"/>
      <w:szCs w:val="32"/>
    </w:rPr>
  </w:style>
  <w:style w:type="paragraph" w:styleId="Heading2">
    <w:name w:val="heading 2"/>
    <w:basedOn w:val="normal0"/>
    <w:next w:val="normal0"/>
    <w:pPr>
      <w:keepNext/>
      <w:keepLines/>
      <w:spacing w:before="320"/>
      <w:outlineLvl w:val="1"/>
    </w:pPr>
    <w:rPr>
      <w:b/>
      <w:color w:val="365F91"/>
      <w:sz w:val="28"/>
      <w:szCs w:val="28"/>
    </w:rPr>
  </w:style>
  <w:style w:type="paragraph" w:styleId="Heading3">
    <w:name w:val="heading 3"/>
    <w:basedOn w:val="normal0"/>
    <w:next w:val="normal0"/>
    <w:pPr>
      <w:keepNext/>
      <w:keepLines/>
      <w:spacing w:before="240"/>
      <w:outlineLvl w:val="2"/>
    </w:pPr>
    <w:rPr>
      <w:b/>
      <w:sz w:val="26"/>
      <w:szCs w:val="26"/>
    </w:rPr>
  </w:style>
  <w:style w:type="paragraph" w:styleId="Heading4">
    <w:name w:val="heading 4"/>
    <w:basedOn w:val="normal0"/>
    <w:next w:val="normal0"/>
    <w:pPr>
      <w:keepNext/>
      <w:keepLines/>
      <w:spacing w:before="160"/>
      <w:outlineLvl w:val="3"/>
    </w:pPr>
    <w:rPr>
      <w:b/>
      <w:sz w:val="24"/>
      <w:szCs w:val="24"/>
    </w:rPr>
  </w:style>
  <w:style w:type="paragraph" w:styleId="Heading5">
    <w:name w:val="heading 5"/>
    <w:basedOn w:val="normal0"/>
    <w:next w:val="normal0"/>
    <w:pPr>
      <w:keepNext/>
      <w:keepLines/>
      <w:spacing w:before="80"/>
      <w:outlineLvl w:val="4"/>
    </w:pPr>
    <w:rPr>
      <w:b/>
      <w:sz w:val="22"/>
      <w:szCs w:val="22"/>
    </w:rPr>
  </w:style>
  <w:style w:type="paragraph" w:styleId="Heading6">
    <w:name w:val="heading 6"/>
    <w:basedOn w:val="normal0"/>
    <w:next w:val="normal0"/>
    <w:pPr>
      <w:keepNext/>
      <w:keepLines/>
      <w:spacing w:before="120"/>
      <w:outlineLvl w:val="5"/>
    </w:pPr>
    <w:rPr>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732E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32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28</Pages>
  <Words>4213</Words>
  <Characters>24016</Characters>
  <Application>Microsoft Macintosh Word</Application>
  <DocSecurity>0</DocSecurity>
  <Lines>200</Lines>
  <Paragraphs>56</Paragraphs>
  <ScaleCrop>false</ScaleCrop>
  <Company/>
  <LinksUpToDate>false</LinksUpToDate>
  <CharactersWithSpaces>28173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Tyson Cadenhead</cp:lastModifiedBy>
  <cp:revision>2</cp:revision>
  <dcterms:created xsi:type="dcterms:W3CDTF">2015-09-12T19:54:00Z</dcterms:created>
  <dcterms:modified xsi:type="dcterms:W3CDTF">2015-09-12T20:14:00Z</dcterms:modified>
</cp:coreProperties>
</file>