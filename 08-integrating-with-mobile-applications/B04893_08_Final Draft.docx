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9CE964" w14:textId="77777777" w:rsidR="000D5CC1" w:rsidRDefault="000000FE">
      <w:pPr>
        <w:pStyle w:val="normal0"/>
        <w:spacing w:before="0" w:after="0"/>
        <w:jc w:val="right"/>
      </w:pPr>
      <w:r>
        <w:rPr>
          <w:sz w:val="120"/>
          <w:szCs w:val="120"/>
        </w:rPr>
        <w:t>8</w:t>
      </w:r>
    </w:p>
    <w:p w14:paraId="00B27CD2" w14:textId="77777777" w:rsidR="000D5CC1" w:rsidRDefault="000000FE">
      <w:pPr>
        <w:pStyle w:val="normal0"/>
        <w:spacing w:before="0" w:after="840"/>
        <w:jc w:val="right"/>
      </w:pPr>
      <w:r>
        <w:rPr>
          <w:sz w:val="56"/>
          <w:szCs w:val="56"/>
        </w:rPr>
        <w:t>Integrating With Mobile Applications</w:t>
      </w:r>
    </w:p>
    <w:p w14:paraId="5A6B2F72" w14:textId="77777777" w:rsidR="000D5CC1" w:rsidRDefault="000000FE">
      <w:pPr>
        <w:pStyle w:val="normal0"/>
        <w:spacing w:before="0" w:after="120"/>
      </w:pPr>
      <w:r>
        <w:rPr>
          <w:rFonts w:ascii="Times New Roman" w:eastAsia="Times New Roman" w:hAnsi="Times New Roman" w:cs="Times New Roman"/>
          <w:sz w:val="22"/>
          <w:szCs w:val="22"/>
        </w:rPr>
        <w:t>In this chapter, we will cover the following recipes:</w:t>
      </w:r>
    </w:p>
    <w:p w14:paraId="5D081A3B" w14:textId="77777777" w:rsidR="000D5CC1" w:rsidRDefault="000000FE">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Throwing an Alert When the Socket Connects</w:t>
      </w:r>
    </w:p>
    <w:p w14:paraId="1AE32B5E" w14:textId="77777777" w:rsidR="000D5CC1" w:rsidRDefault="000000FE">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Pushing Up Data from the Server</w:t>
      </w:r>
    </w:p>
    <w:p w14:paraId="18037823" w14:textId="77777777" w:rsidR="000D5CC1" w:rsidRDefault="000000FE">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Responding to Tap Events from the Device</w:t>
      </w:r>
    </w:p>
    <w:p w14:paraId="58249906" w14:textId="77777777" w:rsidR="000D5CC1" w:rsidRDefault="000000FE">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Doing Server-Side Pagination</w:t>
      </w:r>
    </w:p>
    <w:p w14:paraId="0F0F71DF" w14:textId="77777777" w:rsidR="000D5CC1" w:rsidRDefault="000000FE">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Triggering Hot Deploys</w:t>
      </w:r>
    </w:p>
    <w:p w14:paraId="5E9020B2" w14:textId="77777777" w:rsidR="000D5CC1" w:rsidRDefault="000000FE">
      <w:pPr>
        <w:pStyle w:val="Heading1"/>
      </w:pPr>
      <w:bookmarkStart w:id="0" w:name="h.gjdgxs" w:colFirst="0" w:colLast="0"/>
      <w:bookmarkEnd w:id="0"/>
      <w:r>
        <w:t>Introduction</w:t>
      </w:r>
    </w:p>
    <w:p w14:paraId="5A433EB4" w14:textId="77777777" w:rsidR="000D5CC1" w:rsidRDefault="000000FE">
      <w:pPr>
        <w:pStyle w:val="normal0"/>
        <w:spacing w:before="0" w:after="120"/>
      </w:pPr>
      <w:r>
        <w:rPr>
          <w:rFonts w:ascii="Times New Roman" w:eastAsia="Times New Roman" w:hAnsi="Times New Roman" w:cs="Times New Roman"/>
          <w:sz w:val="22"/>
          <w:szCs w:val="22"/>
        </w:rPr>
        <w:t xml:space="preserve">Socket.IO not only works on websites, it works in native Cordova and </w:t>
      </w:r>
      <w:proofErr w:type="spellStart"/>
      <w:r>
        <w:rPr>
          <w:rFonts w:ascii="Times New Roman" w:eastAsia="Times New Roman" w:hAnsi="Times New Roman" w:cs="Times New Roman"/>
          <w:sz w:val="22"/>
          <w:szCs w:val="22"/>
        </w:rPr>
        <w:t>Phonegap</w:t>
      </w:r>
      <w:proofErr w:type="spellEnd"/>
      <w:r>
        <w:rPr>
          <w:rFonts w:ascii="Times New Roman" w:eastAsia="Times New Roman" w:hAnsi="Times New Roman" w:cs="Times New Roman"/>
          <w:sz w:val="22"/>
          <w:szCs w:val="22"/>
        </w:rPr>
        <w:t xml:space="preserve"> applications, too. In this chapter, we will get Socket.IO working in a Cordova application.</w:t>
      </w:r>
    </w:p>
    <w:p w14:paraId="60C96AC3" w14:textId="77777777" w:rsidR="000D5CC1" w:rsidRDefault="000000FE">
      <w:pPr>
        <w:pStyle w:val="Heading1"/>
      </w:pPr>
      <w:bookmarkStart w:id="1" w:name="h.30j0zll" w:colFirst="0" w:colLast="0"/>
      <w:bookmarkEnd w:id="1"/>
      <w:r>
        <w:t>Throwing an Alert When the Socket Connects</w:t>
      </w:r>
    </w:p>
    <w:p w14:paraId="2A119FD8" w14:textId="77777777" w:rsidR="000D5CC1" w:rsidRDefault="000000FE">
      <w:pPr>
        <w:pStyle w:val="normal0"/>
        <w:spacing w:before="0" w:after="120"/>
      </w:pPr>
      <w:r>
        <w:rPr>
          <w:rFonts w:ascii="Times New Roman" w:eastAsia="Times New Roman" w:hAnsi="Times New Roman" w:cs="Times New Roman"/>
          <w:sz w:val="22"/>
          <w:szCs w:val="22"/>
        </w:rPr>
        <w:t xml:space="preserve">If you </w:t>
      </w:r>
      <w:r>
        <w:rPr>
          <w:rFonts w:ascii="Times New Roman" w:eastAsia="Times New Roman" w:hAnsi="Times New Roman" w:cs="Times New Roman"/>
          <w:sz w:val="22"/>
          <w:szCs w:val="22"/>
        </w:rPr>
        <w:t>have never used Apache Cordova before, it is a platform for building native mobile applications using HTML, CSS and JavaScript. It basically wraps your entire application in a web view and exposes certain native events to the application through JavaScript</w:t>
      </w:r>
      <w:r>
        <w:rPr>
          <w:rFonts w:ascii="Times New Roman" w:eastAsia="Times New Roman" w:hAnsi="Times New Roman" w:cs="Times New Roman"/>
          <w:sz w:val="22"/>
          <w:szCs w:val="22"/>
        </w:rPr>
        <w:t>.</w:t>
      </w:r>
    </w:p>
    <w:p w14:paraId="012DF59E" w14:textId="77777777" w:rsidR="000D5CC1" w:rsidRDefault="000000FE">
      <w:pPr>
        <w:pStyle w:val="normal0"/>
        <w:spacing w:before="0" w:after="120"/>
      </w:pPr>
      <w:r>
        <w:rPr>
          <w:rFonts w:ascii="Times New Roman" w:eastAsia="Times New Roman" w:hAnsi="Times New Roman" w:cs="Times New Roman"/>
          <w:sz w:val="22"/>
          <w:szCs w:val="22"/>
        </w:rPr>
        <w:t>In this recipe, we will emit a message from the server using Socket.IO when the application first opens.</w:t>
      </w:r>
    </w:p>
    <w:p w14:paraId="5B346133" w14:textId="77777777" w:rsidR="000D5CC1" w:rsidRDefault="000000FE">
      <w:pPr>
        <w:pStyle w:val="Heading2"/>
      </w:pPr>
      <w:bookmarkStart w:id="2" w:name="h.1fob9te" w:colFirst="0" w:colLast="0"/>
      <w:bookmarkEnd w:id="2"/>
      <w:r>
        <w:t>Getting Ready...</w:t>
      </w:r>
    </w:p>
    <w:p w14:paraId="0381C137" w14:textId="77777777" w:rsidR="000D5CC1" w:rsidRDefault="000000FE">
      <w:pPr>
        <w:pStyle w:val="normal0"/>
        <w:spacing w:before="0" w:after="120"/>
      </w:pPr>
      <w:r>
        <w:rPr>
          <w:rFonts w:ascii="Times New Roman" w:eastAsia="Times New Roman" w:hAnsi="Times New Roman" w:cs="Times New Roman"/>
          <w:sz w:val="22"/>
          <w:szCs w:val="22"/>
        </w:rPr>
        <w:t xml:space="preserve">For this recipe, you will need to use a Mac. The reason for this is that Cordova will be creating an app that runs using </w:t>
      </w:r>
      <w:proofErr w:type="spellStart"/>
      <w:r>
        <w:rPr>
          <w:rFonts w:ascii="Times New Roman" w:eastAsia="Times New Roman" w:hAnsi="Times New Roman" w:cs="Times New Roman"/>
          <w:sz w:val="22"/>
          <w:szCs w:val="22"/>
        </w:rPr>
        <w:t>XCode</w:t>
      </w:r>
      <w:proofErr w:type="spellEnd"/>
      <w:r>
        <w:rPr>
          <w:rFonts w:ascii="Times New Roman" w:eastAsia="Times New Roman" w:hAnsi="Times New Roman" w:cs="Times New Roman"/>
          <w:sz w:val="22"/>
          <w:szCs w:val="22"/>
        </w:rPr>
        <w:t>, whic</w:t>
      </w:r>
      <w:r>
        <w:rPr>
          <w:rFonts w:ascii="Times New Roman" w:eastAsia="Times New Roman" w:hAnsi="Times New Roman" w:cs="Times New Roman"/>
          <w:sz w:val="22"/>
          <w:szCs w:val="22"/>
        </w:rPr>
        <w:t>h is only available for the Macintosh operating system.</w:t>
      </w:r>
    </w:p>
    <w:p w14:paraId="23DE1833" w14:textId="77777777" w:rsidR="000D5CC1" w:rsidRDefault="000000FE">
      <w:pPr>
        <w:pStyle w:val="Heading2"/>
      </w:pPr>
      <w:bookmarkStart w:id="3" w:name="h.3znysh7" w:colFirst="0" w:colLast="0"/>
      <w:bookmarkEnd w:id="3"/>
      <w:r>
        <w:lastRenderedPageBreak/>
        <w:t>How To Do It</w:t>
      </w:r>
      <w:proofErr w:type="gramStart"/>
      <w:r>
        <w:t>..</w:t>
      </w:r>
      <w:proofErr w:type="gramEnd"/>
      <w:r>
        <w:t>.</w:t>
      </w:r>
    </w:p>
    <w:p w14:paraId="1A531F5E" w14:textId="77777777" w:rsidR="000D5CC1" w:rsidRDefault="000000FE">
      <w:pPr>
        <w:pStyle w:val="normal0"/>
        <w:spacing w:before="0" w:after="120"/>
      </w:pPr>
      <w:r>
        <w:rPr>
          <w:rFonts w:ascii="Times New Roman" w:eastAsia="Times New Roman" w:hAnsi="Times New Roman" w:cs="Times New Roman"/>
          <w:sz w:val="22"/>
          <w:szCs w:val="22"/>
        </w:rPr>
        <w:t>To throw an alert in a Cordova app when the socket connects, follow these steps:</w:t>
      </w:r>
    </w:p>
    <w:p w14:paraId="01E70D87"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First we will need to install Cordova. There is a command-line interface that can be installed by runni</w:t>
      </w:r>
      <w:r>
        <w:rPr>
          <w:rFonts w:ascii="Times New Roman" w:eastAsia="Times New Roman" w:hAnsi="Times New Roman" w:cs="Times New Roman"/>
          <w:sz w:val="22"/>
          <w:szCs w:val="22"/>
        </w:rPr>
        <w:t xml:space="preserve">ng </w:t>
      </w:r>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–g</w:t>
      </w:r>
      <w:r>
        <w:rPr>
          <w:rFonts w:ascii="Times New Roman" w:eastAsia="Times New Roman" w:hAnsi="Times New Roman" w:cs="Times New Roman"/>
          <w:sz w:val="22"/>
          <w:szCs w:val="22"/>
        </w:rPr>
        <w:t xml:space="preserve"> in your terminal.</w:t>
      </w:r>
    </w:p>
    <w:p w14:paraId="17FEA63F"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Next, we will need to create a new application using the Cordova command line interface that we just installed. That can be run with something like this: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create app </w:t>
      </w:r>
      <w:proofErr w:type="spellStart"/>
      <w:r>
        <w:rPr>
          <w:rFonts w:ascii="Droid Sans Mono" w:eastAsia="Droid Sans Mono" w:hAnsi="Droid Sans Mono" w:cs="Droid Sans Mono"/>
          <w:color w:val="747959"/>
          <w:sz w:val="19"/>
          <w:szCs w:val="19"/>
        </w:rPr>
        <w:t>com.throw.alertThrowAlert</w:t>
      </w:r>
      <w:proofErr w:type="spellEnd"/>
      <w:r>
        <w:rPr>
          <w:rFonts w:ascii="Times New Roman" w:eastAsia="Times New Roman" w:hAnsi="Times New Roman" w:cs="Times New Roman"/>
          <w:sz w:val="22"/>
          <w:szCs w:val="22"/>
        </w:rPr>
        <w:t>. The first ar</w:t>
      </w:r>
      <w:r>
        <w:rPr>
          <w:rFonts w:ascii="Times New Roman" w:eastAsia="Times New Roman" w:hAnsi="Times New Roman" w:cs="Times New Roman"/>
          <w:sz w:val="22"/>
          <w:szCs w:val="22"/>
        </w:rPr>
        <w:t>gument “app” will be the folder where the project gets built into. The second argument “</w:t>
      </w:r>
      <w:proofErr w:type="spellStart"/>
      <w:r>
        <w:rPr>
          <w:rFonts w:ascii="Times New Roman" w:eastAsia="Times New Roman" w:hAnsi="Times New Roman" w:cs="Times New Roman"/>
          <w:sz w:val="22"/>
          <w:szCs w:val="22"/>
        </w:rPr>
        <w:t>com.throw.alert</w:t>
      </w:r>
      <w:proofErr w:type="spellEnd"/>
      <w:r>
        <w:rPr>
          <w:rFonts w:ascii="Times New Roman" w:eastAsia="Times New Roman" w:hAnsi="Times New Roman" w:cs="Times New Roman"/>
          <w:sz w:val="22"/>
          <w:szCs w:val="22"/>
        </w:rPr>
        <w:t>” is the reverse domain-style identifier. The third argument “</w:t>
      </w:r>
      <w:proofErr w:type="spellStart"/>
      <w:r>
        <w:rPr>
          <w:rFonts w:ascii="Times New Roman" w:eastAsia="Times New Roman" w:hAnsi="Times New Roman" w:cs="Times New Roman"/>
          <w:sz w:val="22"/>
          <w:szCs w:val="22"/>
        </w:rPr>
        <w:t>ThrowAlert</w:t>
      </w:r>
      <w:proofErr w:type="spellEnd"/>
      <w:r>
        <w:rPr>
          <w:rFonts w:ascii="Times New Roman" w:eastAsia="Times New Roman" w:hAnsi="Times New Roman" w:cs="Times New Roman"/>
          <w:sz w:val="22"/>
          <w:szCs w:val="22"/>
        </w:rPr>
        <w:t>” is the application title.</w:t>
      </w:r>
    </w:p>
    <w:p w14:paraId="1F3C8D31"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Now, we will add a platform to our app. Cordova is no</w:t>
      </w:r>
      <w:r>
        <w:rPr>
          <w:rFonts w:ascii="Times New Roman" w:eastAsia="Times New Roman" w:hAnsi="Times New Roman" w:cs="Times New Roman"/>
          <w:sz w:val="22"/>
          <w:szCs w:val="22"/>
        </w:rPr>
        <w:t xml:space="preserve">t limited to running </w:t>
      </w:r>
      <w:proofErr w:type="spellStart"/>
      <w:r>
        <w:rPr>
          <w:rFonts w:ascii="Times New Roman" w:eastAsia="Times New Roman" w:hAnsi="Times New Roman" w:cs="Times New Roman"/>
          <w:sz w:val="22"/>
          <w:szCs w:val="22"/>
        </w:rPr>
        <w:t>iOS</w:t>
      </w:r>
      <w:proofErr w:type="spellEnd"/>
      <w:r>
        <w:rPr>
          <w:rFonts w:ascii="Times New Roman" w:eastAsia="Times New Roman" w:hAnsi="Times New Roman" w:cs="Times New Roman"/>
          <w:sz w:val="22"/>
          <w:szCs w:val="22"/>
        </w:rPr>
        <w:t xml:space="preserve"> emulations, but it is a good starting point. We can run </w:t>
      </w:r>
      <w:proofErr w:type="spellStart"/>
      <w:proofErr w:type="gram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platform</w:t>
      </w:r>
      <w:proofErr w:type="gramEnd"/>
      <w:r>
        <w:rPr>
          <w:rFonts w:ascii="Droid Sans Mono" w:eastAsia="Droid Sans Mono" w:hAnsi="Droid Sans Mono" w:cs="Droid Sans Mono"/>
          <w:color w:val="747959"/>
          <w:sz w:val="19"/>
          <w:szCs w:val="19"/>
        </w:rPr>
        <w:t xml:space="preserve"> add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 xml:space="preserve"> to add the </w:t>
      </w:r>
      <w:proofErr w:type="spellStart"/>
      <w:r>
        <w:rPr>
          <w:rFonts w:ascii="Times New Roman" w:eastAsia="Times New Roman" w:hAnsi="Times New Roman" w:cs="Times New Roman"/>
          <w:sz w:val="22"/>
          <w:szCs w:val="22"/>
        </w:rPr>
        <w:t>iOS</w:t>
      </w:r>
      <w:proofErr w:type="spellEnd"/>
      <w:r>
        <w:rPr>
          <w:rFonts w:ascii="Times New Roman" w:eastAsia="Times New Roman" w:hAnsi="Times New Roman" w:cs="Times New Roman"/>
          <w:sz w:val="22"/>
          <w:szCs w:val="22"/>
        </w:rPr>
        <w:t xml:space="preserve"> platform as a target for our project.</w:t>
      </w:r>
    </w:p>
    <w:p w14:paraId="71015429"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that we have an </w:t>
      </w:r>
      <w:proofErr w:type="spellStart"/>
      <w:r>
        <w:rPr>
          <w:rFonts w:ascii="Times New Roman" w:eastAsia="Times New Roman" w:hAnsi="Times New Roman" w:cs="Times New Roman"/>
          <w:sz w:val="22"/>
          <w:szCs w:val="22"/>
        </w:rPr>
        <w:t>iOS</w:t>
      </w:r>
      <w:proofErr w:type="spellEnd"/>
      <w:r>
        <w:rPr>
          <w:rFonts w:ascii="Times New Roman" w:eastAsia="Times New Roman" w:hAnsi="Times New Roman" w:cs="Times New Roman"/>
          <w:sz w:val="22"/>
          <w:szCs w:val="22"/>
        </w:rPr>
        <w:t xml:space="preserve"> target, we can build to it by </w:t>
      </w:r>
      <w:proofErr w:type="spellStart"/>
      <w:r>
        <w:rPr>
          <w:rFonts w:ascii="Times New Roman" w:eastAsia="Times New Roman" w:hAnsi="Times New Roman" w:cs="Times New Roman"/>
          <w:sz w:val="22"/>
          <w:szCs w:val="22"/>
        </w:rPr>
        <w:t>running</w:t>
      </w:r>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build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w:t>
      </w:r>
    </w:p>
    <w:p w14:paraId="5B068E0C"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what we really want is to be able to emulate an </w:t>
      </w:r>
      <w:proofErr w:type="spellStart"/>
      <w:r>
        <w:rPr>
          <w:rFonts w:ascii="Times New Roman" w:eastAsia="Times New Roman" w:hAnsi="Times New Roman" w:cs="Times New Roman"/>
          <w:sz w:val="22"/>
          <w:szCs w:val="22"/>
        </w:rPr>
        <w:t>iOS</w:t>
      </w:r>
      <w:proofErr w:type="spellEnd"/>
      <w:r>
        <w:rPr>
          <w:rFonts w:ascii="Times New Roman" w:eastAsia="Times New Roman" w:hAnsi="Times New Roman" w:cs="Times New Roman"/>
          <w:sz w:val="22"/>
          <w:szCs w:val="22"/>
        </w:rPr>
        <w:t xml:space="preserve"> device, and for that we will need an </w:t>
      </w:r>
      <w:proofErr w:type="spellStart"/>
      <w:r>
        <w:rPr>
          <w:rFonts w:ascii="Times New Roman" w:eastAsia="Times New Roman" w:hAnsi="Times New Roman" w:cs="Times New Roman"/>
          <w:sz w:val="22"/>
          <w:szCs w:val="22"/>
        </w:rPr>
        <w:t>iOS</w:t>
      </w:r>
      <w:proofErr w:type="spellEnd"/>
      <w:r>
        <w:rPr>
          <w:rFonts w:ascii="Times New Roman" w:eastAsia="Times New Roman" w:hAnsi="Times New Roman" w:cs="Times New Roman"/>
          <w:sz w:val="22"/>
          <w:szCs w:val="22"/>
        </w:rPr>
        <w:t xml:space="preserve"> simulator. We can install it by running </w:t>
      </w:r>
      <w:r>
        <w:rPr>
          <w:rFonts w:ascii="Droid Sans Mono" w:eastAsia="Droid Sans Mono" w:hAnsi="Droid Sans Mono" w:cs="Droid Sans Mono"/>
          <w:color w:val="747959"/>
          <w:sz w:val="19"/>
          <w:szCs w:val="19"/>
        </w:rPr>
        <w:t xml:space="preserve">brew install </w:t>
      </w:r>
      <w:proofErr w:type="spellStart"/>
      <w:r>
        <w:rPr>
          <w:rFonts w:ascii="Droid Sans Mono" w:eastAsia="Droid Sans Mono" w:hAnsi="Droid Sans Mono" w:cs="Droid Sans Mono"/>
          <w:color w:val="747959"/>
          <w:sz w:val="19"/>
          <w:szCs w:val="19"/>
        </w:rPr>
        <w:t>ios-sim</w:t>
      </w:r>
      <w:proofErr w:type="spellEnd"/>
    </w:p>
    <w:p w14:paraId="25844498"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that we’ve got Cordova ready to go, we’ll need a server to use Socket.IO with. We can create </w:t>
      </w:r>
      <w:r>
        <w:rPr>
          <w:rFonts w:ascii="Times New Roman" w:eastAsia="Times New Roman" w:hAnsi="Times New Roman" w:cs="Times New Roman"/>
          <w:sz w:val="22"/>
          <w:szCs w:val="22"/>
        </w:rPr>
        <w:t>a server.js file like this and start it for access in our app:</w:t>
      </w:r>
    </w:p>
    <w:p w14:paraId="5E4833B7" w14:textId="77777777" w:rsidR="000D5CC1" w:rsidRDefault="000D5CC1">
      <w:pPr>
        <w:pStyle w:val="normal0"/>
        <w:spacing w:before="0" w:after="50"/>
        <w:ind w:left="360"/>
      </w:pPr>
    </w:p>
    <w:p w14:paraId="12F4CBA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server = require('http').</w:t>
      </w:r>
      <w:proofErr w:type="spellStart"/>
      <w:r>
        <w:rPr>
          <w:rFonts w:ascii="Droid Sans Mono" w:eastAsia="Droid Sans Mono" w:hAnsi="Droid Sans Mono" w:cs="Droid Sans Mono"/>
          <w:sz w:val="19"/>
          <w:szCs w:val="19"/>
        </w:rPr>
        <w:t>createServer</w:t>
      </w:r>
      <w:proofErr w:type="spellEnd"/>
      <w:r>
        <w:rPr>
          <w:rFonts w:ascii="Droid Sans Mono" w:eastAsia="Droid Sans Mono" w:hAnsi="Droid Sans Mono" w:cs="Droid Sans Mono"/>
          <w:sz w:val="19"/>
          <w:szCs w:val="19"/>
        </w:rPr>
        <w:t>();</w:t>
      </w:r>
    </w:p>
    <w:p w14:paraId="5436574E"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vario</w:t>
      </w:r>
      <w:proofErr w:type="spellEnd"/>
      <w:proofErr w:type="gramEnd"/>
      <w:r>
        <w:rPr>
          <w:rFonts w:ascii="Droid Sans Mono" w:eastAsia="Droid Sans Mono" w:hAnsi="Droid Sans Mono" w:cs="Droid Sans Mono"/>
          <w:sz w:val="19"/>
          <w:szCs w:val="19"/>
        </w:rPr>
        <w:t xml:space="preserve"> = require('socket.io')(server);</w:t>
      </w:r>
    </w:p>
    <w:p w14:paraId="43C032AA" w14:textId="77777777" w:rsidR="000D5CC1" w:rsidRDefault="000D5CC1">
      <w:pPr>
        <w:pStyle w:val="normal0"/>
        <w:spacing w:before="0" w:after="50"/>
        <w:ind w:left="360"/>
      </w:pPr>
    </w:p>
    <w:p w14:paraId="3F6469BE"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io.sockets.on</w:t>
      </w:r>
      <w:proofErr w:type="spellEnd"/>
      <w:proofErr w:type="gramEnd"/>
      <w:r>
        <w:rPr>
          <w:rFonts w:ascii="Droid Sans Mono" w:eastAsia="Droid Sans Mono" w:hAnsi="Droid Sans Mono" w:cs="Droid Sans Mono"/>
          <w:sz w:val="19"/>
          <w:szCs w:val="19"/>
        </w:rPr>
        <w:t>('connection', function (socket) {</w:t>
      </w:r>
    </w:p>
    <w:p w14:paraId="0A396A87" w14:textId="77777777" w:rsidR="000D5CC1" w:rsidRDefault="000D5CC1">
      <w:pPr>
        <w:pStyle w:val="normal0"/>
        <w:spacing w:before="0" w:after="50"/>
        <w:ind w:left="360"/>
      </w:pPr>
    </w:p>
    <w:p w14:paraId="57B881FA"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console.log</w:t>
      </w:r>
      <w:proofErr w:type="gramEnd"/>
      <w:r>
        <w:rPr>
          <w:rFonts w:ascii="Droid Sans Mono" w:eastAsia="Droid Sans Mono" w:hAnsi="Droid Sans Mono" w:cs="Droid Sans Mono"/>
          <w:sz w:val="19"/>
          <w:szCs w:val="19"/>
        </w:rPr>
        <w:t>('App socket connected');</w:t>
      </w:r>
    </w:p>
    <w:p w14:paraId="5C5F31DB" w14:textId="77777777" w:rsidR="000D5CC1" w:rsidRDefault="000D5CC1">
      <w:pPr>
        <w:pStyle w:val="normal0"/>
        <w:spacing w:before="0" w:after="50"/>
        <w:ind w:left="360"/>
      </w:pPr>
    </w:p>
    <w:p w14:paraId="4B0876D3"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('alert', 'This app is connected to Socket.IO!');</w:t>
      </w:r>
    </w:p>
    <w:p w14:paraId="1EC35572"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46B1B341" w14:textId="77777777" w:rsidR="000D5CC1" w:rsidRDefault="000D5CC1">
      <w:pPr>
        <w:pStyle w:val="normal0"/>
        <w:spacing w:before="0" w:after="50"/>
        <w:ind w:left="360"/>
      </w:pPr>
    </w:p>
    <w:p w14:paraId="2A36B156"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0F3DF93A" w14:textId="77777777" w:rsidR="000D5CC1" w:rsidRDefault="000D5CC1">
      <w:pPr>
        <w:pStyle w:val="normal0"/>
        <w:spacing w:before="0" w:after="50"/>
        <w:ind w:left="360"/>
      </w:pPr>
    </w:p>
    <w:p w14:paraId="578ED666"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Now, in the Cordova application that you generated, there will be an index.html file located in the /www directory. That will be the file that Cordova uses when you nav</w:t>
      </w:r>
      <w:r>
        <w:rPr>
          <w:rFonts w:ascii="Times New Roman" w:eastAsia="Times New Roman" w:hAnsi="Times New Roman" w:cs="Times New Roman"/>
          <w:sz w:val="22"/>
          <w:szCs w:val="22"/>
        </w:rPr>
        <w:t>igate to your app on a device. We can add the following to the index file to start using Socket.IO in our app:</w:t>
      </w:r>
    </w:p>
    <w:p w14:paraId="1DC3E6F7" w14:textId="77777777" w:rsidR="000D5CC1" w:rsidRDefault="000D5CC1">
      <w:pPr>
        <w:pStyle w:val="normal0"/>
        <w:spacing w:before="0" w:after="50"/>
        <w:ind w:left="360"/>
      </w:pPr>
    </w:p>
    <w:p w14:paraId="7F805862"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="cordova.js"&gt;&lt;/script&gt;</w:t>
      </w:r>
    </w:p>
    <w:p w14:paraId="79CBB2D1" w14:textId="14976435" w:rsidR="000D5CC1" w:rsidRDefault="000000FE">
      <w:pPr>
        <w:pStyle w:val="normal0"/>
        <w:spacing w:before="0" w:after="50"/>
        <w:ind w:left="360"/>
      </w:pPr>
      <w:r>
        <w:rPr>
          <w:rFonts w:ascii="Droid Sans Mono" w:eastAsia="Droid Sans Mono" w:hAnsi="Droid Sans Mono" w:cs="Droid Sans Mono"/>
          <w:sz w:val="19"/>
          <w:szCs w:val="19"/>
        </w:rPr>
        <w:lastRenderedPageBreak/>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w:t>
      </w:r>
      <w:r w:rsidR="00163342">
        <w:rPr>
          <w:rFonts w:ascii="Droid Sans Mono" w:eastAsia="Droid Sans Mono" w:hAnsi="Droid Sans Mono" w:cs="Droid Sans Mono"/>
          <w:sz w:val="19"/>
          <w:szCs w:val="19"/>
        </w:rPr>
        <w:t xml:space="preserve"> </w:t>
      </w:r>
      <w:proofErr w:type="spellStart"/>
      <w:r w:rsidR="00A34386">
        <w:rPr>
          <w:rFonts w:ascii="Droid Sans Mono" w:eastAsia="Droid Sans Mono" w:hAnsi="Droid Sans Mono" w:cs="Droid Sans Mono"/>
          <w:sz w:val="19"/>
          <w:szCs w:val="19"/>
        </w:rPr>
        <w:t>js</w:t>
      </w:r>
      <w:proofErr w:type="spellEnd"/>
      <w:r w:rsidR="00A34386">
        <w:rPr>
          <w:rFonts w:ascii="Droid Sans Mono" w:eastAsia="Droid Sans Mono" w:hAnsi="Droid Sans Mono" w:cs="Droid Sans Mono"/>
          <w:sz w:val="19"/>
          <w:szCs w:val="19"/>
        </w:rPr>
        <w:t>/</w:t>
      </w:r>
      <w:r>
        <w:rPr>
          <w:rFonts w:ascii="Droid Sans Mono" w:eastAsia="Droid Sans Mono" w:hAnsi="Droid Sans Mono" w:cs="Droid Sans Mono"/>
          <w:sz w:val="19"/>
          <w:szCs w:val="19"/>
        </w:rPr>
        <w:t>socket.io/socket.io.js</w:t>
      </w:r>
      <w:r>
        <w:rPr>
          <w:rFonts w:ascii="Droid Sans Mono" w:eastAsia="Droid Sans Mono" w:hAnsi="Droid Sans Mono" w:cs="Droid Sans Mono"/>
          <w:sz w:val="19"/>
          <w:szCs w:val="19"/>
        </w:rPr>
        <w:t>"&gt;&lt;</w:t>
      </w:r>
      <w:r>
        <w:rPr>
          <w:rFonts w:ascii="Droid Sans Mono" w:eastAsia="Droid Sans Mono" w:hAnsi="Droid Sans Mono" w:cs="Droid Sans Mono"/>
          <w:sz w:val="19"/>
          <w:szCs w:val="19"/>
        </w:rPr>
        <w:t>/script&gt;</w:t>
      </w:r>
    </w:p>
    <w:p w14:paraId="1697E8A6"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js</w:t>
      </w:r>
      <w:proofErr w:type="spellEnd"/>
      <w:r>
        <w:rPr>
          <w:rFonts w:ascii="Droid Sans Mono" w:eastAsia="Droid Sans Mono" w:hAnsi="Droid Sans Mono" w:cs="Droid Sans Mono"/>
          <w:sz w:val="19"/>
          <w:szCs w:val="19"/>
        </w:rPr>
        <w:t>/index.js"&gt;&lt;/script&gt;</w:t>
      </w:r>
    </w:p>
    <w:p w14:paraId="5CC4F15C"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"&gt;</w:t>
      </w:r>
    </w:p>
    <w:p w14:paraId="0A6C3416"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app.initialize</w:t>
      </w:r>
      <w:proofErr w:type="spellEnd"/>
      <w:proofErr w:type="gramEnd"/>
      <w:r>
        <w:rPr>
          <w:rFonts w:ascii="Droid Sans Mono" w:eastAsia="Droid Sans Mono" w:hAnsi="Droid Sans Mono" w:cs="Droid Sans Mono"/>
          <w:sz w:val="19"/>
          <w:szCs w:val="19"/>
        </w:rPr>
        <w:t>();</w:t>
      </w:r>
    </w:p>
    <w:p w14:paraId="7416E56A" w14:textId="77777777" w:rsidR="000D5CC1" w:rsidRDefault="000D5CC1">
      <w:pPr>
        <w:pStyle w:val="normal0"/>
        <w:spacing w:before="0" w:after="50"/>
        <w:ind w:left="360"/>
      </w:pPr>
    </w:p>
    <w:p w14:paraId="2D6C00E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w:t>
      </w:r>
    </w:p>
    <w:p w14:paraId="236B7F40" w14:textId="77777777" w:rsidR="000D5CC1" w:rsidRDefault="000D5CC1">
      <w:pPr>
        <w:pStyle w:val="normal0"/>
        <w:spacing w:before="0" w:after="50"/>
        <w:ind w:left="360"/>
      </w:pPr>
    </w:p>
    <w:p w14:paraId="6DFD9237"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document.addEventListener</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deviceready</w:t>
      </w:r>
      <w:proofErr w:type="spellEnd"/>
      <w:r>
        <w:rPr>
          <w:rFonts w:ascii="Droid Sans Mono" w:eastAsia="Droid Sans Mono" w:hAnsi="Droid Sans Mono" w:cs="Droid Sans Mono"/>
          <w:sz w:val="19"/>
          <w:szCs w:val="19"/>
        </w:rPr>
        <w:t>', function() {</w:t>
      </w:r>
    </w:p>
    <w:p w14:paraId="33DF2B43" w14:textId="77777777" w:rsidR="000D5CC1" w:rsidRDefault="000D5CC1">
      <w:pPr>
        <w:pStyle w:val="normal0"/>
        <w:spacing w:before="0" w:after="50"/>
        <w:ind w:left="360"/>
      </w:pPr>
    </w:p>
    <w:p w14:paraId="138B76BE"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('connect', function () {</w:t>
      </w:r>
    </w:p>
    <w:p w14:paraId="685722D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('alert', function (message) {</w:t>
      </w:r>
    </w:p>
    <w:p w14:paraId="71E0D823"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alert</w:t>
      </w:r>
      <w:proofErr w:type="gramEnd"/>
      <w:r>
        <w:rPr>
          <w:rFonts w:ascii="Droid Sans Mono" w:eastAsia="Droid Sans Mono" w:hAnsi="Droid Sans Mono" w:cs="Droid Sans Mono"/>
          <w:sz w:val="19"/>
          <w:szCs w:val="19"/>
        </w:rPr>
        <w:t>(message);</w:t>
      </w:r>
    </w:p>
    <w:p w14:paraId="59D0B9D7"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37764226"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4ED48BDD"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4B0671E1" w14:textId="77777777" w:rsidR="000D5CC1" w:rsidRDefault="000000FE">
      <w:pPr>
        <w:pStyle w:val="normal0"/>
        <w:spacing w:before="0" w:after="50"/>
        <w:ind w:left="360"/>
      </w:pPr>
      <w:r>
        <w:rPr>
          <w:rFonts w:ascii="Droid Sans Mono" w:eastAsia="Droid Sans Mono" w:hAnsi="Droid Sans Mono" w:cs="Droid Sans Mono"/>
          <w:sz w:val="19"/>
          <w:szCs w:val="19"/>
        </w:rPr>
        <w:t>&lt;/script&gt;</w:t>
      </w:r>
    </w:p>
    <w:p w14:paraId="514BA159" w14:textId="77777777" w:rsidR="000D5CC1" w:rsidRDefault="000D5CC1">
      <w:pPr>
        <w:pStyle w:val="normal0"/>
        <w:spacing w:before="0" w:after="50"/>
        <w:ind w:left="360"/>
      </w:pPr>
    </w:p>
    <w:p w14:paraId="5D79C0A7"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run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emulate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 After the app starts, you should see something like this:</w:t>
      </w:r>
    </w:p>
    <w:p w14:paraId="22E0A109" w14:textId="77777777" w:rsidR="000D5CC1" w:rsidRDefault="000D5CC1">
      <w:pPr>
        <w:pStyle w:val="normal0"/>
        <w:spacing w:before="0" w:after="120"/>
      </w:pPr>
    </w:p>
    <w:p w14:paraId="1E8E8BFF" w14:textId="77777777" w:rsidR="000D5CC1" w:rsidRDefault="000000FE" w:rsidP="00163342">
      <w:pPr>
        <w:pStyle w:val="normal0"/>
        <w:tabs>
          <w:tab w:val="left" w:pos="360"/>
        </w:tabs>
        <w:spacing w:before="240" w:after="240"/>
        <w:jc w:val="center"/>
      </w:pPr>
      <w:r>
        <w:rPr>
          <w:noProof/>
        </w:rPr>
        <w:drawing>
          <wp:inline distT="0" distB="0" distL="0" distR="0" wp14:anchorId="26A93203" wp14:editId="43F06EFD">
            <wp:extent cx="1724342" cy="3088681"/>
            <wp:effectExtent l="0" t="0" r="0" b="0"/>
            <wp:docPr id="1" name="image06.png" descr="Macintosh HD:Users:tyson:Dropbox (Personal):socket.IO-Cookbook:08-integrating-with-mobile-applications:_assets:B04893_08_01.png"/>
            <wp:cNvGraphicFramePr/>
            <a:graphic xmlns:a="http://schemas.openxmlformats.org/drawingml/2006/main">
              <a:graphicData uri="http://schemas.openxmlformats.org/drawingml/2006/picture">
                <pic:pic xmlns:pic="http://schemas.openxmlformats.org/drawingml/2006/picture">
                  <pic:nvPicPr>
                    <pic:cNvPr id="0" name="image06.png" descr="Macintosh HD:Users:tyson:Dropbox (Personal):socket.IO-Cookbook:08-integrating-with-mobile-applications:_assets:B04893_08_01.png"/>
                    <pic:cNvPicPr preferRelativeResize="0"/>
                  </pic:nvPicPr>
                  <pic:blipFill>
                    <a:blip r:embed="rId6"/>
                    <a:srcRect/>
                    <a:stretch>
                      <a:fillRect/>
                    </a:stretch>
                  </pic:blipFill>
                  <pic:spPr>
                    <a:xfrm>
                      <a:off x="0" y="0"/>
                      <a:ext cx="1724342" cy="3088681"/>
                    </a:xfrm>
                    <a:prstGeom prst="rect">
                      <a:avLst/>
                    </a:prstGeom>
                    <a:ln/>
                  </pic:spPr>
                </pic:pic>
              </a:graphicData>
            </a:graphic>
          </wp:inline>
        </w:drawing>
      </w:r>
    </w:p>
    <w:p w14:paraId="5D9D722D" w14:textId="77777777" w:rsidR="000D5CC1" w:rsidRDefault="000000FE">
      <w:pPr>
        <w:pStyle w:val="normal0"/>
        <w:spacing w:before="0" w:after="120"/>
      </w:pPr>
      <w:r>
        <w:rPr>
          <w:b/>
          <w:color w:val="FF0000"/>
          <w:sz w:val="28"/>
          <w:szCs w:val="28"/>
        </w:rPr>
        <w:lastRenderedPageBreak/>
        <w:t>Insert Image B04893_08_01.png</w:t>
      </w:r>
    </w:p>
    <w:p w14:paraId="7C321F8E" w14:textId="77777777" w:rsidR="000D5CC1" w:rsidRDefault="000000FE">
      <w:pPr>
        <w:pStyle w:val="Heading2"/>
      </w:pPr>
      <w:bookmarkStart w:id="4" w:name="h.2et92p0" w:colFirst="0" w:colLast="0"/>
      <w:bookmarkEnd w:id="4"/>
      <w:r>
        <w:t>How It Works...</w:t>
      </w:r>
    </w:p>
    <w:p w14:paraId="29F18A6A" w14:textId="77777777" w:rsidR="000D5CC1" w:rsidRDefault="000000FE">
      <w:pPr>
        <w:pStyle w:val="normal0"/>
        <w:spacing w:before="0" w:after="120"/>
      </w:pPr>
      <w:r>
        <w:rPr>
          <w:rFonts w:ascii="Times New Roman" w:eastAsia="Times New Roman" w:hAnsi="Times New Roman" w:cs="Times New Roman"/>
          <w:sz w:val="22"/>
          <w:szCs w:val="22"/>
        </w:rPr>
        <w:t xml:space="preserve">Unlike standard </w:t>
      </w:r>
      <w:r>
        <w:rPr>
          <w:rFonts w:ascii="Times New Roman" w:eastAsia="Times New Roman" w:hAnsi="Times New Roman" w:cs="Times New Roman"/>
          <w:sz w:val="22"/>
          <w:szCs w:val="22"/>
        </w:rPr>
        <w:t>web pages, applications wrapped in Cordova are not restricted by a cross-domain origin policy. That means that we are able to load Socket.IO from any domain and will just work. In our example we are starting a server on port 5000, so we simply have to load</w:t>
      </w:r>
      <w:r>
        <w:rPr>
          <w:rFonts w:ascii="Times New Roman" w:eastAsia="Times New Roman" w:hAnsi="Times New Roman" w:cs="Times New Roman"/>
          <w:sz w:val="22"/>
          <w:szCs w:val="22"/>
        </w:rPr>
        <w:t xml:space="preserve"> the script from the same location and call the </w:t>
      </w:r>
      <w:proofErr w:type="spellStart"/>
      <w:proofErr w:type="gramStart"/>
      <w:r>
        <w:rPr>
          <w:rFonts w:ascii="Droid Sans Mono" w:eastAsia="Droid Sans Mono" w:hAnsi="Droid Sans Mono" w:cs="Droid Sans Mono"/>
          <w:color w:val="747959"/>
          <w:sz w:val="19"/>
          <w:szCs w:val="19"/>
        </w:rPr>
        <w:t>io</w:t>
      </w:r>
      <w:proofErr w:type="spellEnd"/>
      <w:r>
        <w:rPr>
          <w:rFonts w:ascii="Droid Sans Mono" w:eastAsia="Droid Sans Mono" w:hAnsi="Droid Sans Mono" w:cs="Droid Sans Mono"/>
          <w:color w:val="747959"/>
          <w:sz w:val="19"/>
          <w:szCs w:val="19"/>
        </w:rPr>
        <w:t>(</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function with our first argument pointing to the server and port we have spun up.</w:t>
      </w:r>
    </w:p>
    <w:p w14:paraId="3257D9DA" w14:textId="77777777" w:rsidR="000D5CC1" w:rsidRDefault="000000FE">
      <w:pPr>
        <w:pStyle w:val="Heading1"/>
      </w:pPr>
      <w:r>
        <w:t>Pushing Up Data from the Server</w:t>
      </w:r>
    </w:p>
    <w:p w14:paraId="6F4D55C3" w14:textId="77777777" w:rsidR="000D5CC1" w:rsidRDefault="000000FE">
      <w:pPr>
        <w:pStyle w:val="normal0"/>
        <w:spacing w:before="0" w:after="120"/>
      </w:pPr>
      <w:r>
        <w:rPr>
          <w:rFonts w:ascii="Times New Roman" w:eastAsia="Times New Roman" w:hAnsi="Times New Roman" w:cs="Times New Roman"/>
          <w:sz w:val="22"/>
          <w:szCs w:val="22"/>
        </w:rPr>
        <w:t>Using Socket.IO in a Cordova app is exactly the same as using it on a website. We emit events and listen for events. In the mobile device context, one interesting application is using Socket.IO as an interface over a third-party API. Using Socket.IO to kic</w:t>
      </w:r>
      <w:r>
        <w:rPr>
          <w:rFonts w:ascii="Times New Roman" w:eastAsia="Times New Roman" w:hAnsi="Times New Roman" w:cs="Times New Roman"/>
          <w:sz w:val="22"/>
          <w:szCs w:val="22"/>
        </w:rPr>
        <w:t>k off requests to the API, the mobile device doesn’t have to wait for the request to complete; it will simply get a message when that occurs.</w:t>
      </w:r>
    </w:p>
    <w:p w14:paraId="04E00451" w14:textId="77777777" w:rsidR="000D5CC1" w:rsidRDefault="000000FE">
      <w:pPr>
        <w:pStyle w:val="normal0"/>
        <w:spacing w:before="0" w:after="120"/>
      </w:pPr>
      <w:r>
        <w:rPr>
          <w:rFonts w:ascii="Times New Roman" w:eastAsia="Times New Roman" w:hAnsi="Times New Roman" w:cs="Times New Roman"/>
          <w:sz w:val="22"/>
          <w:szCs w:val="22"/>
        </w:rPr>
        <w:t>In this recipe, we will use Socket.IO as an interface to make request to the openweathermap.org API.</w:t>
      </w:r>
    </w:p>
    <w:p w14:paraId="21124F40" w14:textId="77777777" w:rsidR="000D5CC1" w:rsidRDefault="000000FE">
      <w:pPr>
        <w:pStyle w:val="Heading2"/>
      </w:pPr>
      <w:r>
        <w:t>Getting Ready</w:t>
      </w:r>
      <w:r>
        <w:t>...</w:t>
      </w:r>
    </w:p>
    <w:p w14:paraId="56770A16" w14:textId="77777777" w:rsidR="000D5CC1" w:rsidRDefault="000000FE">
      <w:pPr>
        <w:pStyle w:val="normal0"/>
        <w:spacing w:before="0" w:after="120"/>
      </w:pPr>
      <w:r>
        <w:rPr>
          <w:rFonts w:ascii="Times New Roman" w:eastAsia="Times New Roman" w:hAnsi="Times New Roman" w:cs="Times New Roman"/>
          <w:sz w:val="22"/>
          <w:szCs w:val="22"/>
        </w:rPr>
        <w:t xml:space="preserve">To make request to a third-party API, we will be using the request library. It can be installed by running </w:t>
      </w:r>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request</w:t>
      </w:r>
      <w:r>
        <w:rPr>
          <w:rFonts w:ascii="Times New Roman" w:eastAsia="Times New Roman" w:hAnsi="Times New Roman" w:cs="Times New Roman"/>
          <w:sz w:val="22"/>
          <w:szCs w:val="22"/>
        </w:rPr>
        <w:t xml:space="preserve"> in your command line.</w:t>
      </w:r>
    </w:p>
    <w:p w14:paraId="2FCAE4E8" w14:textId="77777777" w:rsidR="000D5CC1" w:rsidRDefault="000000FE">
      <w:pPr>
        <w:pStyle w:val="Heading2"/>
      </w:pPr>
      <w:r>
        <w:t>How To Do It</w:t>
      </w:r>
      <w:proofErr w:type="gramStart"/>
      <w:r>
        <w:t>..</w:t>
      </w:r>
      <w:proofErr w:type="gramEnd"/>
      <w:r>
        <w:t>.</w:t>
      </w:r>
    </w:p>
    <w:p w14:paraId="15BC55E0" w14:textId="77777777" w:rsidR="000D5CC1" w:rsidRDefault="000000FE">
      <w:pPr>
        <w:pStyle w:val="normal0"/>
        <w:spacing w:before="0" w:after="120"/>
      </w:pPr>
      <w:r>
        <w:rPr>
          <w:rFonts w:ascii="Times New Roman" w:eastAsia="Times New Roman" w:hAnsi="Times New Roman" w:cs="Times New Roman"/>
          <w:sz w:val="22"/>
          <w:szCs w:val="22"/>
        </w:rPr>
        <w:t>To create a weather app that interfaces with a third-party API, follow these steps:</w:t>
      </w:r>
    </w:p>
    <w:p w14:paraId="753731B0" w14:textId="77777777" w:rsidR="000D5CC1" w:rsidRDefault="000000FE">
      <w:pPr>
        <w:pStyle w:val="normal0"/>
        <w:numPr>
          <w:ilvl w:val="0"/>
          <w:numId w:val="2"/>
        </w:numPr>
        <w:tabs>
          <w:tab w:val="left" w:pos="360"/>
        </w:tabs>
        <w:spacing w:before="0"/>
        <w:ind w:right="360" w:hanging="363"/>
      </w:pPr>
      <w:r>
        <w:rPr>
          <w:rFonts w:ascii="Times New Roman" w:eastAsia="Times New Roman" w:hAnsi="Times New Roman" w:cs="Times New Roman"/>
          <w:sz w:val="22"/>
          <w:szCs w:val="22"/>
        </w:rPr>
        <w:t xml:space="preserve">First, we will need to create a new Cordova application. This can be done by running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create app </w:t>
      </w:r>
      <w:proofErr w:type="spellStart"/>
      <w:r>
        <w:rPr>
          <w:rFonts w:ascii="Droid Sans Mono" w:eastAsia="Droid Sans Mono" w:hAnsi="Droid Sans Mono" w:cs="Droid Sans Mono"/>
          <w:color w:val="747959"/>
          <w:sz w:val="19"/>
          <w:szCs w:val="19"/>
        </w:rPr>
        <w:t>com.push.dataPushData</w:t>
      </w:r>
      <w:proofErr w:type="spellEnd"/>
      <w:r>
        <w:rPr>
          <w:rFonts w:ascii="Times New Roman" w:eastAsia="Times New Roman" w:hAnsi="Times New Roman" w:cs="Times New Roman"/>
          <w:sz w:val="22"/>
          <w:szCs w:val="22"/>
        </w:rPr>
        <w:t xml:space="preserve"> in your command line.</w:t>
      </w:r>
    </w:p>
    <w:p w14:paraId="617A196F" w14:textId="77777777" w:rsidR="000D5CC1" w:rsidRDefault="000000FE">
      <w:pPr>
        <w:pStyle w:val="normal0"/>
        <w:numPr>
          <w:ilvl w:val="0"/>
          <w:numId w:val="2"/>
        </w:numPr>
        <w:tabs>
          <w:tab w:val="left" w:pos="360"/>
        </w:tabs>
        <w:spacing w:before="0"/>
        <w:ind w:right="360" w:hanging="363"/>
      </w:pPr>
      <w:r>
        <w:rPr>
          <w:rFonts w:ascii="Times New Roman" w:eastAsia="Times New Roman" w:hAnsi="Times New Roman" w:cs="Times New Roman"/>
          <w:sz w:val="22"/>
          <w:szCs w:val="22"/>
        </w:rPr>
        <w:t xml:space="preserve">Next, we will add the </w:t>
      </w:r>
      <w:proofErr w:type="spellStart"/>
      <w:r>
        <w:rPr>
          <w:rFonts w:ascii="Times New Roman" w:eastAsia="Times New Roman" w:hAnsi="Times New Roman" w:cs="Times New Roman"/>
          <w:sz w:val="22"/>
          <w:szCs w:val="22"/>
        </w:rPr>
        <w:t>iOS</w:t>
      </w:r>
      <w:proofErr w:type="spellEnd"/>
      <w:r>
        <w:rPr>
          <w:rFonts w:ascii="Times New Roman" w:eastAsia="Times New Roman" w:hAnsi="Times New Roman" w:cs="Times New Roman"/>
          <w:sz w:val="22"/>
          <w:szCs w:val="22"/>
        </w:rPr>
        <w:t xml:space="preserve"> platform by </w:t>
      </w:r>
      <w:proofErr w:type="spellStart"/>
      <w:r>
        <w:rPr>
          <w:rFonts w:ascii="Times New Roman" w:eastAsia="Times New Roman" w:hAnsi="Times New Roman" w:cs="Times New Roman"/>
          <w:sz w:val="22"/>
          <w:szCs w:val="22"/>
        </w:rPr>
        <w:t>running</w:t>
      </w:r>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platform add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 xml:space="preserve"> and build it by running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build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w:t>
      </w:r>
    </w:p>
    <w:p w14:paraId="242E91C4" w14:textId="77777777" w:rsidR="000D5CC1" w:rsidRDefault="000000FE">
      <w:pPr>
        <w:pStyle w:val="normal0"/>
        <w:numPr>
          <w:ilvl w:val="0"/>
          <w:numId w:val="2"/>
        </w:numPr>
        <w:tabs>
          <w:tab w:val="left" w:pos="360"/>
        </w:tabs>
        <w:spacing w:before="0"/>
        <w:ind w:right="360" w:hanging="363"/>
      </w:pPr>
      <w:r>
        <w:rPr>
          <w:rFonts w:ascii="Times New Roman" w:eastAsia="Times New Roman" w:hAnsi="Times New Roman" w:cs="Times New Roman"/>
          <w:sz w:val="22"/>
          <w:szCs w:val="22"/>
        </w:rPr>
        <w:t>Now, let’s create our server.js file. This will just need to listen for requests to get the weather and then respond by hitting the API and emitting an event with the freshly fetched weather data:</w:t>
      </w:r>
    </w:p>
    <w:p w14:paraId="299AC8E6" w14:textId="77777777" w:rsidR="000D5CC1" w:rsidRDefault="000D5CC1">
      <w:pPr>
        <w:pStyle w:val="normal0"/>
        <w:spacing w:before="0" w:after="50"/>
        <w:ind w:left="360"/>
      </w:pPr>
    </w:p>
    <w:p w14:paraId="3219D7FA"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server = require('http').</w:t>
      </w:r>
      <w:proofErr w:type="spellStart"/>
      <w:r>
        <w:rPr>
          <w:rFonts w:ascii="Droid Sans Mono" w:eastAsia="Droid Sans Mono" w:hAnsi="Droid Sans Mono" w:cs="Droid Sans Mono"/>
          <w:sz w:val="19"/>
          <w:szCs w:val="19"/>
        </w:rPr>
        <w:t>createServer</w:t>
      </w:r>
      <w:proofErr w:type="spellEnd"/>
      <w:r>
        <w:rPr>
          <w:rFonts w:ascii="Droid Sans Mono" w:eastAsia="Droid Sans Mono" w:hAnsi="Droid Sans Mono" w:cs="Droid Sans Mono"/>
          <w:sz w:val="19"/>
          <w:szCs w:val="19"/>
        </w:rPr>
        <w:t>(),</w:t>
      </w:r>
    </w:p>
    <w:p w14:paraId="247F630B"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req</w:t>
      </w:r>
      <w:r>
        <w:rPr>
          <w:rFonts w:ascii="Droid Sans Mono" w:eastAsia="Droid Sans Mono" w:hAnsi="Droid Sans Mono" w:cs="Droid Sans Mono"/>
          <w:sz w:val="19"/>
          <w:szCs w:val="19"/>
        </w:rPr>
        <w:t>uire('socket.io')(server),</w:t>
      </w:r>
    </w:p>
    <w:p w14:paraId="460772F0"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request</w:t>
      </w:r>
      <w:proofErr w:type="gramEnd"/>
      <w:r>
        <w:rPr>
          <w:rFonts w:ascii="Droid Sans Mono" w:eastAsia="Droid Sans Mono" w:hAnsi="Droid Sans Mono" w:cs="Droid Sans Mono"/>
          <w:sz w:val="19"/>
          <w:szCs w:val="19"/>
        </w:rPr>
        <w:t xml:space="preserve"> = require('request');</w:t>
      </w:r>
    </w:p>
    <w:p w14:paraId="26D14824" w14:textId="77777777" w:rsidR="000D5CC1" w:rsidRDefault="000D5CC1">
      <w:pPr>
        <w:pStyle w:val="normal0"/>
        <w:spacing w:before="0" w:after="50"/>
        <w:ind w:left="360"/>
      </w:pPr>
    </w:p>
    <w:p w14:paraId="45C95695"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lastRenderedPageBreak/>
        <w:t>io.sockets.on</w:t>
      </w:r>
      <w:proofErr w:type="spellEnd"/>
      <w:proofErr w:type="gramEnd"/>
      <w:r>
        <w:rPr>
          <w:rFonts w:ascii="Droid Sans Mono" w:eastAsia="Droid Sans Mono" w:hAnsi="Droid Sans Mono" w:cs="Droid Sans Mono"/>
          <w:sz w:val="19"/>
          <w:szCs w:val="19"/>
        </w:rPr>
        <w:t>('connection', function (socket) {</w:t>
      </w:r>
    </w:p>
    <w:p w14:paraId="3771E096" w14:textId="77777777" w:rsidR="00A34386" w:rsidRDefault="00A34386" w:rsidP="00A34386">
      <w:pPr>
        <w:pStyle w:val="normal0"/>
        <w:spacing w:before="0" w:after="50"/>
      </w:pPr>
    </w:p>
    <w:p w14:paraId="26C1B0BD" w14:textId="6FA5F8C1" w:rsidR="00A34386" w:rsidRDefault="00A34386">
      <w:pPr>
        <w:pStyle w:val="normal0"/>
        <w:spacing w:before="0" w:after="50"/>
        <w:ind w:left="360"/>
        <w:rPr>
          <w:rFonts w:ascii="Droid Sans Mono" w:eastAsia="Droid Sans Mono" w:hAnsi="Droid Sans Mono" w:cs="Droid Sans Mono"/>
          <w:sz w:val="19"/>
          <w:szCs w:val="19"/>
        </w:rPr>
      </w:pPr>
      <w:r>
        <w:rPr>
          <w:rFonts w:ascii="Droid Sans Mono" w:eastAsia="Droid Sans Mono" w:hAnsi="Droid Sans Mono" w:cs="Droid Sans Mono"/>
          <w:sz w:val="19"/>
          <w:szCs w:val="19"/>
        </w:rPr>
        <w:t>// The location will only work in Android if we are using the location plugin</w:t>
      </w:r>
    </w:p>
    <w:p w14:paraId="4A50AE3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('set-location', function (location</w:t>
      </w:r>
      <w:r>
        <w:rPr>
          <w:rFonts w:ascii="Droid Sans Mono" w:eastAsia="Droid Sans Mono" w:hAnsi="Droid Sans Mono" w:cs="Droid Sans Mono"/>
          <w:sz w:val="19"/>
          <w:szCs w:val="19"/>
        </w:rPr>
        <w:t>) {</w:t>
      </w:r>
    </w:p>
    <w:p w14:paraId="143889FD"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request</w:t>
      </w:r>
      <w:proofErr w:type="gramEnd"/>
      <w:r>
        <w:rPr>
          <w:rFonts w:ascii="Droid Sans Mono" w:eastAsia="Droid Sans Mono" w:hAnsi="Droid Sans Mono" w:cs="Droid Sans Mono"/>
          <w:sz w:val="19"/>
          <w:szCs w:val="19"/>
        </w:rPr>
        <w:t>('http://api.openweathermap.org/data/2.5/</w:t>
      </w:r>
      <w:proofErr w:type="spellStart"/>
      <w:r>
        <w:rPr>
          <w:rFonts w:ascii="Droid Sans Mono" w:eastAsia="Droid Sans Mono" w:hAnsi="Droid Sans Mono" w:cs="Droid Sans Mono"/>
          <w:sz w:val="19"/>
          <w:szCs w:val="19"/>
        </w:rPr>
        <w:t>weather?q</w:t>
      </w:r>
      <w:proofErr w:type="spellEnd"/>
      <w:r>
        <w:rPr>
          <w:rFonts w:ascii="Droid Sans Mono" w:eastAsia="Droid Sans Mono" w:hAnsi="Droid Sans Mono" w:cs="Droid Sans Mono"/>
          <w:sz w:val="19"/>
          <w:szCs w:val="19"/>
        </w:rPr>
        <w:t>=' + location, function (error, response,</w:t>
      </w:r>
      <w:r>
        <w:rPr>
          <w:rFonts w:ascii="Droid Sans Mono" w:eastAsia="Droid Sans Mono" w:hAnsi="Droid Sans Mono" w:cs="Droid Sans Mono"/>
          <w:sz w:val="19"/>
          <w:szCs w:val="19"/>
        </w:rPr>
        <w:t xml:space="preserve"> body) {</w:t>
      </w:r>
    </w:p>
    <w:p w14:paraId="58127B1C"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(!error &amp;&amp;</w:t>
      </w:r>
      <w:proofErr w:type="spellStart"/>
      <w:r>
        <w:rPr>
          <w:rFonts w:ascii="Droid Sans Mono" w:eastAsia="Droid Sans Mono" w:hAnsi="Droid Sans Mono" w:cs="Droid Sans Mono"/>
          <w:sz w:val="19"/>
          <w:szCs w:val="19"/>
        </w:rPr>
        <w:t>response.statusCode</w:t>
      </w:r>
      <w:proofErr w:type="spellEnd"/>
      <w:r>
        <w:rPr>
          <w:rFonts w:ascii="Droid Sans Mono" w:eastAsia="Droid Sans Mono" w:hAnsi="Droid Sans Mono" w:cs="Droid Sans Mono"/>
          <w:sz w:val="19"/>
          <w:szCs w:val="19"/>
        </w:rPr>
        <w:t xml:space="preserve"> == 200) {</w:t>
      </w:r>
    </w:p>
    <w:p w14:paraId="5809D6F5"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 xml:space="preserve">('weather-change', </w:t>
      </w:r>
      <w:proofErr w:type="spellStart"/>
      <w:r>
        <w:rPr>
          <w:rFonts w:ascii="Droid Sans Mono" w:eastAsia="Droid Sans Mono" w:hAnsi="Droid Sans Mono" w:cs="Droid Sans Mono"/>
          <w:sz w:val="19"/>
          <w:szCs w:val="19"/>
        </w:rPr>
        <w:t>JSON.parse</w:t>
      </w:r>
      <w:proofErr w:type="spellEnd"/>
      <w:r>
        <w:rPr>
          <w:rFonts w:ascii="Droid Sans Mono" w:eastAsia="Droid Sans Mono" w:hAnsi="Droid Sans Mono" w:cs="Droid Sans Mono"/>
          <w:sz w:val="19"/>
          <w:szCs w:val="19"/>
        </w:rPr>
        <w:t>(body));</w:t>
      </w:r>
    </w:p>
    <w:p w14:paraId="0C886387"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675EE272"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3E22164B"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3CBDFDC8" w14:textId="77777777" w:rsidR="000D5CC1" w:rsidRDefault="000D5CC1">
      <w:pPr>
        <w:pStyle w:val="normal0"/>
        <w:spacing w:before="0" w:after="50"/>
        <w:ind w:left="360"/>
      </w:pPr>
    </w:p>
    <w:p w14:paraId="5FBDC6E2"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0E83B528" w14:textId="77777777" w:rsidR="000D5CC1" w:rsidRDefault="000D5CC1">
      <w:pPr>
        <w:pStyle w:val="normal0"/>
        <w:spacing w:before="0" w:after="50"/>
        <w:ind w:left="360"/>
      </w:pPr>
    </w:p>
    <w:p w14:paraId="6DC965F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6259BBE6" w14:textId="77777777" w:rsidR="000D5CC1" w:rsidRDefault="000D5CC1">
      <w:pPr>
        <w:pStyle w:val="normal0"/>
        <w:spacing w:before="0" w:after="50"/>
        <w:ind w:left="360"/>
      </w:pPr>
    </w:p>
    <w:p w14:paraId="278A5A78" w14:textId="77777777" w:rsidR="000D5CC1" w:rsidRDefault="000000FE">
      <w:pPr>
        <w:pStyle w:val="normal0"/>
        <w:numPr>
          <w:ilvl w:val="0"/>
          <w:numId w:val="2"/>
        </w:numPr>
        <w:tabs>
          <w:tab w:val="left" w:pos="360"/>
        </w:tabs>
        <w:spacing w:before="0"/>
        <w:ind w:right="360" w:hanging="363"/>
      </w:pPr>
      <w:r>
        <w:rPr>
          <w:rFonts w:ascii="Times New Roman" w:eastAsia="Times New Roman" w:hAnsi="Times New Roman" w:cs="Times New Roman"/>
          <w:sz w:val="22"/>
          <w:szCs w:val="22"/>
        </w:rPr>
        <w:t>Now, let’s write our app. The index.html file will be fairly simple. We just have a form to r</w:t>
      </w:r>
      <w:r>
        <w:rPr>
          <w:rFonts w:ascii="Times New Roman" w:eastAsia="Times New Roman" w:hAnsi="Times New Roman" w:cs="Times New Roman"/>
          <w:sz w:val="22"/>
          <w:szCs w:val="22"/>
        </w:rPr>
        <w:t>equest the weather for any location and then a section underneath where the response will eventually be rendered.</w:t>
      </w:r>
    </w:p>
    <w:p w14:paraId="01BD875D"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5EFE9F20"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692B6C23"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41E05F92"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name="viewport" content="</w:t>
      </w:r>
      <w:r>
        <w:rPr>
          <w:rFonts w:ascii="Droid Sans Mono" w:eastAsia="Droid Sans Mono" w:hAnsi="Droid Sans Mono" w:cs="Droid Sans Mono"/>
          <w:sz w:val="19"/>
          <w:szCs w:val="19"/>
        </w:rPr>
        <w:t>user-scalable=no, initial-scale=1, maximum-scale=1, minimum-scale=1, width=device-width"&gt;</w:t>
      </w:r>
    </w:p>
    <w:p w14:paraId="57BF2A3F"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linkrel</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href</w:t>
      </w:r>
      <w:proofErr w:type="spellEnd"/>
      <w:r>
        <w:rPr>
          <w:rFonts w:ascii="Droid Sans Mono" w:eastAsia="Droid Sans Mono" w:hAnsi="Droid Sans Mono" w:cs="Droid Sans Mono"/>
          <w:sz w:val="19"/>
          <w:szCs w:val="19"/>
        </w:rPr>
        <w:t>="http://bootswatch.com/superhero/bootstrap.min.css"&gt;</w:t>
      </w:r>
    </w:p>
    <w:p w14:paraId="5BC4944B"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&gt;Weather&lt;/title&gt;</w:t>
      </w:r>
    </w:p>
    <w:p w14:paraId="1F79E02F" w14:textId="77777777" w:rsidR="000D5CC1" w:rsidRDefault="000000FE">
      <w:pPr>
        <w:pStyle w:val="normal0"/>
        <w:spacing w:before="0" w:after="50"/>
        <w:ind w:left="360"/>
      </w:pPr>
      <w:r>
        <w:rPr>
          <w:rFonts w:ascii="Droid Sans Mono" w:eastAsia="Droid Sans Mono" w:hAnsi="Droid Sans Mono" w:cs="Droid Sans Mono"/>
          <w:sz w:val="19"/>
          <w:szCs w:val="19"/>
        </w:rPr>
        <w:t>&lt;/head&gt;</w:t>
      </w:r>
    </w:p>
    <w:p w14:paraId="219A23DF"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315EEFB7"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class="container"&gt;</w:t>
      </w:r>
    </w:p>
    <w:p w14:paraId="221F00D2"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h1</w:t>
      </w:r>
      <w:proofErr w:type="gramEnd"/>
      <w:r>
        <w:rPr>
          <w:rFonts w:ascii="Droid Sans Mono" w:eastAsia="Droid Sans Mono" w:hAnsi="Droid Sans Mono" w:cs="Droid Sans Mono"/>
          <w:sz w:val="19"/>
          <w:szCs w:val="19"/>
        </w:rPr>
        <w:t>&gt;Weather&lt;/h1&gt;</w:t>
      </w:r>
    </w:p>
    <w:p w14:paraId="1A6F3AC1"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form</w:t>
      </w:r>
      <w:proofErr w:type="gramEnd"/>
      <w:r>
        <w:rPr>
          <w:rFonts w:ascii="Droid Sans Mono" w:eastAsia="Droid Sans Mono" w:hAnsi="Droid Sans Mono" w:cs="Droid Sans Mono"/>
          <w:sz w:val="19"/>
          <w:szCs w:val="19"/>
        </w:rPr>
        <w:t xml:space="preserve"> id="submit-weather"&gt;</w:t>
      </w:r>
    </w:p>
    <w:p w14:paraId="382DB603"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class="row"&gt;</w:t>
      </w:r>
    </w:p>
    <w:p w14:paraId="4CAC57E6"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class="col-md-12"&gt;</w:t>
      </w:r>
    </w:p>
    <w:p w14:paraId="0AB4DEFC"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label</w:t>
      </w:r>
      <w:proofErr w:type="gramEnd"/>
      <w:r>
        <w:rPr>
          <w:rFonts w:ascii="Droid Sans Mono" w:eastAsia="Droid Sans Mono" w:hAnsi="Droid Sans Mono" w:cs="Droid Sans Mono"/>
          <w:sz w:val="19"/>
          <w:szCs w:val="19"/>
        </w:rPr>
        <w:t xml:space="preserve"> for="location"&gt;Location:&lt;/label&gt;</w:t>
      </w:r>
    </w:p>
    <w:p w14:paraId="57DB2783"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0D87AEC0"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class="col-md-12"&gt;</w:t>
      </w:r>
    </w:p>
    <w:p w14:paraId="2947AD48"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input</w:t>
      </w:r>
      <w:proofErr w:type="gramEnd"/>
      <w:r>
        <w:rPr>
          <w:rFonts w:ascii="Droid Sans Mono" w:eastAsia="Droid Sans Mono" w:hAnsi="Droid Sans Mono" w:cs="Droid Sans Mono"/>
          <w:sz w:val="19"/>
          <w:szCs w:val="19"/>
        </w:rPr>
        <w:t xml:space="preserve"> id="location" type="text" name="location" class="form-control" /&gt;</w:t>
      </w:r>
    </w:p>
    <w:p w14:paraId="3DCF591B"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569A3241"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class="col-md-12"&gt;</w:t>
      </w:r>
    </w:p>
    <w:p w14:paraId="7486D275"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br</w:t>
      </w:r>
      <w:proofErr w:type="spellEnd"/>
      <w:proofErr w:type="gramEnd"/>
      <w:r>
        <w:rPr>
          <w:rFonts w:ascii="Droid Sans Mono" w:eastAsia="Droid Sans Mono" w:hAnsi="Droid Sans Mono" w:cs="Droid Sans Mono"/>
          <w:sz w:val="19"/>
          <w:szCs w:val="19"/>
        </w:rPr>
        <w:t xml:space="preserve"> /&gt;</w:t>
      </w:r>
    </w:p>
    <w:p w14:paraId="7344D374" w14:textId="77777777" w:rsidR="000D5CC1" w:rsidRDefault="000000FE">
      <w:pPr>
        <w:pStyle w:val="normal0"/>
        <w:spacing w:before="0" w:after="50"/>
        <w:ind w:left="360"/>
      </w:pPr>
      <w:r>
        <w:rPr>
          <w:rFonts w:ascii="Droid Sans Mono" w:eastAsia="Droid Sans Mono" w:hAnsi="Droid Sans Mono" w:cs="Droid Sans Mono"/>
          <w:sz w:val="19"/>
          <w:szCs w:val="19"/>
        </w:rPr>
        <w:lastRenderedPageBreak/>
        <w:t>&lt;</w:t>
      </w:r>
      <w:proofErr w:type="gramStart"/>
      <w:r>
        <w:rPr>
          <w:rFonts w:ascii="Droid Sans Mono" w:eastAsia="Droid Sans Mono" w:hAnsi="Droid Sans Mono" w:cs="Droid Sans Mono"/>
          <w:sz w:val="19"/>
          <w:szCs w:val="19"/>
        </w:rPr>
        <w:t>butto</w:t>
      </w:r>
      <w:r>
        <w:rPr>
          <w:rFonts w:ascii="Droid Sans Mono" w:eastAsia="Droid Sans Mono" w:hAnsi="Droid Sans Mono" w:cs="Droid Sans Mono"/>
          <w:sz w:val="19"/>
          <w:szCs w:val="19"/>
        </w:rPr>
        <w:t>n</w:t>
      </w:r>
      <w:proofErr w:type="gramEnd"/>
      <w:r>
        <w:rPr>
          <w:rFonts w:ascii="Droid Sans Mono" w:eastAsia="Droid Sans Mono" w:hAnsi="Droid Sans Mono" w:cs="Droid Sans Mono"/>
          <w:sz w:val="19"/>
          <w:szCs w:val="19"/>
        </w:rPr>
        <w:t xml:space="preserve"> type="submit" name="button" class="</w:t>
      </w:r>
      <w:proofErr w:type="spellStart"/>
      <w:r>
        <w:rPr>
          <w:rFonts w:ascii="Droid Sans Mono" w:eastAsia="Droid Sans Mono" w:hAnsi="Droid Sans Mono" w:cs="Droid Sans Mono"/>
          <w:sz w:val="19"/>
          <w:szCs w:val="19"/>
        </w:rPr>
        <w:t>btnbtn</w:t>
      </w:r>
      <w:proofErr w:type="spellEnd"/>
      <w:r>
        <w:rPr>
          <w:rFonts w:ascii="Droid Sans Mono" w:eastAsia="Droid Sans Mono" w:hAnsi="Droid Sans Mono" w:cs="Droid Sans Mono"/>
          <w:sz w:val="19"/>
          <w:szCs w:val="19"/>
        </w:rPr>
        <w:t xml:space="preserve">-primary </w:t>
      </w:r>
      <w:proofErr w:type="spellStart"/>
      <w:r>
        <w:rPr>
          <w:rFonts w:ascii="Droid Sans Mono" w:eastAsia="Droid Sans Mono" w:hAnsi="Droid Sans Mono" w:cs="Droid Sans Mono"/>
          <w:sz w:val="19"/>
          <w:szCs w:val="19"/>
        </w:rPr>
        <w:t>btn</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lgbtn</w:t>
      </w:r>
      <w:proofErr w:type="spellEnd"/>
      <w:r>
        <w:rPr>
          <w:rFonts w:ascii="Droid Sans Mono" w:eastAsia="Droid Sans Mono" w:hAnsi="Droid Sans Mono" w:cs="Droid Sans Mono"/>
          <w:sz w:val="19"/>
          <w:szCs w:val="19"/>
        </w:rPr>
        <w:t>-block"&gt;Go&lt;/button&gt;</w:t>
      </w:r>
    </w:p>
    <w:p w14:paraId="3270FA35"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333BA0D7"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11962CED" w14:textId="77777777" w:rsidR="000D5CC1" w:rsidRDefault="000000FE">
      <w:pPr>
        <w:pStyle w:val="normal0"/>
        <w:spacing w:before="0" w:after="50"/>
        <w:ind w:left="360"/>
      </w:pPr>
      <w:r>
        <w:rPr>
          <w:rFonts w:ascii="Droid Sans Mono" w:eastAsia="Droid Sans Mono" w:hAnsi="Droid Sans Mono" w:cs="Droid Sans Mono"/>
          <w:sz w:val="19"/>
          <w:szCs w:val="19"/>
        </w:rPr>
        <w:t>&lt;/form&gt;</w:t>
      </w:r>
    </w:p>
    <w:p w14:paraId="49464B40" w14:textId="77777777" w:rsidR="000D5CC1" w:rsidRDefault="000D5CC1">
      <w:pPr>
        <w:pStyle w:val="normal0"/>
        <w:spacing w:before="0" w:after="50"/>
        <w:ind w:left="360"/>
      </w:pPr>
    </w:p>
    <w:p w14:paraId="28C1B735"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h1</w:t>
      </w:r>
      <w:proofErr w:type="gramEnd"/>
      <w:r>
        <w:rPr>
          <w:rFonts w:ascii="Droid Sans Mono" w:eastAsia="Droid Sans Mono" w:hAnsi="Droid Sans Mono" w:cs="Droid Sans Mono"/>
          <w:sz w:val="19"/>
          <w:szCs w:val="19"/>
        </w:rPr>
        <w:t xml:space="preserve"> id="location-name"&gt;&lt;/h1&gt;</w:t>
      </w:r>
    </w:p>
    <w:p w14:paraId="2A9E47BE"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h2</w:t>
      </w:r>
      <w:proofErr w:type="gramEnd"/>
      <w:r>
        <w:rPr>
          <w:rFonts w:ascii="Droid Sans Mono" w:eastAsia="Droid Sans Mono" w:hAnsi="Droid Sans Mono" w:cs="Droid Sans Mono"/>
          <w:sz w:val="19"/>
          <w:szCs w:val="19"/>
        </w:rPr>
        <w:t xml:space="preserve"> id="weather-main"&gt;&lt;/h2&gt;</w:t>
      </w:r>
    </w:p>
    <w:p w14:paraId="1533158C"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 xml:space="preserve"> id="weather-description"&gt;&lt;/p&gt;</w:t>
      </w:r>
    </w:p>
    <w:p w14:paraId="63CE674F"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005E3E89"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="cordova.js"&gt;&lt;/scrip</w:t>
      </w:r>
      <w:r>
        <w:rPr>
          <w:rFonts w:ascii="Droid Sans Mono" w:eastAsia="Droid Sans Mono" w:hAnsi="Droid Sans Mono" w:cs="Droid Sans Mono"/>
          <w:sz w:val="19"/>
          <w:szCs w:val="19"/>
        </w:rPr>
        <w:t>t&gt;</w:t>
      </w:r>
    </w:p>
    <w:p w14:paraId="3A91B269"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="http://localhost:5000/socket.io/socket.io.js"&gt;&lt;/script&gt;</w:t>
      </w:r>
    </w:p>
    <w:p w14:paraId="0276392C"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js</w:t>
      </w:r>
      <w:proofErr w:type="spellEnd"/>
      <w:r>
        <w:rPr>
          <w:rFonts w:ascii="Droid Sans Mono" w:eastAsia="Droid Sans Mono" w:hAnsi="Droid Sans Mono" w:cs="Droid Sans Mono"/>
          <w:sz w:val="19"/>
          <w:szCs w:val="19"/>
        </w:rPr>
        <w:t>/index.js"&gt;&lt;/script&gt;</w:t>
      </w:r>
    </w:p>
    <w:p w14:paraId="0C7BF261" w14:textId="77777777" w:rsidR="000D5CC1" w:rsidRDefault="000000FE">
      <w:pPr>
        <w:pStyle w:val="normal0"/>
        <w:spacing w:before="0" w:after="50"/>
        <w:ind w:left="360"/>
      </w:pPr>
      <w:r>
        <w:rPr>
          <w:rFonts w:ascii="Droid Sans Mono" w:eastAsia="Droid Sans Mono" w:hAnsi="Droid Sans Mono" w:cs="Droid Sans Mono"/>
          <w:sz w:val="19"/>
          <w:szCs w:val="19"/>
        </w:rPr>
        <w:t>&lt;/body&gt;</w:t>
      </w:r>
    </w:p>
    <w:p w14:paraId="0A0E18DC" w14:textId="77777777" w:rsidR="000D5CC1" w:rsidRDefault="000000FE">
      <w:pPr>
        <w:pStyle w:val="normal0"/>
        <w:spacing w:before="0" w:after="50"/>
        <w:ind w:left="360"/>
      </w:pPr>
      <w:r>
        <w:rPr>
          <w:rFonts w:ascii="Droid Sans Mono" w:eastAsia="Droid Sans Mono" w:hAnsi="Droid Sans Mono" w:cs="Droid Sans Mono"/>
          <w:sz w:val="19"/>
          <w:szCs w:val="19"/>
        </w:rPr>
        <w:t>&lt;/html&gt;</w:t>
      </w:r>
    </w:p>
    <w:p w14:paraId="59DC5B12" w14:textId="77777777" w:rsidR="000D5CC1" w:rsidRDefault="000D5CC1">
      <w:pPr>
        <w:pStyle w:val="normal0"/>
        <w:spacing w:before="0" w:after="50"/>
        <w:ind w:left="360"/>
      </w:pPr>
    </w:p>
    <w:p w14:paraId="759EA418" w14:textId="77777777" w:rsidR="000D5CC1" w:rsidRDefault="000000FE">
      <w:pPr>
        <w:pStyle w:val="normal0"/>
        <w:numPr>
          <w:ilvl w:val="0"/>
          <w:numId w:val="2"/>
        </w:numPr>
        <w:tabs>
          <w:tab w:val="left" w:pos="360"/>
        </w:tabs>
        <w:spacing w:before="0"/>
        <w:ind w:right="360" w:hanging="363"/>
      </w:pPr>
      <w:r>
        <w:rPr>
          <w:rFonts w:ascii="Times New Roman" w:eastAsia="Times New Roman" w:hAnsi="Times New Roman" w:cs="Times New Roman"/>
          <w:sz w:val="22"/>
          <w:szCs w:val="22"/>
        </w:rPr>
        <w:t>Finally, our client-side index.js file will be responsible for submitting the form value to the server over Socket.IO and listening for an event to render the weather.</w:t>
      </w:r>
    </w:p>
    <w:p w14:paraId="620A2EDE" w14:textId="77777777" w:rsidR="000D5CC1" w:rsidRDefault="000D5CC1">
      <w:pPr>
        <w:pStyle w:val="normal0"/>
        <w:spacing w:before="0" w:after="50"/>
        <w:ind w:left="360"/>
      </w:pPr>
    </w:p>
    <w:p w14:paraId="3BB4E81F"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w:t>
      </w:r>
    </w:p>
    <w:p w14:paraId="2639AF33" w14:textId="77777777" w:rsidR="000D5CC1" w:rsidRDefault="000D5CC1">
      <w:pPr>
        <w:pStyle w:val="normal0"/>
        <w:spacing w:before="0" w:after="50"/>
        <w:ind w:left="360"/>
      </w:pPr>
    </w:p>
    <w:p w14:paraId="0E030B60"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('submit-weather').</w:t>
      </w:r>
      <w:proofErr w:type="spellStart"/>
      <w:r>
        <w:rPr>
          <w:rFonts w:ascii="Droid Sans Mono" w:eastAsia="Droid Sans Mono" w:hAnsi="Droid Sans Mono" w:cs="Droid Sans Mono"/>
          <w:sz w:val="19"/>
          <w:szCs w:val="19"/>
        </w:rPr>
        <w:t>ad</w:t>
      </w:r>
      <w:r>
        <w:rPr>
          <w:rFonts w:ascii="Droid Sans Mono" w:eastAsia="Droid Sans Mono" w:hAnsi="Droid Sans Mono" w:cs="Droid Sans Mono"/>
          <w:sz w:val="19"/>
          <w:szCs w:val="19"/>
        </w:rPr>
        <w:t>dEventListener</w:t>
      </w:r>
      <w:proofErr w:type="spellEnd"/>
      <w:r>
        <w:rPr>
          <w:rFonts w:ascii="Droid Sans Mono" w:eastAsia="Droid Sans Mono" w:hAnsi="Droid Sans Mono" w:cs="Droid Sans Mono"/>
          <w:sz w:val="19"/>
          <w:szCs w:val="19"/>
        </w:rPr>
        <w:t>('submit', function (e) {</w:t>
      </w:r>
    </w:p>
    <w:p w14:paraId="25D81F2B"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location = </w:t>
      </w:r>
      <w:proofErr w:type="spellStart"/>
      <w:r>
        <w:rPr>
          <w:rFonts w:ascii="Droid Sans Mono" w:eastAsia="Droid Sans Mono" w:hAnsi="Droid Sans Mono" w:cs="Droid Sans Mono"/>
          <w:sz w:val="19"/>
          <w:szCs w:val="19"/>
        </w:rPr>
        <w:t>document.getElementById</w:t>
      </w:r>
      <w:proofErr w:type="spellEnd"/>
      <w:r>
        <w:rPr>
          <w:rFonts w:ascii="Droid Sans Mono" w:eastAsia="Droid Sans Mono" w:hAnsi="Droid Sans Mono" w:cs="Droid Sans Mono"/>
          <w:sz w:val="19"/>
          <w:szCs w:val="19"/>
        </w:rPr>
        <w:t>('location').value;</w:t>
      </w:r>
    </w:p>
    <w:p w14:paraId="6F307E6C"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e</w:t>
      </w:r>
      <w:proofErr w:type="gramEnd"/>
      <w:r>
        <w:rPr>
          <w:rFonts w:ascii="Droid Sans Mono" w:eastAsia="Droid Sans Mono" w:hAnsi="Droid Sans Mono" w:cs="Droid Sans Mono"/>
          <w:sz w:val="19"/>
          <w:szCs w:val="19"/>
        </w:rPr>
        <w:t>.preventDefault</w:t>
      </w:r>
      <w:proofErr w:type="spellEnd"/>
      <w:r>
        <w:rPr>
          <w:rFonts w:ascii="Droid Sans Mono" w:eastAsia="Droid Sans Mono" w:hAnsi="Droid Sans Mono" w:cs="Droid Sans Mono"/>
          <w:sz w:val="19"/>
          <w:szCs w:val="19"/>
        </w:rPr>
        <w:t>();</w:t>
      </w:r>
    </w:p>
    <w:p w14:paraId="326EF237"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('location-name').</w:t>
      </w:r>
      <w:proofErr w:type="spellStart"/>
      <w:r>
        <w:rPr>
          <w:rFonts w:ascii="Droid Sans Mono" w:eastAsia="Droid Sans Mono" w:hAnsi="Droid Sans Mono" w:cs="Droid Sans Mono"/>
          <w:sz w:val="19"/>
          <w:szCs w:val="19"/>
        </w:rPr>
        <w:t>innerHTML</w:t>
      </w:r>
      <w:proofErr w:type="spellEnd"/>
      <w:r>
        <w:rPr>
          <w:rFonts w:ascii="Droid Sans Mono" w:eastAsia="Droid Sans Mono" w:hAnsi="Droid Sans Mono" w:cs="Droid Sans Mono"/>
          <w:sz w:val="19"/>
          <w:szCs w:val="19"/>
        </w:rPr>
        <w:t xml:space="preserve"> = 'Loading...';</w:t>
      </w:r>
    </w:p>
    <w:p w14:paraId="654F00EB"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('set-location', location);</w:t>
      </w:r>
    </w:p>
    <w:p w14:paraId="22E32884"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7F960E11" w14:textId="77777777" w:rsidR="000D5CC1" w:rsidRDefault="000D5CC1">
      <w:pPr>
        <w:pStyle w:val="normal0"/>
        <w:spacing w:before="0" w:after="50"/>
        <w:ind w:left="360"/>
      </w:pPr>
    </w:p>
    <w:p w14:paraId="3AA69245"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('weather-change',</w:t>
      </w:r>
      <w:r>
        <w:rPr>
          <w:rFonts w:ascii="Droid Sans Mono" w:eastAsia="Droid Sans Mono" w:hAnsi="Droid Sans Mono" w:cs="Droid Sans Mono"/>
          <w:sz w:val="19"/>
          <w:szCs w:val="19"/>
        </w:rPr>
        <w:t xml:space="preserve"> function (data) {</w:t>
      </w:r>
    </w:p>
    <w:p w14:paraId="234630B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('location-name').</w:t>
      </w:r>
      <w:proofErr w:type="spellStart"/>
      <w:r>
        <w:rPr>
          <w:rFonts w:ascii="Droid Sans Mono" w:eastAsia="Droid Sans Mono" w:hAnsi="Droid Sans Mono" w:cs="Droid Sans Mono"/>
          <w:sz w:val="19"/>
          <w:szCs w:val="19"/>
        </w:rPr>
        <w:t>innerHTML</w:t>
      </w:r>
      <w:proofErr w:type="spellEnd"/>
      <w:r>
        <w:rPr>
          <w:rFonts w:ascii="Droid Sans Mono" w:eastAsia="Droid Sans Mono" w:hAnsi="Droid Sans Mono" w:cs="Droid Sans Mono"/>
          <w:sz w:val="19"/>
          <w:szCs w:val="19"/>
        </w:rPr>
        <w:t xml:space="preserve"> = data.name + ' </w:t>
      </w:r>
      <w:proofErr w:type="spellStart"/>
      <w:r>
        <w:rPr>
          <w:rFonts w:ascii="Droid Sans Mono" w:eastAsia="Droid Sans Mono" w:hAnsi="Droid Sans Mono" w:cs="Droid Sans Mono"/>
          <w:sz w:val="19"/>
          <w:szCs w:val="19"/>
        </w:rPr>
        <w:t>'</w:t>
      </w:r>
      <w:proofErr w:type="spellEnd"/>
      <w:r>
        <w:rPr>
          <w:rFonts w:ascii="Droid Sans Mono" w:eastAsia="Droid Sans Mono" w:hAnsi="Droid Sans Mono" w:cs="Droid Sans Mono"/>
          <w:sz w:val="19"/>
          <w:szCs w:val="19"/>
        </w:rPr>
        <w:t xml:space="preserve"> +</w:t>
      </w:r>
    </w:p>
    <w:p w14:paraId="56C7B98A"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 &lt;</w:t>
      </w:r>
      <w:proofErr w:type="spellStart"/>
      <w:proofErr w:type="gramStart"/>
      <w:r>
        <w:rPr>
          <w:rFonts w:ascii="Droid Sans Mono" w:eastAsia="Droid Sans Mono" w:hAnsi="Droid Sans Mono" w:cs="Droid Sans Mono"/>
          <w:sz w:val="19"/>
          <w:szCs w:val="19"/>
        </w:rPr>
        <w:t>imgsrc</w:t>
      </w:r>
      <w:proofErr w:type="spellEnd"/>
      <w:proofErr w:type="gramEnd"/>
      <w:r>
        <w:rPr>
          <w:rFonts w:ascii="Droid Sans Mono" w:eastAsia="Droid Sans Mono" w:hAnsi="Droid Sans Mono" w:cs="Droid Sans Mono"/>
          <w:sz w:val="19"/>
          <w:szCs w:val="19"/>
        </w:rPr>
        <w:t xml:space="preserve">="http://openweathermap.org/img/w/' + </w:t>
      </w:r>
      <w:proofErr w:type="spellStart"/>
      <w:r>
        <w:rPr>
          <w:rFonts w:ascii="Droid Sans Mono" w:eastAsia="Droid Sans Mono" w:hAnsi="Droid Sans Mono" w:cs="Droid Sans Mono"/>
          <w:sz w:val="19"/>
          <w:szCs w:val="19"/>
        </w:rPr>
        <w:t>data.weather</w:t>
      </w:r>
      <w:proofErr w:type="spellEnd"/>
      <w:r>
        <w:rPr>
          <w:rFonts w:ascii="Droid Sans Mono" w:eastAsia="Droid Sans Mono" w:hAnsi="Droid Sans Mono" w:cs="Droid Sans Mono"/>
          <w:sz w:val="19"/>
          <w:szCs w:val="19"/>
        </w:rPr>
        <w:t>[0].icon + '.</w:t>
      </w:r>
      <w:proofErr w:type="spellStart"/>
      <w:r>
        <w:rPr>
          <w:rFonts w:ascii="Droid Sans Mono" w:eastAsia="Droid Sans Mono" w:hAnsi="Droid Sans Mono" w:cs="Droid Sans Mono"/>
          <w:sz w:val="19"/>
          <w:szCs w:val="19"/>
        </w:rPr>
        <w:t>png</w:t>
      </w:r>
      <w:proofErr w:type="spellEnd"/>
      <w:r>
        <w:rPr>
          <w:rFonts w:ascii="Droid Sans Mono" w:eastAsia="Droid Sans Mono" w:hAnsi="Droid Sans Mono" w:cs="Droid Sans Mono"/>
          <w:sz w:val="19"/>
          <w:szCs w:val="19"/>
        </w:rPr>
        <w:t>"&gt;';</w:t>
      </w:r>
    </w:p>
    <w:p w14:paraId="4725D3E6"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('weather-main').</w:t>
      </w:r>
      <w:proofErr w:type="spellStart"/>
      <w:r>
        <w:rPr>
          <w:rFonts w:ascii="Droid Sans Mono" w:eastAsia="Droid Sans Mono" w:hAnsi="Droid Sans Mono" w:cs="Droid Sans Mono"/>
          <w:sz w:val="19"/>
          <w:szCs w:val="19"/>
        </w:rPr>
        <w:t>innerHTML</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data.weather</w:t>
      </w:r>
      <w:proofErr w:type="spellEnd"/>
      <w:r>
        <w:rPr>
          <w:rFonts w:ascii="Droid Sans Mono" w:eastAsia="Droid Sans Mono" w:hAnsi="Droid Sans Mono" w:cs="Droid Sans Mono"/>
          <w:sz w:val="19"/>
          <w:szCs w:val="19"/>
        </w:rPr>
        <w:t>[0].main;</w:t>
      </w:r>
    </w:p>
    <w:p w14:paraId="113F068F"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docu</w:t>
      </w:r>
      <w:r>
        <w:rPr>
          <w:rFonts w:ascii="Droid Sans Mono" w:eastAsia="Droid Sans Mono" w:hAnsi="Droid Sans Mono" w:cs="Droid Sans Mono"/>
          <w:sz w:val="19"/>
          <w:szCs w:val="19"/>
        </w:rPr>
        <w:t>ment.getElementById</w:t>
      </w:r>
      <w:proofErr w:type="spellEnd"/>
      <w:proofErr w:type="gramEnd"/>
      <w:r>
        <w:rPr>
          <w:rFonts w:ascii="Droid Sans Mono" w:eastAsia="Droid Sans Mono" w:hAnsi="Droid Sans Mono" w:cs="Droid Sans Mono"/>
          <w:sz w:val="19"/>
          <w:szCs w:val="19"/>
        </w:rPr>
        <w:t>('weather-description').</w:t>
      </w:r>
      <w:proofErr w:type="spellStart"/>
      <w:r>
        <w:rPr>
          <w:rFonts w:ascii="Droid Sans Mono" w:eastAsia="Droid Sans Mono" w:hAnsi="Droid Sans Mono" w:cs="Droid Sans Mono"/>
          <w:sz w:val="19"/>
          <w:szCs w:val="19"/>
        </w:rPr>
        <w:t>innerHTML</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data.weather</w:t>
      </w:r>
      <w:proofErr w:type="spellEnd"/>
      <w:r>
        <w:rPr>
          <w:rFonts w:ascii="Droid Sans Mono" w:eastAsia="Droid Sans Mono" w:hAnsi="Droid Sans Mono" w:cs="Droid Sans Mono"/>
          <w:sz w:val="19"/>
          <w:szCs w:val="19"/>
        </w:rPr>
        <w:t>[0].description;</w:t>
      </w:r>
    </w:p>
    <w:p w14:paraId="39EB53EC"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13FF5283" w14:textId="77777777" w:rsidR="000D5CC1" w:rsidRDefault="000D5CC1">
      <w:pPr>
        <w:pStyle w:val="normal0"/>
        <w:spacing w:before="0" w:after="50"/>
        <w:ind w:left="360"/>
      </w:pPr>
    </w:p>
    <w:p w14:paraId="450D33E5" w14:textId="77777777" w:rsidR="000D5CC1" w:rsidRDefault="000000FE">
      <w:pPr>
        <w:pStyle w:val="normal0"/>
        <w:numPr>
          <w:ilvl w:val="0"/>
          <w:numId w:val="2"/>
        </w:numPr>
        <w:tabs>
          <w:tab w:val="left" w:pos="360"/>
        </w:tabs>
        <w:spacing w:before="0"/>
        <w:ind w:right="360" w:hanging="363"/>
      </w:pPr>
      <w:r>
        <w:rPr>
          <w:rFonts w:ascii="Times New Roman" w:eastAsia="Times New Roman" w:hAnsi="Times New Roman" w:cs="Times New Roman"/>
          <w:sz w:val="22"/>
          <w:szCs w:val="22"/>
        </w:rPr>
        <w:t xml:space="preserve">Now, we can run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emulate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 xml:space="preserve"> to see our application in action. It will present us with a form to request weather for a location and then render the data as it comes back from the weather API.</w:t>
      </w:r>
    </w:p>
    <w:p w14:paraId="268CBCE6" w14:textId="77777777" w:rsidR="000D5CC1" w:rsidRDefault="000D5CC1">
      <w:pPr>
        <w:pStyle w:val="normal0"/>
        <w:tabs>
          <w:tab w:val="left" w:pos="360"/>
        </w:tabs>
        <w:spacing w:before="0"/>
        <w:ind w:left="720" w:hanging="363"/>
      </w:pPr>
    </w:p>
    <w:p w14:paraId="00377BD4" w14:textId="77777777" w:rsidR="000D5CC1" w:rsidRDefault="000000FE" w:rsidP="00A34386">
      <w:pPr>
        <w:pStyle w:val="normal0"/>
        <w:tabs>
          <w:tab w:val="left" w:pos="360"/>
        </w:tabs>
        <w:spacing w:before="240" w:after="240"/>
        <w:jc w:val="center"/>
      </w:pPr>
      <w:r>
        <w:rPr>
          <w:noProof/>
        </w:rPr>
        <w:lastRenderedPageBreak/>
        <w:drawing>
          <wp:inline distT="0" distB="0" distL="0" distR="0" wp14:anchorId="79DEA7D7" wp14:editId="6DD9CB54">
            <wp:extent cx="1563789" cy="2795516"/>
            <wp:effectExtent l="0" t="0" r="0" b="0"/>
            <wp:docPr id="3" name="image08.png" descr="Macintosh HD:Users:tyson:Dropbox (Personal):socket.IO-Cookbook:08-integrating-with-mobile-applications:_assets:B04893_08_02.png"/>
            <wp:cNvGraphicFramePr/>
            <a:graphic xmlns:a="http://schemas.openxmlformats.org/drawingml/2006/main">
              <a:graphicData uri="http://schemas.openxmlformats.org/drawingml/2006/picture">
                <pic:pic xmlns:pic="http://schemas.openxmlformats.org/drawingml/2006/picture">
                  <pic:nvPicPr>
                    <pic:cNvPr id="0" name="image08.png" descr="Macintosh HD:Users:tyson:Dropbox (Personal):socket.IO-Cookbook:08-integrating-with-mobile-applications:_assets:B04893_08_02.png"/>
                    <pic:cNvPicPr preferRelativeResize="0"/>
                  </pic:nvPicPr>
                  <pic:blipFill>
                    <a:blip r:embed="rId7"/>
                    <a:srcRect/>
                    <a:stretch>
                      <a:fillRect/>
                    </a:stretch>
                  </pic:blipFill>
                  <pic:spPr>
                    <a:xfrm>
                      <a:off x="0" y="0"/>
                      <a:ext cx="1563789" cy="2795516"/>
                    </a:xfrm>
                    <a:prstGeom prst="rect">
                      <a:avLst/>
                    </a:prstGeom>
                    <a:ln/>
                  </pic:spPr>
                </pic:pic>
              </a:graphicData>
            </a:graphic>
          </wp:inline>
        </w:drawing>
      </w:r>
    </w:p>
    <w:p w14:paraId="6B96374D" w14:textId="77777777" w:rsidR="000D5CC1" w:rsidRDefault="000000FE">
      <w:pPr>
        <w:pStyle w:val="normal0"/>
        <w:spacing w:before="0" w:after="120"/>
      </w:pPr>
      <w:r>
        <w:rPr>
          <w:b/>
          <w:color w:val="FF0000"/>
          <w:sz w:val="28"/>
          <w:szCs w:val="28"/>
        </w:rPr>
        <w:t>Insert Image B04893_08_02.png</w:t>
      </w:r>
    </w:p>
    <w:p w14:paraId="7CD46328" w14:textId="77777777" w:rsidR="000D5CC1" w:rsidRDefault="000D5CC1">
      <w:pPr>
        <w:pStyle w:val="normal0"/>
        <w:spacing w:before="0" w:after="120"/>
      </w:pPr>
    </w:p>
    <w:p w14:paraId="7AECEA31" w14:textId="77777777" w:rsidR="000D5CC1" w:rsidRDefault="000000FE">
      <w:pPr>
        <w:pStyle w:val="Heading2"/>
      </w:pPr>
      <w:r>
        <w:t>How It Works...</w:t>
      </w:r>
    </w:p>
    <w:p w14:paraId="6DE152F5" w14:textId="77777777" w:rsidR="000D5CC1" w:rsidRDefault="000000FE">
      <w:pPr>
        <w:pStyle w:val="normal0"/>
        <w:spacing w:before="0" w:after="120"/>
      </w:pPr>
      <w:r>
        <w:rPr>
          <w:rFonts w:ascii="Times New Roman" w:eastAsia="Times New Roman" w:hAnsi="Times New Roman" w:cs="Times New Roman"/>
          <w:sz w:val="22"/>
          <w:szCs w:val="22"/>
        </w:rPr>
        <w:t xml:space="preserve">We are basically using Socket.IO to create a proxy to interface with an API. We can emit a message to the server to start a request to some other server that we are </w:t>
      </w:r>
      <w:proofErr w:type="spellStart"/>
      <w:r>
        <w:rPr>
          <w:rFonts w:ascii="Times New Roman" w:eastAsia="Times New Roman" w:hAnsi="Times New Roman" w:cs="Times New Roman"/>
          <w:sz w:val="22"/>
          <w:szCs w:val="22"/>
        </w:rPr>
        <w:t>proxying</w:t>
      </w:r>
      <w:proofErr w:type="spellEnd"/>
      <w:r>
        <w:rPr>
          <w:rFonts w:ascii="Times New Roman" w:eastAsia="Times New Roman" w:hAnsi="Times New Roman" w:cs="Times New Roman"/>
          <w:sz w:val="22"/>
          <w:szCs w:val="22"/>
        </w:rPr>
        <w:t>. At that point, the client-side only needs to listen for new data and doesn’t have</w:t>
      </w:r>
      <w:r>
        <w:rPr>
          <w:rFonts w:ascii="Times New Roman" w:eastAsia="Times New Roman" w:hAnsi="Times New Roman" w:cs="Times New Roman"/>
          <w:sz w:val="22"/>
          <w:szCs w:val="22"/>
        </w:rPr>
        <w:t xml:space="preserve"> to concern itself with the implementation details of how the data is retrieved. The server finishes grabbing the data from the API and responds and the client (or multiple clients, if you’d prefer) are able to render the new data.</w:t>
      </w:r>
    </w:p>
    <w:p w14:paraId="78387643" w14:textId="77777777" w:rsidR="000D5CC1" w:rsidRDefault="000000FE">
      <w:pPr>
        <w:pStyle w:val="Heading1"/>
      </w:pPr>
      <w:r>
        <w:t>Responding to Tap Events</w:t>
      </w:r>
      <w:r>
        <w:t xml:space="preserve"> from the Device</w:t>
      </w:r>
    </w:p>
    <w:p w14:paraId="291DF2E2" w14:textId="77777777" w:rsidR="000D5CC1" w:rsidRDefault="000000FE">
      <w:pPr>
        <w:pStyle w:val="normal0"/>
        <w:spacing w:before="0" w:after="120"/>
      </w:pPr>
      <w:r>
        <w:rPr>
          <w:rFonts w:ascii="Times New Roman" w:eastAsia="Times New Roman" w:hAnsi="Times New Roman" w:cs="Times New Roman"/>
          <w:sz w:val="22"/>
          <w:szCs w:val="22"/>
        </w:rPr>
        <w:t>One of the really cool things about having a central server-side location to emit events from using Socket.IO is that you can use it as an API for multiple applications.</w:t>
      </w:r>
    </w:p>
    <w:p w14:paraId="7CFB9C64" w14:textId="77777777" w:rsidR="000D5CC1" w:rsidRDefault="000000FE">
      <w:pPr>
        <w:pStyle w:val="normal0"/>
        <w:spacing w:before="0" w:after="120"/>
      </w:pPr>
      <w:r>
        <w:rPr>
          <w:rFonts w:ascii="Times New Roman" w:eastAsia="Times New Roman" w:hAnsi="Times New Roman" w:cs="Times New Roman"/>
          <w:sz w:val="22"/>
          <w:szCs w:val="22"/>
        </w:rPr>
        <w:t>In this recipe, we will emit events to the server every time that a u</w:t>
      </w:r>
      <w:r>
        <w:rPr>
          <w:rFonts w:ascii="Times New Roman" w:eastAsia="Times New Roman" w:hAnsi="Times New Roman" w:cs="Times New Roman"/>
          <w:sz w:val="22"/>
          <w:szCs w:val="22"/>
        </w:rPr>
        <w:t>ser taps on a button on our app. The server will then emit the tap data to the client-side where it will be displayed on an analytics page.</w:t>
      </w:r>
    </w:p>
    <w:p w14:paraId="5BABB5CB" w14:textId="77777777" w:rsidR="000D5CC1" w:rsidRDefault="000000FE">
      <w:pPr>
        <w:pStyle w:val="normal0"/>
        <w:spacing w:before="0" w:after="120"/>
      </w:pPr>
      <w:r>
        <w:rPr>
          <w:rFonts w:ascii="Times New Roman" w:eastAsia="Times New Roman" w:hAnsi="Times New Roman" w:cs="Times New Roman"/>
          <w:sz w:val="22"/>
          <w:szCs w:val="22"/>
        </w:rPr>
        <w:t>This technique can be useful for gathering analytics data in real-time and watching the results of A/B testing as th</w:t>
      </w:r>
      <w:r>
        <w:rPr>
          <w:rFonts w:ascii="Times New Roman" w:eastAsia="Times New Roman" w:hAnsi="Times New Roman" w:cs="Times New Roman"/>
          <w:sz w:val="22"/>
          <w:szCs w:val="22"/>
        </w:rPr>
        <w:t xml:space="preserve">ey </w:t>
      </w:r>
      <w:commentRangeStart w:id="5"/>
      <w:r>
        <w:rPr>
          <w:rFonts w:ascii="Times New Roman" w:eastAsia="Times New Roman" w:hAnsi="Times New Roman" w:cs="Times New Roman"/>
          <w:sz w:val="22"/>
          <w:szCs w:val="22"/>
        </w:rPr>
        <w:t>happen</w:t>
      </w:r>
      <w:commentRangeEnd w:id="5"/>
      <w:r>
        <w:commentReference w:id="5"/>
      </w:r>
      <w:r>
        <w:rPr>
          <w:rFonts w:ascii="Times New Roman" w:eastAsia="Times New Roman" w:hAnsi="Times New Roman" w:cs="Times New Roman"/>
          <w:sz w:val="22"/>
          <w:szCs w:val="22"/>
        </w:rPr>
        <w:t>.</w:t>
      </w:r>
    </w:p>
    <w:p w14:paraId="656A042F" w14:textId="77777777" w:rsidR="000D5CC1" w:rsidRDefault="000000FE">
      <w:pPr>
        <w:pStyle w:val="Heading2"/>
      </w:pPr>
      <w:r>
        <w:lastRenderedPageBreak/>
        <w:t>How To Do It</w:t>
      </w:r>
      <w:proofErr w:type="gramStart"/>
      <w:r>
        <w:t>..</w:t>
      </w:r>
      <w:proofErr w:type="gramEnd"/>
      <w:r>
        <w:t>.</w:t>
      </w:r>
    </w:p>
    <w:p w14:paraId="2F2F7E4E" w14:textId="77777777" w:rsidR="000D5CC1" w:rsidRDefault="000000FE">
      <w:pPr>
        <w:pStyle w:val="normal0"/>
        <w:spacing w:before="0" w:after="120"/>
      </w:pPr>
      <w:r>
        <w:rPr>
          <w:rFonts w:ascii="Times New Roman" w:eastAsia="Times New Roman" w:hAnsi="Times New Roman" w:cs="Times New Roman"/>
          <w:sz w:val="22"/>
          <w:szCs w:val="22"/>
        </w:rPr>
        <w:t>To respond to tap events from the device by updating the counts on our analytics page, follow these steps:</w:t>
      </w:r>
    </w:p>
    <w:p w14:paraId="4C0D3A25" w14:textId="77777777" w:rsidR="000D5CC1" w:rsidRDefault="000000FE">
      <w:pPr>
        <w:pStyle w:val="normal0"/>
        <w:numPr>
          <w:ilvl w:val="0"/>
          <w:numId w:val="4"/>
        </w:numPr>
        <w:tabs>
          <w:tab w:val="left" w:pos="360"/>
        </w:tabs>
        <w:spacing w:before="0"/>
        <w:ind w:right="360" w:hanging="363"/>
      </w:pPr>
      <w:r>
        <w:rPr>
          <w:rFonts w:ascii="Times New Roman" w:eastAsia="Times New Roman" w:hAnsi="Times New Roman" w:cs="Times New Roman"/>
          <w:sz w:val="22"/>
          <w:szCs w:val="22"/>
        </w:rPr>
        <w:t xml:space="preserve">First, we will create our new Cordova app by running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create app </w:t>
      </w:r>
      <w:proofErr w:type="spellStart"/>
      <w:r>
        <w:rPr>
          <w:rFonts w:ascii="Droid Sans Mono" w:eastAsia="Droid Sans Mono" w:hAnsi="Droid Sans Mono" w:cs="Droid Sans Mono"/>
          <w:color w:val="747959"/>
          <w:sz w:val="19"/>
          <w:szCs w:val="19"/>
        </w:rPr>
        <w:t>com.client.tapsclientTaps</w:t>
      </w:r>
      <w:proofErr w:type="spellEnd"/>
    </w:p>
    <w:p w14:paraId="327C860B"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Next, we will add the</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iOS</w:t>
      </w:r>
      <w:proofErr w:type="spellEnd"/>
      <w:r>
        <w:rPr>
          <w:rFonts w:ascii="Times New Roman" w:eastAsia="Times New Roman" w:hAnsi="Times New Roman" w:cs="Times New Roman"/>
          <w:sz w:val="22"/>
          <w:szCs w:val="22"/>
        </w:rPr>
        <w:t xml:space="preserve"> platform by running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platform add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 xml:space="preserve"> and build it by running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build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w:t>
      </w:r>
    </w:p>
    <w:p w14:paraId="6E2F1D59"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we can create our server. This will go in server.js and it is only responsible for listening for tap events and emitting the events to any clients that might </w:t>
      </w:r>
      <w:r>
        <w:rPr>
          <w:rFonts w:ascii="Times New Roman" w:eastAsia="Times New Roman" w:hAnsi="Times New Roman" w:cs="Times New Roman"/>
          <w:sz w:val="22"/>
          <w:szCs w:val="22"/>
        </w:rPr>
        <w:t>be listening.</w:t>
      </w:r>
    </w:p>
    <w:p w14:paraId="2085D8DE" w14:textId="77777777" w:rsidR="000D5CC1" w:rsidRDefault="000D5CC1">
      <w:pPr>
        <w:pStyle w:val="normal0"/>
        <w:tabs>
          <w:tab w:val="left" w:pos="360"/>
        </w:tabs>
        <w:spacing w:before="0"/>
      </w:pPr>
    </w:p>
    <w:p w14:paraId="49DD881A"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server = require('http').</w:t>
      </w:r>
      <w:proofErr w:type="spellStart"/>
      <w:r>
        <w:rPr>
          <w:rFonts w:ascii="Droid Sans Mono" w:eastAsia="Droid Sans Mono" w:hAnsi="Droid Sans Mono" w:cs="Droid Sans Mono"/>
          <w:sz w:val="19"/>
          <w:szCs w:val="19"/>
        </w:rPr>
        <w:t>createServer</w:t>
      </w:r>
      <w:proofErr w:type="spellEnd"/>
      <w:r>
        <w:rPr>
          <w:rFonts w:ascii="Droid Sans Mono" w:eastAsia="Droid Sans Mono" w:hAnsi="Droid Sans Mono" w:cs="Droid Sans Mono"/>
          <w:sz w:val="19"/>
          <w:szCs w:val="19"/>
        </w:rPr>
        <w:t>(),</w:t>
      </w:r>
    </w:p>
    <w:p w14:paraId="52BB23E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require('socket.io')(server);</w:t>
      </w:r>
    </w:p>
    <w:p w14:paraId="705D9302" w14:textId="77777777" w:rsidR="000D5CC1" w:rsidRDefault="000D5CC1">
      <w:pPr>
        <w:pStyle w:val="normal0"/>
        <w:spacing w:before="0" w:after="50"/>
        <w:ind w:left="360"/>
      </w:pPr>
    </w:p>
    <w:p w14:paraId="50DDAD1C"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io.sockets.on</w:t>
      </w:r>
      <w:proofErr w:type="spellEnd"/>
      <w:proofErr w:type="gramEnd"/>
      <w:r>
        <w:rPr>
          <w:rFonts w:ascii="Droid Sans Mono" w:eastAsia="Droid Sans Mono" w:hAnsi="Droid Sans Mono" w:cs="Droid Sans Mono"/>
          <w:sz w:val="19"/>
          <w:szCs w:val="19"/>
        </w:rPr>
        <w:t>('connection', function (socket) {</w:t>
      </w:r>
    </w:p>
    <w:p w14:paraId="6346EEE6"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('button-tap', function (</w:t>
      </w:r>
      <w:proofErr w:type="spellStart"/>
      <w:r>
        <w:rPr>
          <w:rFonts w:ascii="Droid Sans Mono" w:eastAsia="Droid Sans Mono" w:hAnsi="Droid Sans Mono" w:cs="Droid Sans Mono"/>
          <w:sz w:val="19"/>
          <w:szCs w:val="19"/>
        </w:rPr>
        <w:t>btn</w:t>
      </w:r>
      <w:proofErr w:type="spellEnd"/>
      <w:r>
        <w:rPr>
          <w:rFonts w:ascii="Droid Sans Mono" w:eastAsia="Droid Sans Mono" w:hAnsi="Droid Sans Mono" w:cs="Droid Sans Mono"/>
          <w:sz w:val="19"/>
          <w:szCs w:val="19"/>
        </w:rPr>
        <w:t>) {</w:t>
      </w:r>
    </w:p>
    <w:p w14:paraId="3347E4B1"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io.sockets.emit</w:t>
      </w:r>
      <w:proofErr w:type="spellEnd"/>
      <w:proofErr w:type="gramEnd"/>
      <w:r>
        <w:rPr>
          <w:rFonts w:ascii="Droid Sans Mono" w:eastAsia="Droid Sans Mono" w:hAnsi="Droid Sans Mono" w:cs="Droid Sans Mono"/>
          <w:sz w:val="19"/>
          <w:szCs w:val="19"/>
        </w:rPr>
        <w:t xml:space="preserve">('button-tapped', </w:t>
      </w:r>
      <w:proofErr w:type="spellStart"/>
      <w:r>
        <w:rPr>
          <w:rFonts w:ascii="Droid Sans Mono" w:eastAsia="Droid Sans Mono" w:hAnsi="Droid Sans Mono" w:cs="Droid Sans Mono"/>
          <w:sz w:val="19"/>
          <w:szCs w:val="19"/>
        </w:rPr>
        <w:t>btn</w:t>
      </w:r>
      <w:proofErr w:type="spellEnd"/>
      <w:r>
        <w:rPr>
          <w:rFonts w:ascii="Droid Sans Mono" w:eastAsia="Droid Sans Mono" w:hAnsi="Droid Sans Mono" w:cs="Droid Sans Mono"/>
          <w:sz w:val="19"/>
          <w:szCs w:val="19"/>
        </w:rPr>
        <w:t>);</w:t>
      </w:r>
    </w:p>
    <w:p w14:paraId="681D2CCB"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424C676D"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082887DC" w14:textId="77777777" w:rsidR="000D5CC1" w:rsidRDefault="000D5CC1">
      <w:pPr>
        <w:pStyle w:val="normal0"/>
        <w:spacing w:before="0" w:after="50"/>
        <w:ind w:left="360"/>
      </w:pPr>
    </w:p>
    <w:p w14:paraId="15F0AC6F"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4D13E9ED" w14:textId="77777777" w:rsidR="000D5CC1" w:rsidRDefault="000D5CC1">
      <w:pPr>
        <w:pStyle w:val="normal0"/>
        <w:tabs>
          <w:tab w:val="left" w:pos="360"/>
        </w:tabs>
        <w:spacing w:before="0"/>
      </w:pPr>
    </w:p>
    <w:p w14:paraId="10020D81"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Now, we will create a dashboard.html file. This will go outside of our app project because we will just be looking at it in our browser. It will listen for the “button-tapped” event and update the UI when it is received.</w:t>
      </w:r>
    </w:p>
    <w:p w14:paraId="39CCD0A0" w14:textId="77777777" w:rsidR="000D5CC1" w:rsidRDefault="000D5CC1">
      <w:pPr>
        <w:pStyle w:val="normal0"/>
        <w:tabs>
          <w:tab w:val="left" w:pos="360"/>
        </w:tabs>
        <w:spacing w:before="0"/>
        <w:ind w:left="720" w:hanging="363"/>
      </w:pPr>
    </w:p>
    <w:p w14:paraId="016C5DE6"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w:t>
      </w:r>
      <w:r>
        <w:rPr>
          <w:rFonts w:ascii="Droid Sans Mono" w:eastAsia="Droid Sans Mono" w:hAnsi="Droid Sans Mono" w:cs="Droid Sans Mono"/>
          <w:sz w:val="19"/>
          <w:szCs w:val="19"/>
        </w:rPr>
        <w:t>ml&gt;</w:t>
      </w:r>
    </w:p>
    <w:p w14:paraId="355AF6E1"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7DBDE3A9"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78D3D280"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linkrel</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href</w:t>
      </w:r>
      <w:proofErr w:type="spellEnd"/>
      <w:r>
        <w:rPr>
          <w:rFonts w:ascii="Droid Sans Mono" w:eastAsia="Droid Sans Mono" w:hAnsi="Droid Sans Mono" w:cs="Droid Sans Mono"/>
          <w:sz w:val="19"/>
          <w:szCs w:val="19"/>
        </w:rPr>
        <w:t>="http://bootswatch.com/paper/bootstrap.min.css"&gt;</w:t>
      </w:r>
    </w:p>
    <w:p w14:paraId="713F63B8"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&gt;Analytics Dashboard&lt;/title&gt;</w:t>
      </w:r>
    </w:p>
    <w:p w14:paraId="27E1875A" w14:textId="77777777" w:rsidR="000D5CC1" w:rsidRDefault="000000FE">
      <w:pPr>
        <w:pStyle w:val="normal0"/>
        <w:spacing w:before="0" w:after="50"/>
        <w:ind w:left="360"/>
      </w:pPr>
      <w:r>
        <w:rPr>
          <w:rFonts w:ascii="Droid Sans Mono" w:eastAsia="Droid Sans Mono" w:hAnsi="Droid Sans Mono" w:cs="Droid Sans Mono"/>
          <w:sz w:val="19"/>
          <w:szCs w:val="19"/>
        </w:rPr>
        <w:t>&lt;/head&gt;</w:t>
      </w:r>
    </w:p>
    <w:p w14:paraId="121244C4"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61E4C81A"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class="container"&gt;</w:t>
      </w:r>
    </w:p>
    <w:p w14:paraId="20DD706E"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h1</w:t>
      </w:r>
      <w:proofErr w:type="gramEnd"/>
      <w:r>
        <w:rPr>
          <w:rFonts w:ascii="Droid Sans Mono" w:eastAsia="Droid Sans Mono" w:hAnsi="Droid Sans Mono" w:cs="Droid Sans Mono"/>
          <w:sz w:val="19"/>
          <w:szCs w:val="19"/>
        </w:rPr>
        <w:t>&gt;Analytics Dashboard&lt;/h1&gt;</w:t>
      </w:r>
    </w:p>
    <w:p w14:paraId="6A2EDD69"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class="row"&gt;</w:t>
      </w:r>
    </w:p>
    <w:p w14:paraId="22F100DA"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class="col-md-4"&gt;</w:t>
      </w:r>
    </w:p>
    <w:p w14:paraId="12BA80C4"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h2</w:t>
      </w:r>
      <w:proofErr w:type="gramEnd"/>
      <w:r>
        <w:rPr>
          <w:rFonts w:ascii="Droid Sans Mono" w:eastAsia="Droid Sans Mono" w:hAnsi="Droid Sans Mono" w:cs="Droid Sans Mono"/>
          <w:sz w:val="19"/>
          <w:szCs w:val="19"/>
        </w:rPr>
        <w:t xml:space="preserve"> class="</w:t>
      </w:r>
      <w:r>
        <w:rPr>
          <w:rFonts w:ascii="Droid Sans Mono" w:eastAsia="Droid Sans Mono" w:hAnsi="Droid Sans Mono" w:cs="Droid Sans Mono"/>
          <w:sz w:val="19"/>
          <w:szCs w:val="19"/>
        </w:rPr>
        <w:t>text-primary"&gt;Button 1&lt;/h2&gt;</w:t>
      </w:r>
    </w:p>
    <w:p w14:paraId="17EAA351"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&gt;&lt;span id="btn-1-clicks"&gt;0&lt;/span&gt; clicks&lt;/p&gt;</w:t>
      </w:r>
    </w:p>
    <w:p w14:paraId="1F88122D" w14:textId="77777777" w:rsidR="000D5CC1" w:rsidRDefault="000000FE">
      <w:pPr>
        <w:pStyle w:val="normal0"/>
        <w:spacing w:before="0" w:after="50"/>
        <w:ind w:left="360"/>
      </w:pPr>
      <w:r>
        <w:rPr>
          <w:rFonts w:ascii="Droid Sans Mono" w:eastAsia="Droid Sans Mono" w:hAnsi="Droid Sans Mono" w:cs="Droid Sans Mono"/>
          <w:sz w:val="19"/>
          <w:szCs w:val="19"/>
        </w:rPr>
        <w:lastRenderedPageBreak/>
        <w:t>&lt;/div&gt;</w:t>
      </w:r>
    </w:p>
    <w:p w14:paraId="422E0138"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class="col-md-4"&gt;</w:t>
      </w:r>
    </w:p>
    <w:p w14:paraId="79F19602"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h2</w:t>
      </w:r>
      <w:proofErr w:type="gramEnd"/>
      <w:r>
        <w:rPr>
          <w:rFonts w:ascii="Droid Sans Mono" w:eastAsia="Droid Sans Mono" w:hAnsi="Droid Sans Mono" w:cs="Droid Sans Mono"/>
          <w:sz w:val="19"/>
          <w:szCs w:val="19"/>
        </w:rPr>
        <w:t xml:space="preserve"> class="text-success"&gt;Button 2&lt;/h2&gt;</w:t>
      </w:r>
    </w:p>
    <w:p w14:paraId="4414D4AB"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&gt;&lt;span id="btn-2-clicks"&gt;0&lt;/span&gt; clicks&lt;/p&gt;</w:t>
      </w:r>
    </w:p>
    <w:p w14:paraId="6E2F8D65"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31503D66"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class="col-md-4"&gt;</w:t>
      </w:r>
    </w:p>
    <w:p w14:paraId="6E50467F"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h2</w:t>
      </w:r>
      <w:proofErr w:type="gramEnd"/>
      <w:r>
        <w:rPr>
          <w:rFonts w:ascii="Droid Sans Mono" w:eastAsia="Droid Sans Mono" w:hAnsi="Droid Sans Mono" w:cs="Droid Sans Mono"/>
          <w:sz w:val="19"/>
          <w:szCs w:val="19"/>
        </w:rPr>
        <w:t xml:space="preserve"> class="text-danger"&gt;Button 3&lt;</w:t>
      </w:r>
      <w:r>
        <w:rPr>
          <w:rFonts w:ascii="Droid Sans Mono" w:eastAsia="Droid Sans Mono" w:hAnsi="Droid Sans Mono" w:cs="Droid Sans Mono"/>
          <w:sz w:val="19"/>
          <w:szCs w:val="19"/>
        </w:rPr>
        <w:t>/h2&gt;</w:t>
      </w:r>
    </w:p>
    <w:p w14:paraId="18AD6B2D"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&gt;&lt;span id="btn-3-clicks"&gt;0&lt;/span&gt; clicks&lt;/p&gt;</w:t>
      </w:r>
    </w:p>
    <w:p w14:paraId="4FF56CB2"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1557D038"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64DBA8DE"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59EA3326"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="http://localhost:5000/socket.io/socket.io.js"&gt;&lt;/script&gt;</w:t>
      </w:r>
    </w:p>
    <w:p w14:paraId="08B9253B"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"&gt;</w:t>
      </w:r>
    </w:p>
    <w:p w14:paraId="41D5F58A"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w:t>
      </w:r>
    </w:p>
    <w:p w14:paraId="4839964F" w14:textId="77777777" w:rsidR="000D5CC1" w:rsidRDefault="000D5CC1">
      <w:pPr>
        <w:pStyle w:val="normal0"/>
        <w:spacing w:before="0" w:after="50"/>
        <w:ind w:left="360"/>
      </w:pPr>
    </w:p>
    <w:p w14:paraId="6448331B"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('butto</w:t>
      </w:r>
      <w:r>
        <w:rPr>
          <w:rFonts w:ascii="Droid Sans Mono" w:eastAsia="Droid Sans Mono" w:hAnsi="Droid Sans Mono" w:cs="Droid Sans Mono"/>
          <w:sz w:val="19"/>
          <w:szCs w:val="19"/>
        </w:rPr>
        <w:t>n-tapped', function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40DD8DEB"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el = </w:t>
      </w:r>
      <w:proofErr w:type="spellStart"/>
      <w:r>
        <w:rPr>
          <w:rFonts w:ascii="Droid Sans Mono" w:eastAsia="Droid Sans Mono" w:hAnsi="Droid Sans Mono" w:cs="Droid Sans Mono"/>
          <w:sz w:val="19"/>
          <w:szCs w:val="19"/>
        </w:rPr>
        <w:t>document.getElementById</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btn</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}-clicks`);</w:t>
      </w:r>
    </w:p>
    <w:p w14:paraId="0E9A348F"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el.innerHTML</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parseInt</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el.innerHTML</w:t>
      </w:r>
      <w:proofErr w:type="spellEnd"/>
      <w:r>
        <w:rPr>
          <w:rFonts w:ascii="Droid Sans Mono" w:eastAsia="Droid Sans Mono" w:hAnsi="Droid Sans Mono" w:cs="Droid Sans Mono"/>
          <w:sz w:val="19"/>
          <w:szCs w:val="19"/>
        </w:rPr>
        <w:t>) + 1;</w:t>
      </w:r>
    </w:p>
    <w:p w14:paraId="4CDF10AA"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248F24DF" w14:textId="77777777" w:rsidR="000D5CC1" w:rsidRDefault="000000FE">
      <w:pPr>
        <w:pStyle w:val="normal0"/>
        <w:spacing w:before="0" w:after="50"/>
        <w:ind w:left="360"/>
      </w:pPr>
      <w:r>
        <w:rPr>
          <w:rFonts w:ascii="Droid Sans Mono" w:eastAsia="Droid Sans Mono" w:hAnsi="Droid Sans Mono" w:cs="Droid Sans Mono"/>
          <w:sz w:val="19"/>
          <w:szCs w:val="19"/>
        </w:rPr>
        <w:t>&lt;/script&gt;</w:t>
      </w:r>
    </w:p>
    <w:p w14:paraId="2286540F" w14:textId="77777777" w:rsidR="000D5CC1" w:rsidRDefault="000000FE">
      <w:pPr>
        <w:pStyle w:val="normal0"/>
        <w:spacing w:before="0" w:after="50"/>
        <w:ind w:left="360"/>
      </w:pPr>
      <w:r>
        <w:rPr>
          <w:rFonts w:ascii="Droid Sans Mono" w:eastAsia="Droid Sans Mono" w:hAnsi="Droid Sans Mono" w:cs="Droid Sans Mono"/>
          <w:sz w:val="19"/>
          <w:szCs w:val="19"/>
        </w:rPr>
        <w:t>&lt;/body&gt;</w:t>
      </w:r>
    </w:p>
    <w:p w14:paraId="16537D26" w14:textId="77777777" w:rsidR="000D5CC1" w:rsidRDefault="000000FE">
      <w:pPr>
        <w:pStyle w:val="normal0"/>
        <w:spacing w:before="0" w:after="50"/>
        <w:ind w:left="360"/>
      </w:pPr>
      <w:r>
        <w:rPr>
          <w:rFonts w:ascii="Droid Sans Mono" w:eastAsia="Droid Sans Mono" w:hAnsi="Droid Sans Mono" w:cs="Droid Sans Mono"/>
          <w:sz w:val="19"/>
          <w:szCs w:val="19"/>
        </w:rPr>
        <w:t>&lt;/html&gt;</w:t>
      </w:r>
    </w:p>
    <w:p w14:paraId="1BF4C90A" w14:textId="77777777" w:rsidR="000D5CC1" w:rsidRDefault="000D5CC1">
      <w:pPr>
        <w:pStyle w:val="normal0"/>
        <w:spacing w:before="0" w:after="50"/>
        <w:ind w:left="360"/>
      </w:pPr>
    </w:p>
    <w:p w14:paraId="18D13AE2" w14:textId="77777777" w:rsidR="000D5CC1" w:rsidRDefault="000000FE" w:rsidP="00A34386">
      <w:pPr>
        <w:pStyle w:val="normal0"/>
        <w:spacing w:before="240" w:after="240"/>
        <w:jc w:val="center"/>
      </w:pPr>
      <w:r>
        <w:rPr>
          <w:noProof/>
        </w:rPr>
        <w:drawing>
          <wp:inline distT="0" distB="0" distL="0" distR="0" wp14:anchorId="575A48D4" wp14:editId="3DA8DBD6">
            <wp:extent cx="5029200" cy="1131570"/>
            <wp:effectExtent l="0" t="0" r="0" b="0"/>
            <wp:docPr id="2" name="image07.png" descr="Macintosh HD:Users:tyson:Dropbox (Personal):socket.IO-Cookbook:08-integrating-with-mobile-applications:_assets:B04893_08_03.png"/>
            <wp:cNvGraphicFramePr/>
            <a:graphic xmlns:a="http://schemas.openxmlformats.org/drawingml/2006/main">
              <a:graphicData uri="http://schemas.openxmlformats.org/drawingml/2006/picture">
                <pic:pic xmlns:pic="http://schemas.openxmlformats.org/drawingml/2006/picture">
                  <pic:nvPicPr>
                    <pic:cNvPr id="0" name="image07.png" descr="Macintosh HD:Users:tyson:Dropbox (Personal):socket.IO-Cookbook:08-integrating-with-mobile-applications:_assets:B04893_08_03.png"/>
                    <pic:cNvPicPr preferRelativeResize="0"/>
                  </pic:nvPicPr>
                  <pic:blipFill>
                    <a:blip r:embed="rId9"/>
                    <a:srcRect/>
                    <a:stretch>
                      <a:fillRect/>
                    </a:stretch>
                  </pic:blipFill>
                  <pic:spPr>
                    <a:xfrm>
                      <a:off x="0" y="0"/>
                      <a:ext cx="5029200" cy="1131570"/>
                    </a:xfrm>
                    <a:prstGeom prst="rect">
                      <a:avLst/>
                    </a:prstGeom>
                    <a:ln/>
                  </pic:spPr>
                </pic:pic>
              </a:graphicData>
            </a:graphic>
          </wp:inline>
        </w:drawing>
      </w:r>
    </w:p>
    <w:p w14:paraId="2DCCB70F" w14:textId="77777777" w:rsidR="000D5CC1" w:rsidRDefault="000000FE">
      <w:pPr>
        <w:pStyle w:val="normal0"/>
        <w:spacing w:before="0" w:after="120"/>
      </w:pPr>
      <w:r>
        <w:rPr>
          <w:b/>
          <w:color w:val="FF0000"/>
          <w:sz w:val="28"/>
          <w:szCs w:val="28"/>
        </w:rPr>
        <w:t>Insert Image B04893_08_03.png</w:t>
      </w:r>
    </w:p>
    <w:p w14:paraId="219794D1" w14:textId="77777777" w:rsidR="000D5CC1" w:rsidRDefault="000D5CC1">
      <w:pPr>
        <w:pStyle w:val="normal0"/>
        <w:tabs>
          <w:tab w:val="left" w:pos="360"/>
        </w:tabs>
        <w:spacing w:before="0"/>
      </w:pPr>
    </w:p>
    <w:p w14:paraId="4F34CBA6"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for our index.html file inside our Cordova app. It will just be a list of buttons that can be tapped. When any one of the buttons is tapped, the background color of the app will be changed and we will send the index of the tapped button to the server. </w:t>
      </w:r>
      <w:r>
        <w:rPr>
          <w:rFonts w:ascii="Times New Roman" w:eastAsia="Times New Roman" w:hAnsi="Times New Roman" w:cs="Times New Roman"/>
          <w:sz w:val="22"/>
          <w:szCs w:val="22"/>
        </w:rPr>
        <w:t>The server will emit it and make it visible to our analytics UI.</w:t>
      </w:r>
    </w:p>
    <w:p w14:paraId="37758236" w14:textId="77777777" w:rsidR="000D5CC1" w:rsidRDefault="000D5CC1">
      <w:pPr>
        <w:pStyle w:val="normal0"/>
        <w:spacing w:before="0" w:after="50"/>
        <w:ind w:left="360"/>
      </w:pPr>
    </w:p>
    <w:p w14:paraId="32112277" w14:textId="77777777" w:rsidR="000D5CC1" w:rsidRDefault="000000FE">
      <w:pPr>
        <w:pStyle w:val="normal0"/>
        <w:spacing w:before="0" w:after="50"/>
        <w:ind w:left="360"/>
      </w:pPr>
      <w:r>
        <w:rPr>
          <w:rFonts w:ascii="Droid Sans Mono" w:eastAsia="Droid Sans Mono" w:hAnsi="Droid Sans Mono" w:cs="Droid Sans Mono"/>
          <w:sz w:val="19"/>
          <w:szCs w:val="19"/>
        </w:rPr>
        <w:lastRenderedPageBreak/>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566408B2"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56AE69DB"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7C1FE48D"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linkrel</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href</w:t>
      </w:r>
      <w:proofErr w:type="spellEnd"/>
      <w:r>
        <w:rPr>
          <w:rFonts w:ascii="Droid Sans Mono" w:eastAsia="Droid Sans Mono" w:hAnsi="Droid Sans Mono" w:cs="Droid Sans Mono"/>
          <w:sz w:val="19"/>
          <w:szCs w:val="19"/>
        </w:rPr>
        <w:t>="http://bootswatch.com/paper/bootstrap.min.css"&gt;</w:t>
      </w:r>
    </w:p>
    <w:p w14:paraId="6E8FE7EF"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&gt;Taps&lt;/title&gt;</w:t>
      </w:r>
    </w:p>
    <w:p w14:paraId="21C1BFA0" w14:textId="77777777" w:rsidR="000D5CC1" w:rsidRDefault="000000FE">
      <w:pPr>
        <w:pStyle w:val="normal0"/>
        <w:spacing w:before="0" w:after="50"/>
        <w:ind w:left="360"/>
      </w:pPr>
      <w:r>
        <w:rPr>
          <w:rFonts w:ascii="Droid Sans Mono" w:eastAsia="Droid Sans Mono" w:hAnsi="Droid Sans Mono" w:cs="Droid Sans Mono"/>
          <w:sz w:val="19"/>
          <w:szCs w:val="19"/>
        </w:rPr>
        <w:t>&lt;/head&gt;</w:t>
      </w:r>
    </w:p>
    <w:p w14:paraId="20E12416"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783213FD"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class="container"&gt;</w:t>
      </w:r>
    </w:p>
    <w:p w14:paraId="3435D35D"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h1</w:t>
      </w:r>
      <w:proofErr w:type="gramEnd"/>
      <w:r>
        <w:rPr>
          <w:rFonts w:ascii="Droid Sans Mono" w:eastAsia="Droid Sans Mono" w:hAnsi="Droid Sans Mono" w:cs="Droid Sans Mono"/>
          <w:sz w:val="19"/>
          <w:szCs w:val="19"/>
        </w:rPr>
        <w:t>&gt;</w:t>
      </w:r>
      <w:r>
        <w:rPr>
          <w:rFonts w:ascii="Droid Sans Mono" w:eastAsia="Droid Sans Mono" w:hAnsi="Droid Sans Mono" w:cs="Droid Sans Mono"/>
          <w:sz w:val="19"/>
          <w:szCs w:val="19"/>
        </w:rPr>
        <w:t>What is your favorite color?&lt;/h1&gt;</w:t>
      </w:r>
    </w:p>
    <w:p w14:paraId="0FFA5368"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&gt;</w:t>
      </w:r>
    </w:p>
    <w:p w14:paraId="115E6E3D"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button</w:t>
      </w:r>
      <w:proofErr w:type="gramEnd"/>
      <w:r>
        <w:rPr>
          <w:rFonts w:ascii="Droid Sans Mono" w:eastAsia="Droid Sans Mono" w:hAnsi="Droid Sans Mono" w:cs="Droid Sans Mono"/>
          <w:sz w:val="19"/>
          <w:szCs w:val="19"/>
        </w:rPr>
        <w:t xml:space="preserve"> data-id="1" class="</w:t>
      </w:r>
      <w:proofErr w:type="spellStart"/>
      <w:r>
        <w:rPr>
          <w:rFonts w:ascii="Droid Sans Mono" w:eastAsia="Droid Sans Mono" w:hAnsi="Droid Sans Mono" w:cs="Droid Sans Mono"/>
          <w:sz w:val="19"/>
          <w:szCs w:val="19"/>
        </w:rPr>
        <w:t>btnbtn</w:t>
      </w:r>
      <w:proofErr w:type="spellEnd"/>
      <w:r>
        <w:rPr>
          <w:rFonts w:ascii="Droid Sans Mono" w:eastAsia="Droid Sans Mono" w:hAnsi="Droid Sans Mono" w:cs="Droid Sans Mono"/>
          <w:sz w:val="19"/>
          <w:szCs w:val="19"/>
        </w:rPr>
        <w:t xml:space="preserve">-primary </w:t>
      </w:r>
      <w:proofErr w:type="spellStart"/>
      <w:r>
        <w:rPr>
          <w:rFonts w:ascii="Droid Sans Mono" w:eastAsia="Droid Sans Mono" w:hAnsi="Droid Sans Mono" w:cs="Droid Sans Mono"/>
          <w:sz w:val="19"/>
          <w:szCs w:val="19"/>
        </w:rPr>
        <w:t>btn</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lgbtn</w:t>
      </w:r>
      <w:proofErr w:type="spellEnd"/>
      <w:r>
        <w:rPr>
          <w:rFonts w:ascii="Droid Sans Mono" w:eastAsia="Droid Sans Mono" w:hAnsi="Droid Sans Mono" w:cs="Droid Sans Mono"/>
          <w:sz w:val="19"/>
          <w:szCs w:val="19"/>
        </w:rPr>
        <w:t>-block"&gt;Blue&lt;/button&gt;</w:t>
      </w:r>
    </w:p>
    <w:p w14:paraId="6EB7C923" w14:textId="77777777" w:rsidR="000D5CC1" w:rsidRDefault="000000FE">
      <w:pPr>
        <w:pStyle w:val="normal0"/>
        <w:spacing w:before="0" w:after="50"/>
        <w:ind w:left="360"/>
      </w:pPr>
      <w:r>
        <w:rPr>
          <w:rFonts w:ascii="Droid Sans Mono" w:eastAsia="Droid Sans Mono" w:hAnsi="Droid Sans Mono" w:cs="Droid Sans Mono"/>
          <w:sz w:val="19"/>
          <w:szCs w:val="19"/>
        </w:rPr>
        <w:t>&lt;/p&gt;</w:t>
      </w:r>
    </w:p>
    <w:p w14:paraId="1BAC3FA6"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&gt;</w:t>
      </w:r>
    </w:p>
    <w:p w14:paraId="3A128791"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button</w:t>
      </w:r>
      <w:proofErr w:type="gramEnd"/>
      <w:r>
        <w:rPr>
          <w:rFonts w:ascii="Droid Sans Mono" w:eastAsia="Droid Sans Mono" w:hAnsi="Droid Sans Mono" w:cs="Droid Sans Mono"/>
          <w:sz w:val="19"/>
          <w:szCs w:val="19"/>
        </w:rPr>
        <w:t xml:space="preserve"> data-id="2" class="</w:t>
      </w:r>
      <w:proofErr w:type="spellStart"/>
      <w:r>
        <w:rPr>
          <w:rFonts w:ascii="Droid Sans Mono" w:eastAsia="Droid Sans Mono" w:hAnsi="Droid Sans Mono" w:cs="Droid Sans Mono"/>
          <w:sz w:val="19"/>
          <w:szCs w:val="19"/>
        </w:rPr>
        <w:t>btnbtn</w:t>
      </w:r>
      <w:proofErr w:type="spellEnd"/>
      <w:r>
        <w:rPr>
          <w:rFonts w:ascii="Droid Sans Mono" w:eastAsia="Droid Sans Mono" w:hAnsi="Droid Sans Mono" w:cs="Droid Sans Mono"/>
          <w:sz w:val="19"/>
          <w:szCs w:val="19"/>
        </w:rPr>
        <w:t xml:space="preserve">-success </w:t>
      </w:r>
      <w:proofErr w:type="spellStart"/>
      <w:r>
        <w:rPr>
          <w:rFonts w:ascii="Droid Sans Mono" w:eastAsia="Droid Sans Mono" w:hAnsi="Droid Sans Mono" w:cs="Droid Sans Mono"/>
          <w:sz w:val="19"/>
          <w:szCs w:val="19"/>
        </w:rPr>
        <w:t>btn</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lgbtn</w:t>
      </w:r>
      <w:proofErr w:type="spellEnd"/>
      <w:r>
        <w:rPr>
          <w:rFonts w:ascii="Droid Sans Mono" w:eastAsia="Droid Sans Mono" w:hAnsi="Droid Sans Mono" w:cs="Droid Sans Mono"/>
          <w:sz w:val="19"/>
          <w:szCs w:val="19"/>
        </w:rPr>
        <w:t>-block"&gt;Green&lt;/button&gt;</w:t>
      </w:r>
    </w:p>
    <w:p w14:paraId="73E78B5B" w14:textId="77777777" w:rsidR="000D5CC1" w:rsidRDefault="000000FE">
      <w:pPr>
        <w:pStyle w:val="normal0"/>
        <w:spacing w:before="0" w:after="50"/>
        <w:ind w:left="360"/>
      </w:pPr>
      <w:r>
        <w:rPr>
          <w:rFonts w:ascii="Droid Sans Mono" w:eastAsia="Droid Sans Mono" w:hAnsi="Droid Sans Mono" w:cs="Droid Sans Mono"/>
          <w:sz w:val="19"/>
          <w:szCs w:val="19"/>
        </w:rPr>
        <w:t>&lt;/p&gt;</w:t>
      </w:r>
    </w:p>
    <w:p w14:paraId="14DA1F6B"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&gt;</w:t>
      </w:r>
    </w:p>
    <w:p w14:paraId="0EF3FB01"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button</w:t>
      </w:r>
      <w:proofErr w:type="gramEnd"/>
      <w:r>
        <w:rPr>
          <w:rFonts w:ascii="Droid Sans Mono" w:eastAsia="Droid Sans Mono" w:hAnsi="Droid Sans Mono" w:cs="Droid Sans Mono"/>
          <w:sz w:val="19"/>
          <w:szCs w:val="19"/>
        </w:rPr>
        <w:t xml:space="preserve"> data-id="3" class="</w:t>
      </w:r>
      <w:proofErr w:type="spellStart"/>
      <w:r>
        <w:rPr>
          <w:rFonts w:ascii="Droid Sans Mono" w:eastAsia="Droid Sans Mono" w:hAnsi="Droid Sans Mono" w:cs="Droid Sans Mono"/>
          <w:sz w:val="19"/>
          <w:szCs w:val="19"/>
        </w:rPr>
        <w:t>btnbtn</w:t>
      </w:r>
      <w:proofErr w:type="spellEnd"/>
      <w:r>
        <w:rPr>
          <w:rFonts w:ascii="Droid Sans Mono" w:eastAsia="Droid Sans Mono" w:hAnsi="Droid Sans Mono" w:cs="Droid Sans Mono"/>
          <w:sz w:val="19"/>
          <w:szCs w:val="19"/>
        </w:rPr>
        <w:t xml:space="preserve">-danger </w:t>
      </w:r>
      <w:proofErr w:type="spellStart"/>
      <w:r>
        <w:rPr>
          <w:rFonts w:ascii="Droid Sans Mono" w:eastAsia="Droid Sans Mono" w:hAnsi="Droid Sans Mono" w:cs="Droid Sans Mono"/>
          <w:sz w:val="19"/>
          <w:szCs w:val="19"/>
        </w:rPr>
        <w:t>btn</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lgbtn</w:t>
      </w:r>
      <w:proofErr w:type="spellEnd"/>
      <w:r>
        <w:rPr>
          <w:rFonts w:ascii="Droid Sans Mono" w:eastAsia="Droid Sans Mono" w:hAnsi="Droid Sans Mono" w:cs="Droid Sans Mono"/>
          <w:sz w:val="19"/>
          <w:szCs w:val="19"/>
        </w:rPr>
        <w:t>-bl</w:t>
      </w:r>
      <w:r>
        <w:rPr>
          <w:rFonts w:ascii="Droid Sans Mono" w:eastAsia="Droid Sans Mono" w:hAnsi="Droid Sans Mono" w:cs="Droid Sans Mono"/>
          <w:sz w:val="19"/>
          <w:szCs w:val="19"/>
        </w:rPr>
        <w:t>ock"&gt;Red&lt;/button&gt;</w:t>
      </w:r>
    </w:p>
    <w:p w14:paraId="40F11281" w14:textId="77777777" w:rsidR="000D5CC1" w:rsidRDefault="000000FE">
      <w:pPr>
        <w:pStyle w:val="normal0"/>
        <w:spacing w:before="0" w:after="50"/>
        <w:ind w:left="360"/>
      </w:pPr>
      <w:r>
        <w:rPr>
          <w:rFonts w:ascii="Droid Sans Mono" w:eastAsia="Droid Sans Mono" w:hAnsi="Droid Sans Mono" w:cs="Droid Sans Mono"/>
          <w:sz w:val="19"/>
          <w:szCs w:val="19"/>
        </w:rPr>
        <w:t>&lt;/p&gt;</w:t>
      </w:r>
    </w:p>
    <w:p w14:paraId="7B5FC117" w14:textId="77777777" w:rsidR="000D5CC1" w:rsidRDefault="000D5CC1">
      <w:pPr>
        <w:pStyle w:val="normal0"/>
        <w:spacing w:before="0" w:after="50"/>
        <w:ind w:left="360"/>
      </w:pPr>
    </w:p>
    <w:p w14:paraId="237F9494"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h1</w:t>
      </w:r>
      <w:proofErr w:type="gramEnd"/>
      <w:r>
        <w:rPr>
          <w:rFonts w:ascii="Droid Sans Mono" w:eastAsia="Droid Sans Mono" w:hAnsi="Droid Sans Mono" w:cs="Droid Sans Mono"/>
          <w:sz w:val="19"/>
          <w:szCs w:val="19"/>
        </w:rPr>
        <w:t xml:space="preserve"> id="location-name"&gt;&lt;/h1&gt;</w:t>
      </w:r>
    </w:p>
    <w:p w14:paraId="7073CA1A"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h2</w:t>
      </w:r>
      <w:proofErr w:type="gramEnd"/>
      <w:r>
        <w:rPr>
          <w:rFonts w:ascii="Droid Sans Mono" w:eastAsia="Droid Sans Mono" w:hAnsi="Droid Sans Mono" w:cs="Droid Sans Mono"/>
          <w:sz w:val="19"/>
          <w:szCs w:val="19"/>
        </w:rPr>
        <w:t xml:space="preserve"> id="weather-main"&gt;&lt;/h2&gt;</w:t>
      </w:r>
    </w:p>
    <w:p w14:paraId="251D4D92"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 xml:space="preserve"> id="weather-description"&gt;&lt;/p&gt;</w:t>
      </w:r>
    </w:p>
    <w:p w14:paraId="703592E8"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5251C950"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="cordova.js"&gt;&lt;/script&gt;</w:t>
      </w:r>
    </w:p>
    <w:p w14:paraId="26A4E5CB"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w:t>
      </w:r>
      <w:r>
        <w:rPr>
          <w:rFonts w:ascii="Droid Sans Mono" w:eastAsia="Droid Sans Mono" w:hAnsi="Droid Sans Mono" w:cs="Droid Sans Mono"/>
          <w:sz w:val="19"/>
          <w:szCs w:val="19"/>
        </w:rPr>
        <w:t>http://localhost:5000/socket.io/socket.io.js"&gt;&lt;/script&gt;</w:t>
      </w:r>
    </w:p>
    <w:p w14:paraId="1F106D85"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"&gt;</w:t>
      </w:r>
    </w:p>
    <w:p w14:paraId="544659D0"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w:t>
      </w:r>
    </w:p>
    <w:p w14:paraId="29F059E1" w14:textId="77777777" w:rsidR="000D5CC1" w:rsidRDefault="000D5CC1">
      <w:pPr>
        <w:pStyle w:val="normal0"/>
        <w:spacing w:before="0" w:after="50"/>
        <w:ind w:left="360"/>
      </w:pPr>
    </w:p>
    <w:p w14:paraId="04B4D400"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buttons = </w:t>
      </w:r>
      <w:proofErr w:type="spellStart"/>
      <w:r>
        <w:rPr>
          <w:rFonts w:ascii="Droid Sans Mono" w:eastAsia="Droid Sans Mono" w:hAnsi="Droid Sans Mono" w:cs="Droid Sans Mono"/>
          <w:sz w:val="19"/>
          <w:szCs w:val="19"/>
        </w:rPr>
        <w:t>document.querySelectorAll</w:t>
      </w:r>
      <w:proofErr w:type="spellEnd"/>
      <w:r>
        <w:rPr>
          <w:rFonts w:ascii="Droid Sans Mono" w:eastAsia="Droid Sans Mono" w:hAnsi="Droid Sans Mono" w:cs="Droid Sans Mono"/>
          <w:sz w:val="19"/>
          <w:szCs w:val="19"/>
        </w:rPr>
        <w:t>('button');</w:t>
      </w:r>
    </w:p>
    <w:p w14:paraId="2835AD83" w14:textId="77777777" w:rsidR="000D5CC1" w:rsidRDefault="000D5CC1">
      <w:pPr>
        <w:pStyle w:val="normal0"/>
        <w:spacing w:before="0" w:after="50"/>
        <w:ind w:left="360"/>
      </w:pPr>
    </w:p>
    <w:p w14:paraId="2E4E4632"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for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vari</w:t>
      </w:r>
      <w:proofErr w:type="spellEnd"/>
      <w:r>
        <w:rPr>
          <w:rFonts w:ascii="Droid Sans Mono" w:eastAsia="Droid Sans Mono" w:hAnsi="Droid Sans Mono" w:cs="Droid Sans Mono"/>
          <w:sz w:val="19"/>
          <w:szCs w:val="19"/>
        </w:rPr>
        <w:t xml:space="preserve"> = 0;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&lt;</w:t>
      </w:r>
      <w:proofErr w:type="spellStart"/>
      <w:r>
        <w:rPr>
          <w:rFonts w:ascii="Droid Sans Mono" w:eastAsia="Droid Sans Mono" w:hAnsi="Droid Sans Mono" w:cs="Droid Sans Mono"/>
          <w:sz w:val="19"/>
          <w:szCs w:val="19"/>
        </w:rPr>
        <w:t>buttons.length</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0BE7AA35"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buttons</w:t>
      </w:r>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addEventListener</w:t>
      </w:r>
      <w:proofErr w:type="spellEnd"/>
      <w:r>
        <w:rPr>
          <w:rFonts w:ascii="Droid Sans Mono" w:eastAsia="Droid Sans Mono" w:hAnsi="Droid Sans Mono" w:cs="Droid Sans Mono"/>
          <w:sz w:val="19"/>
          <w:szCs w:val="19"/>
        </w:rPr>
        <w:t>('clic</w:t>
      </w:r>
      <w:r>
        <w:rPr>
          <w:rFonts w:ascii="Droid Sans Mono" w:eastAsia="Droid Sans Mono" w:hAnsi="Droid Sans Mono" w:cs="Droid Sans Mono"/>
          <w:sz w:val="19"/>
          <w:szCs w:val="19"/>
        </w:rPr>
        <w:t>k', function (e) {</w:t>
      </w:r>
    </w:p>
    <w:p w14:paraId="51797604" w14:textId="77777777" w:rsidR="000D5CC1" w:rsidRDefault="000D5CC1">
      <w:pPr>
        <w:pStyle w:val="normal0"/>
        <w:spacing w:before="0" w:after="50"/>
        <w:ind w:left="360"/>
      </w:pPr>
    </w:p>
    <w:p w14:paraId="3BB14B3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body = </w:t>
      </w:r>
      <w:proofErr w:type="spellStart"/>
      <w:r>
        <w:rPr>
          <w:rFonts w:ascii="Droid Sans Mono" w:eastAsia="Droid Sans Mono" w:hAnsi="Droid Sans Mono" w:cs="Droid Sans Mono"/>
          <w:sz w:val="19"/>
          <w:szCs w:val="19"/>
        </w:rPr>
        <w:t>document.querySelector</w:t>
      </w:r>
      <w:proofErr w:type="spellEnd"/>
      <w:r>
        <w:rPr>
          <w:rFonts w:ascii="Droid Sans Mono" w:eastAsia="Droid Sans Mono" w:hAnsi="Droid Sans Mono" w:cs="Droid Sans Mono"/>
          <w:sz w:val="19"/>
          <w:szCs w:val="19"/>
        </w:rPr>
        <w:t>('body'),</w:t>
      </w:r>
    </w:p>
    <w:p w14:paraId="1B9FA665"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index</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e.target.getAttribute</w:t>
      </w:r>
      <w:proofErr w:type="spellEnd"/>
      <w:r>
        <w:rPr>
          <w:rFonts w:ascii="Droid Sans Mono" w:eastAsia="Droid Sans Mono" w:hAnsi="Droid Sans Mono" w:cs="Droid Sans Mono"/>
          <w:sz w:val="19"/>
          <w:szCs w:val="19"/>
        </w:rPr>
        <w:t>('data-id'),</w:t>
      </w:r>
    </w:p>
    <w:p w14:paraId="56BF3E9E"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backgroundColor</w:t>
      </w:r>
      <w:proofErr w:type="spellEnd"/>
      <w:proofErr w:type="gramEnd"/>
      <w:r>
        <w:rPr>
          <w:rFonts w:ascii="Droid Sans Mono" w:eastAsia="Droid Sans Mono" w:hAnsi="Droid Sans Mono" w:cs="Droid Sans Mono"/>
          <w:sz w:val="19"/>
          <w:szCs w:val="19"/>
        </w:rPr>
        <w:t>;</w:t>
      </w:r>
    </w:p>
    <w:p w14:paraId="01D209A5" w14:textId="77777777" w:rsidR="000D5CC1" w:rsidRDefault="000D5CC1">
      <w:pPr>
        <w:pStyle w:val="normal0"/>
        <w:spacing w:before="0" w:after="50"/>
        <w:ind w:left="360"/>
      </w:pPr>
    </w:p>
    <w:p w14:paraId="71C8B50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('button-tap', index);</w:t>
      </w:r>
    </w:p>
    <w:p w14:paraId="3BD62005" w14:textId="77777777" w:rsidR="000D5CC1" w:rsidRDefault="000D5CC1">
      <w:pPr>
        <w:pStyle w:val="normal0"/>
        <w:spacing w:before="0" w:after="50"/>
        <w:ind w:left="360"/>
      </w:pPr>
    </w:p>
    <w:p w14:paraId="20973310"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switch</w:t>
      </w:r>
      <w:proofErr w:type="gramEnd"/>
      <w:r>
        <w:rPr>
          <w:rFonts w:ascii="Droid Sans Mono" w:eastAsia="Droid Sans Mono" w:hAnsi="Droid Sans Mono" w:cs="Droid Sans Mono"/>
          <w:sz w:val="19"/>
          <w:szCs w:val="19"/>
        </w:rPr>
        <w:t xml:space="preserve"> (index) {</w:t>
      </w:r>
    </w:p>
    <w:p w14:paraId="638EBF15"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lastRenderedPageBreak/>
        <w:t>case</w:t>
      </w:r>
      <w:proofErr w:type="gramEnd"/>
      <w:r>
        <w:rPr>
          <w:rFonts w:ascii="Droid Sans Mono" w:eastAsia="Droid Sans Mono" w:hAnsi="Droid Sans Mono" w:cs="Droid Sans Mono"/>
          <w:sz w:val="19"/>
          <w:szCs w:val="19"/>
        </w:rPr>
        <w:t xml:space="preserve"> '1':</w:t>
      </w:r>
    </w:p>
    <w:p w14:paraId="76457366"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backgroundColor</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bg</w:t>
      </w:r>
      <w:proofErr w:type="spellEnd"/>
      <w:r>
        <w:rPr>
          <w:rFonts w:ascii="Droid Sans Mono" w:eastAsia="Droid Sans Mono" w:hAnsi="Droid Sans Mono" w:cs="Droid Sans Mono"/>
          <w:sz w:val="19"/>
          <w:szCs w:val="19"/>
        </w:rPr>
        <w:t>-primary';</w:t>
      </w:r>
    </w:p>
    <w:p w14:paraId="61690A09"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break</w:t>
      </w:r>
      <w:proofErr w:type="gramEnd"/>
      <w:r>
        <w:rPr>
          <w:rFonts w:ascii="Droid Sans Mono" w:eastAsia="Droid Sans Mono" w:hAnsi="Droid Sans Mono" w:cs="Droid Sans Mono"/>
          <w:sz w:val="19"/>
          <w:szCs w:val="19"/>
        </w:rPr>
        <w:t>;</w:t>
      </w:r>
    </w:p>
    <w:p w14:paraId="15B2F063"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case</w:t>
      </w:r>
      <w:proofErr w:type="gramEnd"/>
      <w:r>
        <w:rPr>
          <w:rFonts w:ascii="Droid Sans Mono" w:eastAsia="Droid Sans Mono" w:hAnsi="Droid Sans Mono" w:cs="Droid Sans Mono"/>
          <w:sz w:val="19"/>
          <w:szCs w:val="19"/>
        </w:rPr>
        <w:t xml:space="preserve"> '2':</w:t>
      </w:r>
    </w:p>
    <w:p w14:paraId="0CBCB5C6"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backgroundColor</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bg</w:t>
      </w:r>
      <w:proofErr w:type="spellEnd"/>
      <w:r>
        <w:rPr>
          <w:rFonts w:ascii="Droid Sans Mono" w:eastAsia="Droid Sans Mono" w:hAnsi="Droid Sans Mono" w:cs="Droid Sans Mono"/>
          <w:sz w:val="19"/>
          <w:szCs w:val="19"/>
        </w:rPr>
        <w:t>-</w:t>
      </w:r>
      <w:r>
        <w:rPr>
          <w:rFonts w:ascii="Droid Sans Mono" w:eastAsia="Droid Sans Mono" w:hAnsi="Droid Sans Mono" w:cs="Droid Sans Mono"/>
          <w:sz w:val="19"/>
          <w:szCs w:val="19"/>
        </w:rPr>
        <w:t>success';</w:t>
      </w:r>
    </w:p>
    <w:p w14:paraId="3E961C0F"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break</w:t>
      </w:r>
      <w:proofErr w:type="gramEnd"/>
      <w:r>
        <w:rPr>
          <w:rFonts w:ascii="Droid Sans Mono" w:eastAsia="Droid Sans Mono" w:hAnsi="Droid Sans Mono" w:cs="Droid Sans Mono"/>
          <w:sz w:val="19"/>
          <w:szCs w:val="19"/>
        </w:rPr>
        <w:t>;</w:t>
      </w:r>
    </w:p>
    <w:p w14:paraId="1FBF4EF5"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case</w:t>
      </w:r>
      <w:proofErr w:type="gramEnd"/>
      <w:r>
        <w:rPr>
          <w:rFonts w:ascii="Droid Sans Mono" w:eastAsia="Droid Sans Mono" w:hAnsi="Droid Sans Mono" w:cs="Droid Sans Mono"/>
          <w:sz w:val="19"/>
          <w:szCs w:val="19"/>
        </w:rPr>
        <w:t xml:space="preserve"> '3':</w:t>
      </w:r>
    </w:p>
    <w:p w14:paraId="0944C8E0"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backgroundColor</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bg</w:t>
      </w:r>
      <w:proofErr w:type="spellEnd"/>
      <w:r>
        <w:rPr>
          <w:rFonts w:ascii="Droid Sans Mono" w:eastAsia="Droid Sans Mono" w:hAnsi="Droid Sans Mono" w:cs="Droid Sans Mono"/>
          <w:sz w:val="19"/>
          <w:szCs w:val="19"/>
        </w:rPr>
        <w:t>-danger';</w:t>
      </w:r>
    </w:p>
    <w:p w14:paraId="2EDAF1DF"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break</w:t>
      </w:r>
      <w:proofErr w:type="gramEnd"/>
      <w:r>
        <w:rPr>
          <w:rFonts w:ascii="Droid Sans Mono" w:eastAsia="Droid Sans Mono" w:hAnsi="Droid Sans Mono" w:cs="Droid Sans Mono"/>
          <w:sz w:val="19"/>
          <w:szCs w:val="19"/>
        </w:rPr>
        <w:t>;</w:t>
      </w:r>
    </w:p>
    <w:p w14:paraId="207DD034"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15A92CB7" w14:textId="77777777" w:rsidR="000D5CC1" w:rsidRDefault="000D5CC1">
      <w:pPr>
        <w:pStyle w:val="normal0"/>
        <w:spacing w:before="0" w:after="50"/>
        <w:ind w:left="360"/>
      </w:pPr>
    </w:p>
    <w:p w14:paraId="16252972"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body.setAttribute</w:t>
      </w:r>
      <w:proofErr w:type="spellEnd"/>
      <w:proofErr w:type="gramEnd"/>
      <w:r>
        <w:rPr>
          <w:rFonts w:ascii="Droid Sans Mono" w:eastAsia="Droid Sans Mono" w:hAnsi="Droid Sans Mono" w:cs="Droid Sans Mono"/>
          <w:sz w:val="19"/>
          <w:szCs w:val="19"/>
        </w:rPr>
        <w:t xml:space="preserve">('class', </w:t>
      </w:r>
      <w:proofErr w:type="spellStart"/>
      <w:r>
        <w:rPr>
          <w:rFonts w:ascii="Droid Sans Mono" w:eastAsia="Droid Sans Mono" w:hAnsi="Droid Sans Mono" w:cs="Droid Sans Mono"/>
          <w:sz w:val="19"/>
          <w:szCs w:val="19"/>
        </w:rPr>
        <w:t>backgroundColor</w:t>
      </w:r>
      <w:proofErr w:type="spellEnd"/>
      <w:r>
        <w:rPr>
          <w:rFonts w:ascii="Droid Sans Mono" w:eastAsia="Droid Sans Mono" w:hAnsi="Droid Sans Mono" w:cs="Droid Sans Mono"/>
          <w:sz w:val="19"/>
          <w:szCs w:val="19"/>
        </w:rPr>
        <w:t>);</w:t>
      </w:r>
    </w:p>
    <w:p w14:paraId="2AB3C066"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4CE8D58E"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1B5593E3" w14:textId="77777777" w:rsidR="000D5CC1" w:rsidRDefault="000000FE">
      <w:pPr>
        <w:pStyle w:val="normal0"/>
        <w:spacing w:before="0" w:after="50"/>
        <w:ind w:left="360"/>
      </w:pPr>
      <w:r>
        <w:rPr>
          <w:rFonts w:ascii="Droid Sans Mono" w:eastAsia="Droid Sans Mono" w:hAnsi="Droid Sans Mono" w:cs="Droid Sans Mono"/>
          <w:sz w:val="19"/>
          <w:szCs w:val="19"/>
        </w:rPr>
        <w:t>&lt;/script&gt;</w:t>
      </w:r>
    </w:p>
    <w:p w14:paraId="3D172323" w14:textId="77777777" w:rsidR="000D5CC1" w:rsidRDefault="000000FE">
      <w:pPr>
        <w:pStyle w:val="normal0"/>
        <w:spacing w:before="0" w:after="50"/>
        <w:ind w:left="360"/>
      </w:pPr>
      <w:r>
        <w:rPr>
          <w:rFonts w:ascii="Droid Sans Mono" w:eastAsia="Droid Sans Mono" w:hAnsi="Droid Sans Mono" w:cs="Droid Sans Mono"/>
          <w:sz w:val="19"/>
          <w:szCs w:val="19"/>
        </w:rPr>
        <w:t>&lt;/body&gt;</w:t>
      </w:r>
    </w:p>
    <w:p w14:paraId="3BABCDFB" w14:textId="77777777" w:rsidR="000D5CC1" w:rsidRDefault="000000FE">
      <w:pPr>
        <w:pStyle w:val="normal0"/>
        <w:spacing w:before="0" w:after="50"/>
        <w:ind w:left="360"/>
      </w:pPr>
      <w:r>
        <w:rPr>
          <w:rFonts w:ascii="Droid Sans Mono" w:eastAsia="Droid Sans Mono" w:hAnsi="Droid Sans Mono" w:cs="Droid Sans Mono"/>
          <w:sz w:val="19"/>
          <w:szCs w:val="19"/>
        </w:rPr>
        <w:t>&lt;/html&gt;</w:t>
      </w:r>
    </w:p>
    <w:p w14:paraId="4909EEF9" w14:textId="77777777" w:rsidR="000D5CC1" w:rsidRDefault="000D5CC1">
      <w:pPr>
        <w:pStyle w:val="normal0"/>
        <w:spacing w:before="0" w:after="50"/>
        <w:ind w:left="360"/>
      </w:pPr>
    </w:p>
    <w:p w14:paraId="1D21A9AA" w14:textId="77777777" w:rsidR="000D5CC1" w:rsidRDefault="000000FE" w:rsidP="00A34386">
      <w:pPr>
        <w:pStyle w:val="normal0"/>
        <w:spacing w:before="240" w:after="240"/>
        <w:jc w:val="center"/>
      </w:pPr>
      <w:bookmarkStart w:id="7" w:name="h.tyjcwt" w:colFirst="0" w:colLast="0"/>
      <w:bookmarkEnd w:id="7"/>
      <w:r>
        <w:rPr>
          <w:noProof/>
        </w:rPr>
        <w:drawing>
          <wp:inline distT="0" distB="0" distL="0" distR="0" wp14:anchorId="12066D06" wp14:editId="1B912F36">
            <wp:extent cx="1829813" cy="3274720"/>
            <wp:effectExtent l="0" t="0" r="0" b="0"/>
            <wp:docPr id="5" name="image10.png" descr="Macintosh HD:Users:tyson:Dropbox (Personal):socket.IO-Cookbook:08-integrating-with-mobile-applications:_assets:B04893_08_04.png"/>
            <wp:cNvGraphicFramePr/>
            <a:graphic xmlns:a="http://schemas.openxmlformats.org/drawingml/2006/main">
              <a:graphicData uri="http://schemas.openxmlformats.org/drawingml/2006/picture">
                <pic:pic xmlns:pic="http://schemas.openxmlformats.org/drawingml/2006/picture">
                  <pic:nvPicPr>
                    <pic:cNvPr id="0" name="image10.png" descr="Macintosh HD:Users:tyson:Dropbox (Personal):socket.IO-Cookbook:08-integrating-with-mobile-applications:_assets:B04893_08_04.png"/>
                    <pic:cNvPicPr preferRelativeResize="0"/>
                  </pic:nvPicPr>
                  <pic:blipFill>
                    <a:blip r:embed="rId10"/>
                    <a:srcRect/>
                    <a:stretch>
                      <a:fillRect/>
                    </a:stretch>
                  </pic:blipFill>
                  <pic:spPr>
                    <a:xfrm>
                      <a:off x="0" y="0"/>
                      <a:ext cx="1829813" cy="3274720"/>
                    </a:xfrm>
                    <a:prstGeom prst="rect">
                      <a:avLst/>
                    </a:prstGeom>
                    <a:ln/>
                  </pic:spPr>
                </pic:pic>
              </a:graphicData>
            </a:graphic>
          </wp:inline>
        </w:drawing>
      </w:r>
    </w:p>
    <w:p w14:paraId="2F76A51E" w14:textId="77777777" w:rsidR="000D5CC1" w:rsidRDefault="000000FE">
      <w:pPr>
        <w:pStyle w:val="normal0"/>
        <w:spacing w:before="0" w:after="120"/>
      </w:pPr>
      <w:r>
        <w:rPr>
          <w:b/>
          <w:color w:val="FF0000"/>
          <w:sz w:val="28"/>
          <w:szCs w:val="28"/>
        </w:rPr>
        <w:t>Insert Image B04893_08_04.png</w:t>
      </w:r>
    </w:p>
    <w:p w14:paraId="75A938E0" w14:textId="248698CD"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lastRenderedPageBreak/>
        <w:t xml:space="preserve">Now, start your server and open the app using the </w:t>
      </w:r>
      <w:proofErr w:type="spellStart"/>
      <w:r>
        <w:rPr>
          <w:rFonts w:ascii="Droid Sans Mono" w:eastAsia="Droid Sans Mono" w:hAnsi="Droid Sans Mono" w:cs="Droid Sans Mono"/>
          <w:color w:val="747959"/>
          <w:sz w:val="19"/>
          <w:szCs w:val="19"/>
        </w:rPr>
        <w:t>cordova</w:t>
      </w:r>
      <w:proofErr w:type="spellEnd"/>
      <w:r w:rsidR="00A34386">
        <w:rPr>
          <w:rFonts w:ascii="Droid Sans Mono" w:eastAsia="Droid Sans Mono" w:hAnsi="Droid Sans Mono" w:cs="Droid Sans Mono"/>
          <w:color w:val="747959"/>
          <w:sz w:val="19"/>
          <w:szCs w:val="19"/>
        </w:rPr>
        <w:t xml:space="preserve"> </w:t>
      </w:r>
      <w:proofErr w:type="gramStart"/>
      <w:r>
        <w:rPr>
          <w:rFonts w:ascii="Droid Sans Mono" w:eastAsia="Droid Sans Mono" w:hAnsi="Droid Sans Mono" w:cs="Droid Sans Mono"/>
          <w:color w:val="747959"/>
          <w:sz w:val="19"/>
          <w:szCs w:val="19"/>
        </w:rPr>
        <w:t>emulate</w:t>
      </w:r>
      <w:proofErr w:type="gramEnd"/>
      <w:r w:rsidR="00A34386">
        <w:rPr>
          <w:rFonts w:ascii="Droid Sans Mono" w:eastAsia="Droid Sans Mono" w:hAnsi="Droid Sans Mono" w:cs="Droid Sans Mono"/>
          <w:color w:val="747959"/>
          <w:sz w:val="19"/>
          <w:szCs w:val="19"/>
        </w:rPr>
        <w:t xml:space="preserve">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 xml:space="preserve"> command. The dashboard.html file we created is not being served by our Socket.IO server, so we need to either start a server to serve it up from or open it directly in our file system. Onc</w:t>
      </w:r>
      <w:r>
        <w:rPr>
          <w:rFonts w:ascii="Times New Roman" w:eastAsia="Times New Roman" w:hAnsi="Times New Roman" w:cs="Times New Roman"/>
          <w:sz w:val="22"/>
          <w:szCs w:val="22"/>
        </w:rPr>
        <w:t>e the app and dashboard are both available, try clicking some buttons on the app. You should see the numbers on the analytics tool increment, as you would expect.</w:t>
      </w:r>
    </w:p>
    <w:p w14:paraId="77F7E66D" w14:textId="77777777" w:rsidR="000D5CC1" w:rsidRDefault="000000FE">
      <w:pPr>
        <w:pStyle w:val="Heading2"/>
      </w:pPr>
      <w:r>
        <w:t>How It Works...</w:t>
      </w:r>
    </w:p>
    <w:p w14:paraId="7C4FE9F1" w14:textId="77777777" w:rsidR="000D5CC1" w:rsidRDefault="000000FE">
      <w:pPr>
        <w:pStyle w:val="normal0"/>
        <w:spacing w:before="0" w:after="120"/>
      </w:pPr>
      <w:r>
        <w:rPr>
          <w:rFonts w:ascii="Times New Roman" w:eastAsia="Times New Roman" w:hAnsi="Times New Roman" w:cs="Times New Roman"/>
          <w:sz w:val="22"/>
          <w:szCs w:val="22"/>
        </w:rPr>
        <w:t>In this recipe, our server is acting as an intermediary between the mobile ap</w:t>
      </w:r>
      <w:r>
        <w:rPr>
          <w:rFonts w:ascii="Times New Roman" w:eastAsia="Times New Roman" w:hAnsi="Times New Roman" w:cs="Times New Roman"/>
          <w:sz w:val="22"/>
          <w:szCs w:val="22"/>
        </w:rPr>
        <w:t>p and our analytics tool. When we tap a button on the app, the server is notified and the data is emitted so that the analytics dashboard can see it.</w:t>
      </w:r>
    </w:p>
    <w:p w14:paraId="20CEB69E" w14:textId="77777777" w:rsidR="000D5CC1" w:rsidRDefault="000000FE">
      <w:pPr>
        <w:pStyle w:val="normal0"/>
        <w:spacing w:before="0" w:after="120"/>
      </w:pPr>
      <w:r>
        <w:rPr>
          <w:rFonts w:ascii="Times New Roman" w:eastAsia="Times New Roman" w:hAnsi="Times New Roman" w:cs="Times New Roman"/>
          <w:sz w:val="22"/>
          <w:szCs w:val="22"/>
        </w:rPr>
        <w:t>We are not persisting the data. If you refresh your dashboard page, the counts will all be lost. In a prod</w:t>
      </w:r>
      <w:r>
        <w:rPr>
          <w:rFonts w:ascii="Times New Roman" w:eastAsia="Times New Roman" w:hAnsi="Times New Roman" w:cs="Times New Roman"/>
          <w:sz w:val="22"/>
          <w:szCs w:val="22"/>
        </w:rPr>
        <w:t>uction scenario, we would probably be writing the count data to a database so that we could access it beyond a page refresh</w:t>
      </w:r>
      <w:r>
        <w:rPr>
          <w:rFonts w:ascii="Times New Roman" w:eastAsia="Times New Roman" w:hAnsi="Times New Roman" w:cs="Times New Roman"/>
          <w:sz w:val="22"/>
          <w:szCs w:val="22"/>
        </w:rPr>
        <w:t>.</w:t>
      </w:r>
    </w:p>
    <w:p w14:paraId="35408CD0" w14:textId="77777777" w:rsidR="000D5CC1" w:rsidRDefault="000000FE">
      <w:pPr>
        <w:pStyle w:val="Heading1"/>
      </w:pPr>
      <w:r>
        <w:t>Doing Server-Side Pagination</w:t>
      </w:r>
    </w:p>
    <w:p w14:paraId="0866D0FF" w14:textId="77777777" w:rsidR="000D5CC1" w:rsidRDefault="000000FE">
      <w:pPr>
        <w:pStyle w:val="normal0"/>
        <w:spacing w:before="0" w:after="120"/>
      </w:pPr>
      <w:r>
        <w:rPr>
          <w:rFonts w:ascii="Times New Roman" w:eastAsia="Times New Roman" w:hAnsi="Times New Roman" w:cs="Times New Roman"/>
          <w:sz w:val="22"/>
          <w:szCs w:val="22"/>
        </w:rPr>
        <w:t>When you have a large quantity of data, it is often beneficial to present it in paged format so tha</w:t>
      </w:r>
      <w:r>
        <w:rPr>
          <w:rFonts w:ascii="Times New Roman" w:eastAsia="Times New Roman" w:hAnsi="Times New Roman" w:cs="Times New Roman"/>
          <w:sz w:val="22"/>
          <w:szCs w:val="22"/>
        </w:rPr>
        <w:t>t you don’t have to load all of it at once. In this recipe, we will create an app with several pages of data that will require pagination emitted from the server-side.</w:t>
      </w:r>
    </w:p>
    <w:p w14:paraId="6B6C7A69" w14:textId="77777777" w:rsidR="000D5CC1" w:rsidRDefault="000000FE">
      <w:pPr>
        <w:pStyle w:val="Heading2"/>
      </w:pPr>
      <w:r>
        <w:t>Getting Ready...</w:t>
      </w:r>
    </w:p>
    <w:p w14:paraId="3BA0FBB1" w14:textId="77777777" w:rsidR="000D5CC1" w:rsidRDefault="000000FE">
      <w:pPr>
        <w:pStyle w:val="normal0"/>
        <w:spacing w:before="0" w:after="120"/>
      </w:pPr>
      <w:r>
        <w:rPr>
          <w:rFonts w:ascii="Times New Roman" w:eastAsia="Times New Roman" w:hAnsi="Times New Roman" w:cs="Times New Roman"/>
          <w:sz w:val="22"/>
          <w:szCs w:val="22"/>
        </w:rPr>
        <w:t>For this recipe, we will be using a library called “Chance” to generate</w:t>
      </w:r>
      <w:r>
        <w:rPr>
          <w:rFonts w:ascii="Times New Roman" w:eastAsia="Times New Roman" w:hAnsi="Times New Roman" w:cs="Times New Roman"/>
          <w:sz w:val="22"/>
          <w:szCs w:val="22"/>
        </w:rPr>
        <w:t xml:space="preserve"> a large set of random data. Chance is composed of various functions that allow us to get all sorts of random data to test with, so it is ideal for mocking up data before you have any. It can be installed by running </w:t>
      </w:r>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chance</w:t>
      </w:r>
      <w:r>
        <w:rPr>
          <w:rFonts w:ascii="Times New Roman" w:eastAsia="Times New Roman" w:hAnsi="Times New Roman" w:cs="Times New Roman"/>
          <w:sz w:val="22"/>
          <w:szCs w:val="22"/>
        </w:rPr>
        <w:t xml:space="preserve"> in your command line.</w:t>
      </w:r>
    </w:p>
    <w:p w14:paraId="29E47E5C" w14:textId="77777777" w:rsidR="000D5CC1" w:rsidRDefault="000000FE">
      <w:pPr>
        <w:pStyle w:val="Heading2"/>
      </w:pPr>
      <w:r>
        <w:t>How To Do It</w:t>
      </w:r>
      <w:proofErr w:type="gramStart"/>
      <w:r>
        <w:t>..</w:t>
      </w:r>
      <w:proofErr w:type="gramEnd"/>
      <w:r>
        <w:t>.</w:t>
      </w:r>
    </w:p>
    <w:p w14:paraId="3DD046B8" w14:textId="77777777" w:rsidR="000D5CC1" w:rsidRDefault="000000FE">
      <w:pPr>
        <w:pStyle w:val="normal0"/>
        <w:spacing w:before="0" w:after="120"/>
      </w:pPr>
      <w:r>
        <w:rPr>
          <w:rFonts w:ascii="Times New Roman" w:eastAsia="Times New Roman" w:hAnsi="Times New Roman" w:cs="Times New Roman"/>
          <w:sz w:val="22"/>
          <w:szCs w:val="22"/>
        </w:rPr>
        <w:t>To do server-side pagination using Socket.IO, follow these steps:</w:t>
      </w:r>
    </w:p>
    <w:p w14:paraId="7A35DCA1" w14:textId="77777777" w:rsidR="000D5CC1" w:rsidRDefault="000000FE">
      <w:pPr>
        <w:pStyle w:val="normal0"/>
        <w:numPr>
          <w:ilvl w:val="0"/>
          <w:numId w:val="5"/>
        </w:numPr>
        <w:tabs>
          <w:tab w:val="left" w:pos="360"/>
        </w:tabs>
        <w:spacing w:before="0"/>
        <w:ind w:right="360" w:hanging="363"/>
      </w:pPr>
      <w:r>
        <w:rPr>
          <w:rFonts w:ascii="Times New Roman" w:eastAsia="Times New Roman" w:hAnsi="Times New Roman" w:cs="Times New Roman"/>
          <w:sz w:val="22"/>
          <w:szCs w:val="22"/>
        </w:rPr>
        <w:t xml:space="preserve">First, we will create our new Cordova app by running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create app </w:t>
      </w:r>
      <w:proofErr w:type="spellStart"/>
      <w:r>
        <w:rPr>
          <w:rFonts w:ascii="Droid Sans Mono" w:eastAsia="Droid Sans Mono" w:hAnsi="Droid Sans Mono" w:cs="Droid Sans Mono"/>
          <w:color w:val="747959"/>
          <w:sz w:val="19"/>
          <w:szCs w:val="19"/>
        </w:rPr>
        <w:t>com.server.paginationserverPagination</w:t>
      </w:r>
      <w:proofErr w:type="spellEnd"/>
    </w:p>
    <w:p w14:paraId="7F5DF9E1"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Next, we will add the </w:t>
      </w:r>
      <w:proofErr w:type="spellStart"/>
      <w:r>
        <w:rPr>
          <w:rFonts w:ascii="Times New Roman" w:eastAsia="Times New Roman" w:hAnsi="Times New Roman" w:cs="Times New Roman"/>
          <w:sz w:val="22"/>
          <w:szCs w:val="22"/>
        </w:rPr>
        <w:t>iOS</w:t>
      </w:r>
      <w:proofErr w:type="spellEnd"/>
      <w:r>
        <w:rPr>
          <w:rFonts w:ascii="Times New Roman" w:eastAsia="Times New Roman" w:hAnsi="Times New Roman" w:cs="Times New Roman"/>
          <w:sz w:val="22"/>
          <w:szCs w:val="22"/>
        </w:rPr>
        <w:t xml:space="preserve"> platform by running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platform add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 xml:space="preserve"> and build it by running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build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w:t>
      </w:r>
    </w:p>
    <w:p w14:paraId="5348346F"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we will create our server.js file. We will generate a couple hundred random items when the server starts and selectively provide a subset of the data when the client-side app emits a </w:t>
      </w:r>
      <w:r>
        <w:rPr>
          <w:rFonts w:ascii="Times New Roman" w:eastAsia="Times New Roman" w:hAnsi="Times New Roman" w:cs="Times New Roman"/>
          <w:sz w:val="22"/>
          <w:szCs w:val="22"/>
        </w:rPr>
        <w:t xml:space="preserve">page change event. We will also emit some information about the pages so that the client can tell how many </w:t>
      </w:r>
      <w:r>
        <w:rPr>
          <w:rFonts w:ascii="Times New Roman" w:eastAsia="Times New Roman" w:hAnsi="Times New Roman" w:cs="Times New Roman"/>
          <w:sz w:val="22"/>
          <w:szCs w:val="22"/>
        </w:rPr>
        <w:lastRenderedPageBreak/>
        <w:t>records are being displayed per page, which page we are currently on and how many total pages there are.</w:t>
      </w:r>
    </w:p>
    <w:p w14:paraId="14105E5E" w14:textId="77777777" w:rsidR="000D5CC1" w:rsidRDefault="000D5CC1">
      <w:pPr>
        <w:pStyle w:val="normal0"/>
        <w:spacing w:before="0" w:after="50"/>
        <w:ind w:left="360"/>
      </w:pPr>
    </w:p>
    <w:p w14:paraId="5301000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server = require('http').</w:t>
      </w:r>
      <w:proofErr w:type="spellStart"/>
      <w:r>
        <w:rPr>
          <w:rFonts w:ascii="Droid Sans Mono" w:eastAsia="Droid Sans Mono" w:hAnsi="Droid Sans Mono" w:cs="Droid Sans Mono"/>
          <w:sz w:val="19"/>
          <w:szCs w:val="19"/>
        </w:rPr>
        <w:t>createServer</w:t>
      </w:r>
      <w:proofErr w:type="spellEnd"/>
      <w:r>
        <w:rPr>
          <w:rFonts w:ascii="Droid Sans Mono" w:eastAsia="Droid Sans Mono" w:hAnsi="Droid Sans Mono" w:cs="Droid Sans Mono"/>
          <w:sz w:val="19"/>
          <w:szCs w:val="19"/>
        </w:rPr>
        <w:t>()</w:t>
      </w:r>
      <w:r>
        <w:rPr>
          <w:rFonts w:ascii="Droid Sans Mono" w:eastAsia="Droid Sans Mono" w:hAnsi="Droid Sans Mono" w:cs="Droid Sans Mono"/>
          <w:sz w:val="19"/>
          <w:szCs w:val="19"/>
        </w:rPr>
        <w:t>,</w:t>
      </w:r>
    </w:p>
    <w:p w14:paraId="686B227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require('socket.io')(server),</w:t>
      </w:r>
    </w:p>
    <w:p w14:paraId="7116678D"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Chance = </w:t>
      </w:r>
      <w:proofErr w:type="gramStart"/>
      <w:r>
        <w:rPr>
          <w:rFonts w:ascii="Droid Sans Mono" w:eastAsia="Droid Sans Mono" w:hAnsi="Droid Sans Mono" w:cs="Droid Sans Mono"/>
          <w:sz w:val="19"/>
          <w:szCs w:val="19"/>
        </w:rPr>
        <w:t>require(</w:t>
      </w:r>
      <w:proofErr w:type="gramEnd"/>
      <w:r>
        <w:rPr>
          <w:rFonts w:ascii="Droid Sans Mono" w:eastAsia="Droid Sans Mono" w:hAnsi="Droid Sans Mono" w:cs="Droid Sans Mono"/>
          <w:sz w:val="19"/>
          <w:szCs w:val="19"/>
        </w:rPr>
        <w:t>'chance'),</w:t>
      </w:r>
    </w:p>
    <w:p w14:paraId="038F8623"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chance</w:t>
      </w:r>
      <w:proofErr w:type="gramEnd"/>
      <w:r>
        <w:rPr>
          <w:rFonts w:ascii="Droid Sans Mono" w:eastAsia="Droid Sans Mono" w:hAnsi="Droid Sans Mono" w:cs="Droid Sans Mono"/>
          <w:sz w:val="19"/>
          <w:szCs w:val="19"/>
        </w:rPr>
        <w:t xml:space="preserve"> = new Chance(),</w:t>
      </w:r>
    </w:p>
    <w:p w14:paraId="34198E35"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cats</w:t>
      </w:r>
      <w:proofErr w:type="gramEnd"/>
      <w:r>
        <w:rPr>
          <w:rFonts w:ascii="Droid Sans Mono" w:eastAsia="Droid Sans Mono" w:hAnsi="Droid Sans Mono" w:cs="Droid Sans Mono"/>
          <w:sz w:val="19"/>
          <w:szCs w:val="19"/>
        </w:rPr>
        <w:t xml:space="preserve"> = [];</w:t>
      </w:r>
    </w:p>
    <w:p w14:paraId="53716883" w14:textId="77777777" w:rsidR="000D5CC1" w:rsidRDefault="000D5CC1">
      <w:pPr>
        <w:pStyle w:val="normal0"/>
        <w:spacing w:before="0" w:after="50"/>
        <w:ind w:left="360"/>
      </w:pPr>
    </w:p>
    <w:p w14:paraId="40C33A96" w14:textId="77777777" w:rsidR="000D5CC1" w:rsidRDefault="000000FE">
      <w:pPr>
        <w:pStyle w:val="normal0"/>
        <w:spacing w:before="0" w:after="50"/>
        <w:ind w:left="360"/>
      </w:pPr>
      <w:r>
        <w:rPr>
          <w:rFonts w:ascii="Droid Sans Mono" w:eastAsia="Droid Sans Mono" w:hAnsi="Droid Sans Mono" w:cs="Droid Sans Mono"/>
          <w:sz w:val="19"/>
          <w:szCs w:val="19"/>
        </w:rPr>
        <w:t>// Generate a random cat with chance</w:t>
      </w:r>
    </w:p>
    <w:p w14:paraId="1CAB73E5"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functionrandomCat</w:t>
      </w:r>
      <w:proofErr w:type="spellEnd"/>
      <w:proofErr w:type="gramEnd"/>
      <w:r>
        <w:rPr>
          <w:rFonts w:ascii="Droid Sans Mono" w:eastAsia="Droid Sans Mono" w:hAnsi="Droid Sans Mono" w:cs="Droid Sans Mono"/>
          <w:sz w:val="19"/>
          <w:szCs w:val="19"/>
        </w:rPr>
        <w:t xml:space="preserve"> () {</w:t>
      </w:r>
    </w:p>
    <w:p w14:paraId="7889E524"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return</w:t>
      </w:r>
      <w:proofErr w:type="gramEnd"/>
      <w:r>
        <w:rPr>
          <w:rFonts w:ascii="Droid Sans Mono" w:eastAsia="Droid Sans Mono" w:hAnsi="Droid Sans Mono" w:cs="Droid Sans Mono"/>
          <w:sz w:val="19"/>
          <w:szCs w:val="19"/>
        </w:rPr>
        <w:t xml:space="preserve"> {</w:t>
      </w:r>
    </w:p>
    <w:p w14:paraId="5D2884D2"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name</w:t>
      </w:r>
      <w:proofErr w:type="gramEnd"/>
      <w:r>
        <w:rPr>
          <w:rFonts w:ascii="Droid Sans Mono" w:eastAsia="Droid Sans Mono" w:hAnsi="Droid Sans Mono" w:cs="Droid Sans Mono"/>
          <w:sz w:val="19"/>
          <w:szCs w:val="19"/>
        </w:rPr>
        <w:t>: chance.name({ prefix: true }),</w:t>
      </w:r>
    </w:p>
    <w:p w14:paraId="767C581C"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age</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chance.age</w:t>
      </w:r>
      <w:proofErr w:type="spellEnd"/>
      <w:r>
        <w:rPr>
          <w:rFonts w:ascii="Droid Sans Mono" w:eastAsia="Droid Sans Mono" w:hAnsi="Droid Sans Mono" w:cs="Droid Sans Mono"/>
          <w:sz w:val="19"/>
          <w:szCs w:val="19"/>
        </w:rPr>
        <w:t>(),</w:t>
      </w:r>
    </w:p>
    <w:p w14:paraId="1B4D12A0"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twitter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chance.twitter</w:t>
      </w:r>
      <w:proofErr w:type="spellEnd"/>
      <w:r>
        <w:rPr>
          <w:rFonts w:ascii="Droid Sans Mono" w:eastAsia="Droid Sans Mono" w:hAnsi="Droid Sans Mono" w:cs="Droid Sans Mono"/>
          <w:sz w:val="19"/>
          <w:szCs w:val="19"/>
        </w:rPr>
        <w:t>(),</w:t>
      </w:r>
    </w:p>
    <w:p w14:paraId="76D03FB1"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email</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chance.email</w:t>
      </w:r>
      <w:proofErr w:type="spellEnd"/>
      <w:r>
        <w:rPr>
          <w:rFonts w:ascii="Droid Sans Mono" w:eastAsia="Droid Sans Mono" w:hAnsi="Droid Sans Mono" w:cs="Droid Sans Mono"/>
          <w:sz w:val="19"/>
          <w:szCs w:val="19"/>
        </w:rPr>
        <w:t>(),</w:t>
      </w:r>
    </w:p>
    <w:p w14:paraId="2E2852A7"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website</w:t>
      </w:r>
      <w:proofErr w:type="gramEnd"/>
      <w:r>
        <w:rPr>
          <w:rFonts w:ascii="Droid Sans Mono" w:eastAsia="Droid Sans Mono" w:hAnsi="Droid Sans Mono" w:cs="Droid Sans Mono"/>
          <w:sz w:val="19"/>
          <w:szCs w:val="19"/>
        </w:rPr>
        <w:t>: chance.url(),</w:t>
      </w:r>
    </w:p>
    <w:p w14:paraId="5BF79321"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image</w:t>
      </w:r>
      <w:proofErr w:type="gramEnd"/>
      <w:r>
        <w:rPr>
          <w:rFonts w:ascii="Droid Sans Mono" w:eastAsia="Droid Sans Mono" w:hAnsi="Droid Sans Mono" w:cs="Droid Sans Mono"/>
          <w:sz w:val="19"/>
          <w:szCs w:val="19"/>
        </w:rPr>
        <w:t xml:space="preserve">: 'http://lorempixel.com/50/50/cats/' + </w:t>
      </w:r>
      <w:proofErr w:type="spellStart"/>
      <w:r>
        <w:rPr>
          <w:rFonts w:ascii="Droid Sans Mono" w:eastAsia="Droid Sans Mono" w:hAnsi="Droid Sans Mono" w:cs="Droid Sans Mono"/>
          <w:sz w:val="19"/>
          <w:szCs w:val="19"/>
        </w:rPr>
        <w:t>chance.integer</w:t>
      </w:r>
      <w:proofErr w:type="spellEnd"/>
      <w:r>
        <w:rPr>
          <w:rFonts w:ascii="Droid Sans Mono" w:eastAsia="Droid Sans Mono" w:hAnsi="Droid Sans Mono" w:cs="Droid Sans Mono"/>
          <w:sz w:val="19"/>
          <w:szCs w:val="19"/>
        </w:rPr>
        <w:t>({min: 1, max: 10})</w:t>
      </w:r>
    </w:p>
    <w:p w14:paraId="43D43740"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3F58590F"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3B5D60E0" w14:textId="77777777" w:rsidR="000D5CC1" w:rsidRDefault="000D5CC1">
      <w:pPr>
        <w:pStyle w:val="normal0"/>
        <w:spacing w:before="0" w:after="50"/>
        <w:ind w:left="360"/>
      </w:pPr>
    </w:p>
    <w:p w14:paraId="085A55B5" w14:textId="77777777" w:rsidR="000D5CC1" w:rsidRDefault="000000FE">
      <w:pPr>
        <w:pStyle w:val="normal0"/>
        <w:spacing w:before="0" w:after="50"/>
        <w:ind w:left="360"/>
      </w:pPr>
      <w:r>
        <w:rPr>
          <w:rFonts w:ascii="Droid Sans Mono" w:eastAsia="Droid Sans Mono" w:hAnsi="Droid Sans Mono" w:cs="Droid Sans Mono"/>
          <w:sz w:val="19"/>
          <w:szCs w:val="19"/>
        </w:rPr>
        <w:t>// Generate a bunch of random cats</w:t>
      </w:r>
    </w:p>
    <w:p w14:paraId="0C96BC8D"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for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vari</w:t>
      </w:r>
      <w:proofErr w:type="spellEnd"/>
      <w:r>
        <w:rPr>
          <w:rFonts w:ascii="Droid Sans Mono" w:eastAsia="Droid Sans Mono" w:hAnsi="Droid Sans Mono" w:cs="Droid Sans Mono"/>
          <w:sz w:val="19"/>
          <w:szCs w:val="19"/>
        </w:rPr>
        <w:t xml:space="preserve"> = 0;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&lt; 200;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0DCC1EC1"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cats.push</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randomCat</w:t>
      </w:r>
      <w:proofErr w:type="spellEnd"/>
      <w:r>
        <w:rPr>
          <w:rFonts w:ascii="Droid Sans Mono" w:eastAsia="Droid Sans Mono" w:hAnsi="Droid Sans Mono" w:cs="Droid Sans Mono"/>
          <w:sz w:val="19"/>
          <w:szCs w:val="19"/>
        </w:rPr>
        <w:t>());</w:t>
      </w:r>
    </w:p>
    <w:p w14:paraId="6AC4880F"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10A49F43" w14:textId="77777777" w:rsidR="000D5CC1" w:rsidRDefault="000D5CC1">
      <w:pPr>
        <w:pStyle w:val="normal0"/>
        <w:spacing w:before="0" w:after="50"/>
        <w:ind w:left="360"/>
      </w:pPr>
    </w:p>
    <w:p w14:paraId="167E91E7"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io.sockets.on</w:t>
      </w:r>
      <w:proofErr w:type="spellEnd"/>
      <w:proofErr w:type="gramEnd"/>
      <w:r>
        <w:rPr>
          <w:rFonts w:ascii="Droid Sans Mono" w:eastAsia="Droid Sans Mono" w:hAnsi="Droid Sans Mono" w:cs="Droid Sans Mono"/>
          <w:sz w:val="19"/>
          <w:szCs w:val="19"/>
        </w:rPr>
        <w:t>('connection', function (socket) {</w:t>
      </w:r>
    </w:p>
    <w:p w14:paraId="10B0061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('get-page', function (data) {</w:t>
      </w:r>
    </w:p>
    <w:p w14:paraId="4BE74D0B"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varcatsOnPage</w:t>
      </w:r>
      <w:proofErr w:type="spellEnd"/>
      <w:proofErr w:type="gramEnd"/>
      <w:r>
        <w:rPr>
          <w:rFonts w:ascii="Droid Sans Mono" w:eastAsia="Droid Sans Mono" w:hAnsi="Droid Sans Mono" w:cs="Droid Sans Mono"/>
          <w:sz w:val="19"/>
          <w:szCs w:val="19"/>
        </w:rPr>
        <w:t xml:space="preserve"> = [],</w:t>
      </w:r>
    </w:p>
    <w:p w14:paraId="038375EB"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startAt</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data.page</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data.per</w:t>
      </w:r>
      <w:proofErr w:type="spellEnd"/>
      <w:r>
        <w:rPr>
          <w:rFonts w:ascii="Droid Sans Mono" w:eastAsia="Droid Sans Mono" w:hAnsi="Droid Sans Mono" w:cs="Droid Sans Mono"/>
          <w:sz w:val="19"/>
          <w:szCs w:val="19"/>
        </w:rPr>
        <w:t>,</w:t>
      </w:r>
    </w:p>
    <w:p w14:paraId="654F6075"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endAt</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startAt</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data.per</w:t>
      </w:r>
      <w:proofErr w:type="spellEnd"/>
      <w:r>
        <w:rPr>
          <w:rFonts w:ascii="Droid Sans Mono" w:eastAsia="Droid Sans Mono" w:hAnsi="Droid Sans Mono" w:cs="Droid Sans Mono"/>
          <w:sz w:val="19"/>
          <w:szCs w:val="19"/>
        </w:rPr>
        <w:t>;</w:t>
      </w:r>
    </w:p>
    <w:p w14:paraId="3134492A" w14:textId="77777777" w:rsidR="000D5CC1" w:rsidRDefault="000D5CC1">
      <w:pPr>
        <w:pStyle w:val="normal0"/>
        <w:spacing w:before="0" w:after="50"/>
        <w:ind w:left="360"/>
      </w:pPr>
    </w:p>
    <w:p w14:paraId="3DE78FDF"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 If there are not enough cats to show in one page</w:t>
      </w:r>
    </w:p>
    <w:p w14:paraId="77874004"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cats.length</w:t>
      </w:r>
      <w:proofErr w:type="spellEnd"/>
      <w:r>
        <w:rPr>
          <w:rFonts w:ascii="Droid Sans Mono" w:eastAsia="Droid Sans Mono" w:hAnsi="Droid Sans Mono" w:cs="Droid Sans Mono"/>
          <w:sz w:val="19"/>
          <w:szCs w:val="19"/>
        </w:rPr>
        <w:t>&lt;</w:t>
      </w:r>
      <w:proofErr w:type="spellStart"/>
      <w:r>
        <w:rPr>
          <w:rFonts w:ascii="Droid Sans Mono" w:eastAsia="Droid Sans Mono" w:hAnsi="Droid Sans Mono" w:cs="Droid Sans Mono"/>
          <w:sz w:val="19"/>
          <w:szCs w:val="19"/>
        </w:rPr>
        <w:t>endAt</w:t>
      </w:r>
      <w:proofErr w:type="spellEnd"/>
      <w:r>
        <w:rPr>
          <w:rFonts w:ascii="Droid Sans Mono" w:eastAsia="Droid Sans Mono" w:hAnsi="Droid Sans Mono" w:cs="Droid Sans Mono"/>
          <w:sz w:val="19"/>
          <w:szCs w:val="19"/>
        </w:rPr>
        <w:t>) {</w:t>
      </w:r>
    </w:p>
    <w:p w14:paraId="1AAFC9C6"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en</w:t>
      </w:r>
      <w:r>
        <w:rPr>
          <w:rFonts w:ascii="Droid Sans Mono" w:eastAsia="Droid Sans Mono" w:hAnsi="Droid Sans Mono" w:cs="Droid Sans Mono"/>
          <w:sz w:val="19"/>
          <w:szCs w:val="19"/>
        </w:rPr>
        <w:t>dAt</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cats.length</w:t>
      </w:r>
      <w:proofErr w:type="spellEnd"/>
      <w:r>
        <w:rPr>
          <w:rFonts w:ascii="Droid Sans Mono" w:eastAsia="Droid Sans Mono" w:hAnsi="Droid Sans Mono" w:cs="Droid Sans Mono"/>
          <w:sz w:val="19"/>
          <w:szCs w:val="19"/>
        </w:rPr>
        <w:t>;</w:t>
      </w:r>
    </w:p>
    <w:p w14:paraId="64DC6F31"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77A2A8D4" w14:textId="77777777" w:rsidR="000D5CC1" w:rsidRDefault="000D5CC1">
      <w:pPr>
        <w:pStyle w:val="normal0"/>
        <w:spacing w:before="0" w:after="50"/>
        <w:ind w:left="360"/>
      </w:pPr>
    </w:p>
    <w:p w14:paraId="3633BAC9"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for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vari</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startAt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&lt;</w:t>
      </w:r>
      <w:proofErr w:type="spellStart"/>
      <w:r>
        <w:rPr>
          <w:rFonts w:ascii="Droid Sans Mono" w:eastAsia="Droid Sans Mono" w:hAnsi="Droid Sans Mono" w:cs="Droid Sans Mono"/>
          <w:sz w:val="19"/>
          <w:szCs w:val="19"/>
        </w:rPr>
        <w:t>endAt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79918EE7"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catsOnPage.push</w:t>
      </w:r>
      <w:proofErr w:type="spellEnd"/>
      <w:proofErr w:type="gramEnd"/>
      <w:r>
        <w:rPr>
          <w:rFonts w:ascii="Droid Sans Mono" w:eastAsia="Droid Sans Mono" w:hAnsi="Droid Sans Mono" w:cs="Droid Sans Mono"/>
          <w:sz w:val="19"/>
          <w:szCs w:val="19"/>
        </w:rPr>
        <w:t>(cats[</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w:t>
      </w:r>
    </w:p>
    <w:p w14:paraId="6024249C" w14:textId="77777777" w:rsidR="000D5CC1" w:rsidRDefault="000000FE">
      <w:pPr>
        <w:pStyle w:val="normal0"/>
        <w:spacing w:before="0" w:after="50"/>
        <w:ind w:left="360"/>
      </w:pPr>
      <w:r>
        <w:rPr>
          <w:rFonts w:ascii="Droid Sans Mono" w:eastAsia="Droid Sans Mono" w:hAnsi="Droid Sans Mono" w:cs="Droid Sans Mono"/>
          <w:sz w:val="19"/>
          <w:szCs w:val="19"/>
        </w:rPr>
        <w:lastRenderedPageBreak/>
        <w:t xml:space="preserve">        }</w:t>
      </w:r>
    </w:p>
    <w:p w14:paraId="659D55B4" w14:textId="77777777" w:rsidR="000D5CC1" w:rsidRDefault="000D5CC1">
      <w:pPr>
        <w:pStyle w:val="normal0"/>
        <w:spacing w:before="0" w:after="50"/>
        <w:ind w:left="360"/>
      </w:pPr>
    </w:p>
    <w:p w14:paraId="5FEDBCD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io.sockets.emit</w:t>
      </w:r>
      <w:proofErr w:type="spellEnd"/>
      <w:proofErr w:type="gramEnd"/>
      <w:r>
        <w:rPr>
          <w:rFonts w:ascii="Droid Sans Mono" w:eastAsia="Droid Sans Mono" w:hAnsi="Droid Sans Mono" w:cs="Droid Sans Mono"/>
          <w:sz w:val="19"/>
          <w:szCs w:val="19"/>
        </w:rPr>
        <w:t>('render-page', {</w:t>
      </w:r>
    </w:p>
    <w:p w14:paraId="3E729E3C"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cats</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catsOnPage</w:t>
      </w:r>
      <w:proofErr w:type="spellEnd"/>
      <w:r>
        <w:rPr>
          <w:rFonts w:ascii="Droid Sans Mono" w:eastAsia="Droid Sans Mono" w:hAnsi="Droid Sans Mono" w:cs="Droid Sans Mono"/>
          <w:sz w:val="19"/>
          <w:szCs w:val="19"/>
        </w:rPr>
        <w:t>,</w:t>
      </w:r>
    </w:p>
    <w:p w14:paraId="4E2D2FA0"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pages</w:t>
      </w:r>
      <w:proofErr w:type="gramEnd"/>
      <w:r>
        <w:rPr>
          <w:rFonts w:ascii="Droid Sans Mono" w:eastAsia="Droid Sans Mono" w:hAnsi="Droid Sans Mono" w:cs="Droid Sans Mono"/>
          <w:sz w:val="19"/>
          <w:szCs w:val="19"/>
        </w:rPr>
        <w:t>: {</w:t>
      </w:r>
    </w:p>
    <w:p w14:paraId="3688E012"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per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data.per</w:t>
      </w:r>
      <w:proofErr w:type="spellEnd"/>
      <w:r>
        <w:rPr>
          <w:rFonts w:ascii="Droid Sans Mono" w:eastAsia="Droid Sans Mono" w:hAnsi="Droid Sans Mono" w:cs="Droid Sans Mono"/>
          <w:sz w:val="19"/>
          <w:szCs w:val="19"/>
        </w:rPr>
        <w:t>,</w:t>
      </w:r>
    </w:p>
    <w:p w14:paraId="3C08EF4D"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page</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data.page</w:t>
      </w:r>
      <w:proofErr w:type="spellEnd"/>
      <w:r>
        <w:rPr>
          <w:rFonts w:ascii="Droid Sans Mono" w:eastAsia="Droid Sans Mono" w:hAnsi="Droid Sans Mono" w:cs="Droid Sans Mono"/>
          <w:sz w:val="19"/>
          <w:szCs w:val="19"/>
        </w:rPr>
        <w:t>,</w:t>
      </w:r>
    </w:p>
    <w:p w14:paraId="3DD131DE"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last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parseInt</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cats.length</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data.per</w:t>
      </w:r>
      <w:proofErr w:type="spellEnd"/>
      <w:r>
        <w:rPr>
          <w:rFonts w:ascii="Droid Sans Mono" w:eastAsia="Droid Sans Mono" w:hAnsi="Droid Sans Mono" w:cs="Droid Sans Mono"/>
          <w:sz w:val="19"/>
          <w:szCs w:val="19"/>
        </w:rPr>
        <w:t>, 10)</w:t>
      </w:r>
    </w:p>
    <w:p w14:paraId="1D72E3C6"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5B98D967"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 xml:space="preserve">     });</w:t>
      </w:r>
    </w:p>
    <w:p w14:paraId="11D92048"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51B83828"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234F33BE" w14:textId="77777777" w:rsidR="000D5CC1" w:rsidRDefault="000D5CC1">
      <w:pPr>
        <w:pStyle w:val="normal0"/>
        <w:spacing w:before="0" w:after="50"/>
        <w:ind w:left="360"/>
      </w:pPr>
    </w:p>
    <w:p w14:paraId="3080D85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59F9478B" w14:textId="77777777" w:rsidR="000D5CC1" w:rsidRDefault="000D5CC1">
      <w:pPr>
        <w:pStyle w:val="normal0"/>
        <w:spacing w:before="0" w:after="50"/>
        <w:ind w:left="360"/>
      </w:pPr>
    </w:p>
    <w:p w14:paraId="4B3A7E94"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The index.html file inside the app we created will have a few template elements to render our UI into once it comes available. </w:t>
      </w:r>
    </w:p>
    <w:p w14:paraId="1E16E0DD" w14:textId="77777777" w:rsidR="000D5CC1" w:rsidRDefault="000D5CC1">
      <w:pPr>
        <w:pStyle w:val="normal0"/>
        <w:tabs>
          <w:tab w:val="left" w:pos="360"/>
        </w:tabs>
        <w:spacing w:before="0"/>
        <w:ind w:left="720" w:hanging="363"/>
      </w:pPr>
    </w:p>
    <w:p w14:paraId="6EBD43BE"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6DDCB879"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479DDBE3"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0E097CE4"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charset="utf-8" /&gt;</w:t>
      </w:r>
    </w:p>
    <w:p w14:paraId="1D09001C"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name="format-detection</w:t>
      </w:r>
      <w:r>
        <w:rPr>
          <w:rFonts w:ascii="Droid Sans Mono" w:eastAsia="Droid Sans Mono" w:hAnsi="Droid Sans Mono" w:cs="Droid Sans Mono"/>
          <w:sz w:val="19"/>
          <w:szCs w:val="19"/>
        </w:rPr>
        <w:t>" content="telephone=no" /&gt;</w:t>
      </w:r>
    </w:p>
    <w:p w14:paraId="7D55FE5F"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name="viewport" content="user-scalable=no, initial-scale=1, maximum-scale=1, minimum-scale=1, width=device-width, height=device-height, target-</w:t>
      </w:r>
      <w:proofErr w:type="spellStart"/>
      <w:r>
        <w:rPr>
          <w:rFonts w:ascii="Droid Sans Mono" w:eastAsia="Droid Sans Mono" w:hAnsi="Droid Sans Mono" w:cs="Droid Sans Mono"/>
          <w:sz w:val="19"/>
          <w:szCs w:val="19"/>
        </w:rPr>
        <w:t>densitydpi</w:t>
      </w:r>
      <w:proofErr w:type="spellEnd"/>
      <w:r>
        <w:rPr>
          <w:rFonts w:ascii="Droid Sans Mono" w:eastAsia="Droid Sans Mono" w:hAnsi="Droid Sans Mono" w:cs="Droid Sans Mono"/>
          <w:sz w:val="19"/>
          <w:szCs w:val="19"/>
        </w:rPr>
        <w:t>=device-dpi" /&gt;</w:t>
      </w:r>
    </w:p>
    <w:p w14:paraId="670C784C"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name="</w:t>
      </w:r>
      <w:proofErr w:type="spellStart"/>
      <w:r>
        <w:rPr>
          <w:rFonts w:ascii="Droid Sans Mono" w:eastAsia="Droid Sans Mono" w:hAnsi="Droid Sans Mono" w:cs="Droid Sans Mono"/>
          <w:sz w:val="19"/>
          <w:szCs w:val="19"/>
        </w:rPr>
        <w:t>msapplication</w:t>
      </w:r>
      <w:proofErr w:type="spellEnd"/>
      <w:r>
        <w:rPr>
          <w:rFonts w:ascii="Droid Sans Mono" w:eastAsia="Droid Sans Mono" w:hAnsi="Droid Sans Mono" w:cs="Droid Sans Mono"/>
          <w:sz w:val="19"/>
          <w:szCs w:val="19"/>
        </w:rPr>
        <w:t>-tap-highlight" content="no"</w:t>
      </w:r>
      <w:r>
        <w:rPr>
          <w:rFonts w:ascii="Droid Sans Mono" w:eastAsia="Droid Sans Mono" w:hAnsi="Droid Sans Mono" w:cs="Droid Sans Mono"/>
          <w:sz w:val="19"/>
          <w:szCs w:val="19"/>
        </w:rPr>
        <w:t xml:space="preserve"> /&gt;</w:t>
      </w:r>
    </w:p>
    <w:p w14:paraId="646FEA20"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linkrel</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href</w:t>
      </w:r>
      <w:proofErr w:type="spellEnd"/>
      <w:r>
        <w:rPr>
          <w:rFonts w:ascii="Droid Sans Mono" w:eastAsia="Droid Sans Mono" w:hAnsi="Droid Sans Mono" w:cs="Droid Sans Mono"/>
          <w:sz w:val="19"/>
          <w:szCs w:val="19"/>
        </w:rPr>
        <w:t>="http://bootswatch.com/slate/bootstrap.min.css" /&gt;</w:t>
      </w:r>
    </w:p>
    <w:p w14:paraId="3475CAC2"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&gt;My Cats&lt;/title&gt;</w:t>
      </w:r>
    </w:p>
    <w:p w14:paraId="25F034FE" w14:textId="77777777" w:rsidR="000D5CC1" w:rsidRDefault="000000FE">
      <w:pPr>
        <w:pStyle w:val="normal0"/>
        <w:spacing w:before="0" w:after="50"/>
        <w:ind w:left="360"/>
      </w:pPr>
      <w:r>
        <w:rPr>
          <w:rFonts w:ascii="Droid Sans Mono" w:eastAsia="Droid Sans Mono" w:hAnsi="Droid Sans Mono" w:cs="Droid Sans Mono"/>
          <w:sz w:val="19"/>
          <w:szCs w:val="19"/>
        </w:rPr>
        <w:t>&lt;/head&gt;</w:t>
      </w:r>
    </w:p>
    <w:p w14:paraId="0B2DB6D0"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73CB086D"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class="container"&gt;</w:t>
      </w:r>
    </w:p>
    <w:p w14:paraId="4F0F26A6"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h1</w:t>
      </w:r>
      <w:proofErr w:type="gramEnd"/>
      <w:r>
        <w:rPr>
          <w:rFonts w:ascii="Droid Sans Mono" w:eastAsia="Droid Sans Mono" w:hAnsi="Droid Sans Mono" w:cs="Droid Sans Mono"/>
          <w:sz w:val="19"/>
          <w:szCs w:val="19"/>
        </w:rPr>
        <w:t>&gt;My Cats&lt;/h1&gt;</w:t>
      </w:r>
    </w:p>
    <w:p w14:paraId="134A7B42"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nav</w:t>
      </w:r>
      <w:proofErr w:type="spellEnd"/>
      <w:proofErr w:type="gramEnd"/>
      <w:r>
        <w:rPr>
          <w:rFonts w:ascii="Droid Sans Mono" w:eastAsia="Droid Sans Mono" w:hAnsi="Droid Sans Mono" w:cs="Droid Sans Mono"/>
          <w:sz w:val="19"/>
          <w:szCs w:val="19"/>
        </w:rPr>
        <w:t>&gt;</w:t>
      </w:r>
    </w:p>
    <w:p w14:paraId="2B675B5C"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ul</w:t>
      </w:r>
      <w:proofErr w:type="spellEnd"/>
      <w:proofErr w:type="gramEnd"/>
      <w:r>
        <w:rPr>
          <w:rFonts w:ascii="Droid Sans Mono" w:eastAsia="Droid Sans Mono" w:hAnsi="Droid Sans Mono" w:cs="Droid Sans Mono"/>
          <w:sz w:val="19"/>
          <w:szCs w:val="19"/>
        </w:rPr>
        <w:t xml:space="preserve"> class="pagination"&gt;&lt;/</w:t>
      </w:r>
      <w:proofErr w:type="spellStart"/>
      <w:r>
        <w:rPr>
          <w:rFonts w:ascii="Droid Sans Mono" w:eastAsia="Droid Sans Mono" w:hAnsi="Droid Sans Mono" w:cs="Droid Sans Mono"/>
          <w:sz w:val="19"/>
          <w:szCs w:val="19"/>
        </w:rPr>
        <w:t>ul</w:t>
      </w:r>
      <w:proofErr w:type="spellEnd"/>
      <w:r>
        <w:rPr>
          <w:rFonts w:ascii="Droid Sans Mono" w:eastAsia="Droid Sans Mono" w:hAnsi="Droid Sans Mono" w:cs="Droid Sans Mono"/>
          <w:sz w:val="19"/>
          <w:szCs w:val="19"/>
        </w:rPr>
        <w:t>&gt;</w:t>
      </w:r>
    </w:p>
    <w:p w14:paraId="37289DBB"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spellStart"/>
      <w:r>
        <w:rPr>
          <w:rFonts w:ascii="Droid Sans Mono" w:eastAsia="Droid Sans Mono" w:hAnsi="Droid Sans Mono" w:cs="Droid Sans Mono"/>
          <w:sz w:val="19"/>
          <w:szCs w:val="19"/>
        </w:rPr>
        <w:t>nav</w:t>
      </w:r>
      <w:proofErr w:type="spellEnd"/>
      <w:r>
        <w:rPr>
          <w:rFonts w:ascii="Droid Sans Mono" w:eastAsia="Droid Sans Mono" w:hAnsi="Droid Sans Mono" w:cs="Droid Sans Mono"/>
          <w:sz w:val="19"/>
          <w:szCs w:val="19"/>
        </w:rPr>
        <w:t>&gt;</w:t>
      </w:r>
    </w:p>
    <w:p w14:paraId="2C37E973"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id="cats-list"&gt;&lt;/div&gt;</w:t>
      </w:r>
    </w:p>
    <w:p w14:paraId="7803A46F" w14:textId="77777777" w:rsidR="000D5CC1" w:rsidRDefault="000000FE">
      <w:pPr>
        <w:pStyle w:val="normal0"/>
        <w:spacing w:before="0" w:after="50"/>
        <w:ind w:left="360"/>
      </w:pPr>
      <w:r>
        <w:rPr>
          <w:rFonts w:ascii="Droid Sans Mono" w:eastAsia="Droid Sans Mono" w:hAnsi="Droid Sans Mono" w:cs="Droid Sans Mono"/>
          <w:sz w:val="19"/>
          <w:szCs w:val="19"/>
        </w:rPr>
        <w:t>&lt;/div&gt;</w:t>
      </w:r>
    </w:p>
    <w:p w14:paraId="3EC8375A"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w:t>
      </w:r>
      <w:r>
        <w:rPr>
          <w:rFonts w:ascii="Droid Sans Mono" w:eastAsia="Droid Sans Mono" w:hAnsi="Droid Sans Mono" w:cs="Droid Sans Mono"/>
          <w:sz w:val="19"/>
          <w:szCs w:val="19"/>
        </w:rPr>
        <w:t>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="cordova.js"&gt;&lt;/script&gt;</w:t>
      </w:r>
    </w:p>
    <w:p w14:paraId="22004972"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="http://localhost:5000/socket.io/socket.io.js"&gt;&lt;/script&gt;</w:t>
      </w:r>
    </w:p>
    <w:p w14:paraId="000E546A"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js</w:t>
      </w:r>
      <w:proofErr w:type="spellEnd"/>
      <w:r>
        <w:rPr>
          <w:rFonts w:ascii="Droid Sans Mono" w:eastAsia="Droid Sans Mono" w:hAnsi="Droid Sans Mono" w:cs="Droid Sans Mono"/>
          <w:sz w:val="19"/>
          <w:szCs w:val="19"/>
        </w:rPr>
        <w:t>/index.js"&gt;&lt;/script&gt;</w:t>
      </w:r>
    </w:p>
    <w:p w14:paraId="40C90A40" w14:textId="77777777" w:rsidR="000D5CC1" w:rsidRDefault="000000FE">
      <w:pPr>
        <w:pStyle w:val="normal0"/>
        <w:spacing w:before="0" w:after="50"/>
        <w:ind w:left="360"/>
      </w:pPr>
      <w:r>
        <w:rPr>
          <w:rFonts w:ascii="Droid Sans Mono" w:eastAsia="Droid Sans Mono" w:hAnsi="Droid Sans Mono" w:cs="Droid Sans Mono"/>
          <w:sz w:val="19"/>
          <w:szCs w:val="19"/>
        </w:rPr>
        <w:lastRenderedPageBreak/>
        <w:t>&lt;/body&gt;</w:t>
      </w:r>
    </w:p>
    <w:p w14:paraId="7B9B0560" w14:textId="77777777" w:rsidR="000D5CC1" w:rsidRDefault="000000FE">
      <w:pPr>
        <w:pStyle w:val="normal0"/>
        <w:spacing w:before="0" w:after="50"/>
        <w:ind w:left="360"/>
      </w:pPr>
      <w:r>
        <w:rPr>
          <w:rFonts w:ascii="Droid Sans Mono" w:eastAsia="Droid Sans Mono" w:hAnsi="Droid Sans Mono" w:cs="Droid Sans Mono"/>
          <w:sz w:val="19"/>
          <w:szCs w:val="19"/>
        </w:rPr>
        <w:t>&lt;/html&gt;</w:t>
      </w:r>
    </w:p>
    <w:p w14:paraId="052A3056" w14:textId="77777777" w:rsidR="000D5CC1" w:rsidRDefault="000D5CC1">
      <w:pPr>
        <w:pStyle w:val="normal0"/>
        <w:tabs>
          <w:tab w:val="left" w:pos="360"/>
        </w:tabs>
        <w:spacing w:before="0"/>
      </w:pPr>
    </w:p>
    <w:p w14:paraId="3E8CFB7B"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Our </w:t>
      </w:r>
      <w:proofErr w:type="spellStart"/>
      <w:r>
        <w:rPr>
          <w:rFonts w:ascii="Times New Roman" w:eastAsia="Times New Roman" w:hAnsi="Times New Roman" w:cs="Times New Roman"/>
          <w:sz w:val="22"/>
          <w:szCs w:val="22"/>
        </w:rPr>
        <w:t>js</w:t>
      </w:r>
      <w:proofErr w:type="spellEnd"/>
      <w:r>
        <w:rPr>
          <w:rFonts w:ascii="Times New Roman" w:eastAsia="Times New Roman" w:hAnsi="Times New Roman" w:cs="Times New Roman"/>
          <w:sz w:val="22"/>
          <w:szCs w:val="22"/>
        </w:rPr>
        <w:t>/index.js file will be responsible for emitting events to the server every time a page change is requested or on the initial app load. It will also render the pages based on the data that will be emitted from the server.</w:t>
      </w:r>
    </w:p>
    <w:p w14:paraId="419865EA" w14:textId="77777777" w:rsidR="000D5CC1" w:rsidRDefault="000D5CC1">
      <w:pPr>
        <w:pStyle w:val="normal0"/>
        <w:tabs>
          <w:tab w:val="left" w:pos="360"/>
        </w:tabs>
        <w:spacing w:before="0"/>
        <w:ind w:left="720" w:hanging="363"/>
      </w:pPr>
    </w:p>
    <w:p w14:paraId="0E8A9FBF"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w:t>
      </w:r>
      <w:r>
        <w:rPr>
          <w:rFonts w:ascii="Droid Sans Mono" w:eastAsia="Droid Sans Mono" w:hAnsi="Droid Sans Mono" w:cs="Droid Sans Mono"/>
          <w:sz w:val="19"/>
          <w:szCs w:val="19"/>
        </w:rPr>
        <w:t>lhost:5000'),</w:t>
      </w:r>
    </w:p>
    <w:p w14:paraId="771F1EC7"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list</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document.getElementById</w:t>
      </w:r>
      <w:proofErr w:type="spellEnd"/>
      <w:r>
        <w:rPr>
          <w:rFonts w:ascii="Droid Sans Mono" w:eastAsia="Droid Sans Mono" w:hAnsi="Droid Sans Mono" w:cs="Droid Sans Mono"/>
          <w:sz w:val="19"/>
          <w:szCs w:val="19"/>
        </w:rPr>
        <w:t>('cats-list'),</w:t>
      </w:r>
    </w:p>
    <w:p w14:paraId="7FECA190"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pagination</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document.querySelector</w:t>
      </w:r>
      <w:proofErr w:type="spellEnd"/>
      <w:r>
        <w:rPr>
          <w:rFonts w:ascii="Droid Sans Mono" w:eastAsia="Droid Sans Mono" w:hAnsi="Droid Sans Mono" w:cs="Droid Sans Mono"/>
          <w:sz w:val="19"/>
          <w:szCs w:val="19"/>
        </w:rPr>
        <w:t>('.pagination');</w:t>
      </w:r>
    </w:p>
    <w:p w14:paraId="33FF1975" w14:textId="77777777" w:rsidR="000D5CC1" w:rsidRDefault="000D5CC1">
      <w:pPr>
        <w:pStyle w:val="normal0"/>
        <w:spacing w:before="0" w:after="50"/>
        <w:ind w:left="360"/>
      </w:pPr>
    </w:p>
    <w:p w14:paraId="5C8078F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functionrenderPage</w:t>
      </w:r>
      <w:proofErr w:type="spellEnd"/>
      <w:proofErr w:type="gramEnd"/>
      <w:r>
        <w:rPr>
          <w:rFonts w:ascii="Droid Sans Mono" w:eastAsia="Droid Sans Mono" w:hAnsi="Droid Sans Mono" w:cs="Droid Sans Mono"/>
          <w:sz w:val="19"/>
          <w:szCs w:val="19"/>
        </w:rPr>
        <w:t xml:space="preserve"> (cats) {</w:t>
      </w:r>
    </w:p>
    <w:p w14:paraId="47AE79CC"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list.innerHTML</w:t>
      </w:r>
      <w:proofErr w:type="spellEnd"/>
      <w:proofErr w:type="gramEnd"/>
      <w:r>
        <w:rPr>
          <w:rFonts w:ascii="Droid Sans Mono" w:eastAsia="Droid Sans Mono" w:hAnsi="Droid Sans Mono" w:cs="Droid Sans Mono"/>
          <w:sz w:val="19"/>
          <w:szCs w:val="19"/>
        </w:rPr>
        <w:t xml:space="preserve"> = '';</w:t>
      </w:r>
    </w:p>
    <w:p w14:paraId="0B835291" w14:textId="77777777" w:rsidR="000D5CC1" w:rsidRDefault="000D5CC1">
      <w:pPr>
        <w:pStyle w:val="normal0"/>
        <w:spacing w:before="0" w:after="50"/>
        <w:ind w:left="360"/>
      </w:pPr>
    </w:p>
    <w:p w14:paraId="480334C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cats.forEach</w:t>
      </w:r>
      <w:proofErr w:type="spellEnd"/>
      <w:proofErr w:type="gramEnd"/>
      <w:r>
        <w:rPr>
          <w:rFonts w:ascii="Droid Sans Mono" w:eastAsia="Droid Sans Mono" w:hAnsi="Droid Sans Mono" w:cs="Droid Sans Mono"/>
          <w:sz w:val="19"/>
          <w:szCs w:val="19"/>
        </w:rPr>
        <w:t>(function (cat) {</w:t>
      </w:r>
    </w:p>
    <w:p w14:paraId="3E0CA7A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varcatElement</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document.createElement</w:t>
      </w:r>
      <w:proofErr w:type="spellEnd"/>
      <w:r>
        <w:rPr>
          <w:rFonts w:ascii="Droid Sans Mono" w:eastAsia="Droid Sans Mono" w:hAnsi="Droid Sans Mono" w:cs="Droid Sans Mono"/>
          <w:sz w:val="19"/>
          <w:szCs w:val="19"/>
        </w:rPr>
        <w:t>('div');</w:t>
      </w:r>
    </w:p>
    <w:p w14:paraId="0688D16B" w14:textId="77777777" w:rsidR="000D5CC1" w:rsidRDefault="000D5CC1">
      <w:pPr>
        <w:pStyle w:val="normal0"/>
        <w:spacing w:before="0" w:after="50"/>
        <w:ind w:left="360"/>
      </w:pPr>
    </w:p>
    <w:p w14:paraId="49D6B33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catElement.setAt</w:t>
      </w:r>
      <w:r>
        <w:rPr>
          <w:rFonts w:ascii="Droid Sans Mono" w:eastAsia="Droid Sans Mono" w:hAnsi="Droid Sans Mono" w:cs="Droid Sans Mono"/>
          <w:sz w:val="19"/>
          <w:szCs w:val="19"/>
        </w:rPr>
        <w:t>tribute</w:t>
      </w:r>
      <w:proofErr w:type="spellEnd"/>
      <w:proofErr w:type="gramEnd"/>
      <w:r>
        <w:rPr>
          <w:rFonts w:ascii="Droid Sans Mono" w:eastAsia="Droid Sans Mono" w:hAnsi="Droid Sans Mono" w:cs="Droid Sans Mono"/>
          <w:sz w:val="19"/>
          <w:szCs w:val="19"/>
        </w:rPr>
        <w:t>('class', 'panel panel-default');</w:t>
      </w:r>
    </w:p>
    <w:p w14:paraId="4CA6FBEF"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catElement.innerHTML</w:t>
      </w:r>
      <w:proofErr w:type="spellEnd"/>
      <w:proofErr w:type="gramEnd"/>
      <w:r>
        <w:rPr>
          <w:rFonts w:ascii="Droid Sans Mono" w:eastAsia="Droid Sans Mono" w:hAnsi="Droid Sans Mono" w:cs="Droid Sans Mono"/>
          <w:sz w:val="19"/>
          <w:szCs w:val="19"/>
        </w:rPr>
        <w:t xml:space="preserve"> =  '&lt;div class="panel-heading"&gt;' +</w:t>
      </w:r>
    </w:p>
    <w:p w14:paraId="3D1BD252"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h3</w:t>
      </w:r>
      <w:proofErr w:type="gramEnd"/>
      <w:r>
        <w:rPr>
          <w:rFonts w:ascii="Droid Sans Mono" w:eastAsia="Droid Sans Mono" w:hAnsi="Droid Sans Mono" w:cs="Droid Sans Mono"/>
          <w:sz w:val="19"/>
          <w:szCs w:val="19"/>
        </w:rPr>
        <w:t xml:space="preserve"> class="panel-title"&gt;&lt;</w:t>
      </w:r>
      <w:proofErr w:type="spellStart"/>
      <w:r>
        <w:rPr>
          <w:rFonts w:ascii="Droid Sans Mono" w:eastAsia="Droid Sans Mono" w:hAnsi="Droid Sans Mono" w:cs="Droid Sans Mono"/>
          <w:sz w:val="19"/>
          <w:szCs w:val="19"/>
        </w:rPr>
        <w:t>imgsrc</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cat.image</w:t>
      </w:r>
      <w:proofErr w:type="spellEnd"/>
      <w:r>
        <w:rPr>
          <w:rFonts w:ascii="Droid Sans Mono" w:eastAsia="Droid Sans Mono" w:hAnsi="Droid Sans Mono" w:cs="Droid Sans Mono"/>
          <w:sz w:val="19"/>
          <w:szCs w:val="19"/>
        </w:rPr>
        <w:t xml:space="preserve"> + '" /&gt;&amp;</w:t>
      </w:r>
      <w:proofErr w:type="spellStart"/>
      <w:r>
        <w:rPr>
          <w:rFonts w:ascii="Droid Sans Mono" w:eastAsia="Droid Sans Mono" w:hAnsi="Droid Sans Mono" w:cs="Droid Sans Mono"/>
          <w:sz w:val="19"/>
          <w:szCs w:val="19"/>
        </w:rPr>
        <w:t>nbsp</w:t>
      </w:r>
      <w:proofErr w:type="spellEnd"/>
      <w:r>
        <w:rPr>
          <w:rFonts w:ascii="Droid Sans Mono" w:eastAsia="Droid Sans Mono" w:hAnsi="Droid Sans Mono" w:cs="Droid Sans Mono"/>
          <w:sz w:val="19"/>
          <w:szCs w:val="19"/>
        </w:rPr>
        <w:t>; ' + cat.name + '&lt;/h3&gt;' +</w:t>
      </w:r>
    </w:p>
    <w:p w14:paraId="6F606D1A"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'&lt;/div&gt;' +</w:t>
      </w:r>
    </w:p>
    <w:p w14:paraId="61466C10"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class="panel-body"&gt;' +</w:t>
      </w:r>
    </w:p>
    <w:p w14:paraId="65AC981F"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 xml:space="preserve">&gt;&lt;strong&gt;Age:&lt;/strong&gt; ' + </w:t>
      </w:r>
      <w:proofErr w:type="spellStart"/>
      <w:r>
        <w:rPr>
          <w:rFonts w:ascii="Droid Sans Mono" w:eastAsia="Droid Sans Mono" w:hAnsi="Droid Sans Mono" w:cs="Droid Sans Mono"/>
          <w:sz w:val="19"/>
          <w:szCs w:val="19"/>
        </w:rPr>
        <w:t>cat.age</w:t>
      </w:r>
      <w:proofErr w:type="spellEnd"/>
      <w:r>
        <w:rPr>
          <w:rFonts w:ascii="Droid Sans Mono" w:eastAsia="Droid Sans Mono" w:hAnsi="Droid Sans Mono" w:cs="Droid Sans Mono"/>
          <w:sz w:val="19"/>
          <w:szCs w:val="19"/>
        </w:rPr>
        <w:t xml:space="preserve"> + '&lt;/p&gt;' +</w:t>
      </w:r>
    </w:p>
    <w:p w14:paraId="2954D633"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 xml:space="preserve">&gt;&lt;strong&gt;Email:&lt;/strong&gt; ' + </w:t>
      </w:r>
      <w:proofErr w:type="spellStart"/>
      <w:r>
        <w:rPr>
          <w:rFonts w:ascii="Droid Sans Mono" w:eastAsia="Droid Sans Mono" w:hAnsi="Droid Sans Mono" w:cs="Droid Sans Mono"/>
          <w:sz w:val="19"/>
          <w:szCs w:val="19"/>
        </w:rPr>
        <w:t>cat.email</w:t>
      </w:r>
      <w:proofErr w:type="spellEnd"/>
      <w:r>
        <w:rPr>
          <w:rFonts w:ascii="Droid Sans Mono" w:eastAsia="Droid Sans Mono" w:hAnsi="Droid Sans Mono" w:cs="Droid Sans Mono"/>
          <w:sz w:val="19"/>
          <w:szCs w:val="19"/>
        </w:rPr>
        <w:t xml:space="preserve"> + '&lt;/p&gt;' +</w:t>
      </w:r>
    </w:p>
    <w:p w14:paraId="36AA1C73"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 xml:space="preserve">&gt;&lt;strong&gt;Twitter:&lt;/strong&gt; ' + </w:t>
      </w:r>
      <w:proofErr w:type="spellStart"/>
      <w:r>
        <w:rPr>
          <w:rFonts w:ascii="Droid Sans Mono" w:eastAsia="Droid Sans Mono" w:hAnsi="Droid Sans Mono" w:cs="Droid Sans Mono"/>
          <w:sz w:val="19"/>
          <w:szCs w:val="19"/>
        </w:rPr>
        <w:t>cat.twitter</w:t>
      </w:r>
      <w:proofErr w:type="spellEnd"/>
      <w:r>
        <w:rPr>
          <w:rFonts w:ascii="Droid Sans Mono" w:eastAsia="Droid Sans Mono" w:hAnsi="Droid Sans Mono" w:cs="Droid Sans Mono"/>
          <w:sz w:val="19"/>
          <w:szCs w:val="19"/>
        </w:rPr>
        <w:t xml:space="preserve"> + '&lt;/p&gt;' +</w:t>
      </w:r>
    </w:p>
    <w:p w14:paraId="37122AEA"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 xml:space="preserve">&gt;&lt;strong&gt;Website:&lt;/strong&gt; ' + </w:t>
      </w:r>
      <w:proofErr w:type="spellStart"/>
      <w:r>
        <w:rPr>
          <w:rFonts w:ascii="Droid Sans Mono" w:eastAsia="Droid Sans Mono" w:hAnsi="Droid Sans Mono" w:cs="Droid Sans Mono"/>
          <w:sz w:val="19"/>
          <w:szCs w:val="19"/>
        </w:rPr>
        <w:t>cat.website</w:t>
      </w:r>
      <w:proofErr w:type="spellEnd"/>
      <w:r>
        <w:rPr>
          <w:rFonts w:ascii="Droid Sans Mono" w:eastAsia="Droid Sans Mono" w:hAnsi="Droid Sans Mono" w:cs="Droid Sans Mono"/>
          <w:sz w:val="19"/>
          <w:szCs w:val="19"/>
        </w:rPr>
        <w:t xml:space="preserve"> + '&lt;/p&gt;</w:t>
      </w:r>
      <w:r>
        <w:rPr>
          <w:rFonts w:ascii="Droid Sans Mono" w:eastAsia="Droid Sans Mono" w:hAnsi="Droid Sans Mono" w:cs="Droid Sans Mono"/>
          <w:sz w:val="19"/>
          <w:szCs w:val="19"/>
        </w:rPr>
        <w:t>' +</w:t>
      </w:r>
    </w:p>
    <w:p w14:paraId="4F052341"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'&lt;/div&gt;';</w:t>
      </w:r>
    </w:p>
    <w:p w14:paraId="13266310" w14:textId="77777777" w:rsidR="000D5CC1" w:rsidRDefault="000D5CC1">
      <w:pPr>
        <w:pStyle w:val="normal0"/>
        <w:spacing w:before="0" w:after="50"/>
        <w:ind w:left="360"/>
      </w:pPr>
    </w:p>
    <w:p w14:paraId="42B3063F"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list.appendChild</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catElement</w:t>
      </w:r>
      <w:proofErr w:type="spellEnd"/>
      <w:r>
        <w:rPr>
          <w:rFonts w:ascii="Droid Sans Mono" w:eastAsia="Droid Sans Mono" w:hAnsi="Droid Sans Mono" w:cs="Droid Sans Mono"/>
          <w:sz w:val="19"/>
          <w:szCs w:val="19"/>
        </w:rPr>
        <w:t>);</w:t>
      </w:r>
    </w:p>
    <w:p w14:paraId="690389E2"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47CD8BA0"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337261E0" w14:textId="77777777" w:rsidR="000D5CC1" w:rsidRDefault="000D5CC1">
      <w:pPr>
        <w:pStyle w:val="normal0"/>
        <w:spacing w:before="0" w:after="50"/>
        <w:ind w:left="360"/>
      </w:pPr>
    </w:p>
    <w:p w14:paraId="4621A5AB"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functiongoToPage</w:t>
      </w:r>
      <w:proofErr w:type="spellEnd"/>
      <w:proofErr w:type="gramEnd"/>
      <w:r>
        <w:rPr>
          <w:rFonts w:ascii="Droid Sans Mono" w:eastAsia="Droid Sans Mono" w:hAnsi="Droid Sans Mono" w:cs="Droid Sans Mono"/>
          <w:sz w:val="19"/>
          <w:szCs w:val="19"/>
        </w:rPr>
        <w:t xml:space="preserve"> (page) {</w:t>
      </w:r>
    </w:p>
    <w:p w14:paraId="13DD5C0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('get-page', {</w:t>
      </w:r>
    </w:p>
    <w:p w14:paraId="2E212AC7"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page</w:t>
      </w:r>
      <w:proofErr w:type="gramEnd"/>
      <w:r>
        <w:rPr>
          <w:rFonts w:ascii="Droid Sans Mono" w:eastAsia="Droid Sans Mono" w:hAnsi="Droid Sans Mono" w:cs="Droid Sans Mono"/>
          <w:sz w:val="19"/>
          <w:szCs w:val="19"/>
        </w:rPr>
        <w:t>: page,</w:t>
      </w:r>
    </w:p>
    <w:p w14:paraId="4972D5C8"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per</w:t>
      </w:r>
      <w:proofErr w:type="gramEnd"/>
      <w:r>
        <w:rPr>
          <w:rFonts w:ascii="Droid Sans Mono" w:eastAsia="Droid Sans Mono" w:hAnsi="Droid Sans Mono" w:cs="Droid Sans Mono"/>
          <w:sz w:val="19"/>
          <w:szCs w:val="19"/>
        </w:rPr>
        <w:t>: 25</w:t>
      </w:r>
    </w:p>
    <w:p w14:paraId="55802A0E"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30DA311B"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3D9AA05E" w14:textId="77777777" w:rsidR="000D5CC1" w:rsidRDefault="000D5CC1">
      <w:pPr>
        <w:pStyle w:val="normal0"/>
        <w:spacing w:before="0" w:after="50"/>
        <w:ind w:left="360"/>
      </w:pPr>
    </w:p>
    <w:p w14:paraId="7006FB8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lastRenderedPageBreak/>
        <w:t>functionpageClick</w:t>
      </w:r>
      <w:proofErr w:type="spellEnd"/>
      <w:proofErr w:type="gramEnd"/>
      <w:r>
        <w:rPr>
          <w:rFonts w:ascii="Droid Sans Mono" w:eastAsia="Droid Sans Mono" w:hAnsi="Droid Sans Mono" w:cs="Droid Sans Mono"/>
          <w:sz w:val="19"/>
          <w:szCs w:val="19"/>
        </w:rPr>
        <w:t xml:space="preserve"> (e) {</w:t>
      </w:r>
    </w:p>
    <w:p w14:paraId="56EC71E3"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e</w:t>
      </w:r>
      <w:proofErr w:type="gramEnd"/>
      <w:r>
        <w:rPr>
          <w:rFonts w:ascii="Droid Sans Mono" w:eastAsia="Droid Sans Mono" w:hAnsi="Droid Sans Mono" w:cs="Droid Sans Mono"/>
          <w:sz w:val="19"/>
          <w:szCs w:val="19"/>
        </w:rPr>
        <w:t>.preventDefault</w:t>
      </w:r>
      <w:proofErr w:type="spellEnd"/>
      <w:r>
        <w:rPr>
          <w:rFonts w:ascii="Droid Sans Mono" w:eastAsia="Droid Sans Mono" w:hAnsi="Droid Sans Mono" w:cs="Droid Sans Mono"/>
          <w:sz w:val="19"/>
          <w:szCs w:val="19"/>
        </w:rPr>
        <w:t>();</w:t>
      </w:r>
    </w:p>
    <w:p w14:paraId="47D9F771"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goToPage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parseInt</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e.target.innerHTML</w:t>
      </w:r>
      <w:proofErr w:type="spellEnd"/>
      <w:r>
        <w:rPr>
          <w:rFonts w:ascii="Droid Sans Mono" w:eastAsia="Droid Sans Mono" w:hAnsi="Droid Sans Mono" w:cs="Droid Sans Mono"/>
          <w:sz w:val="19"/>
          <w:szCs w:val="19"/>
        </w:rPr>
        <w:t>, 10));</w:t>
      </w:r>
    </w:p>
    <w:p w14:paraId="0FF68C0F"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0067E568" w14:textId="77777777" w:rsidR="000D5CC1" w:rsidRDefault="000D5CC1">
      <w:pPr>
        <w:pStyle w:val="normal0"/>
        <w:spacing w:before="0" w:after="50"/>
        <w:ind w:left="360"/>
      </w:pPr>
    </w:p>
    <w:p w14:paraId="2CD884F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functionrenderPageNumber</w:t>
      </w:r>
      <w:proofErr w:type="spellEnd"/>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active) {</w:t>
      </w:r>
    </w:p>
    <w:p w14:paraId="0972152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li = </w:t>
      </w:r>
      <w:proofErr w:type="spellStart"/>
      <w:r>
        <w:rPr>
          <w:rFonts w:ascii="Droid Sans Mono" w:eastAsia="Droid Sans Mono" w:hAnsi="Droid Sans Mono" w:cs="Droid Sans Mono"/>
          <w:sz w:val="19"/>
          <w:szCs w:val="19"/>
        </w:rPr>
        <w:t>document.createElement</w:t>
      </w:r>
      <w:proofErr w:type="spellEnd"/>
      <w:r>
        <w:rPr>
          <w:rFonts w:ascii="Droid Sans Mono" w:eastAsia="Droid Sans Mono" w:hAnsi="Droid Sans Mono" w:cs="Droid Sans Mono"/>
          <w:sz w:val="19"/>
          <w:szCs w:val="19"/>
        </w:rPr>
        <w:t>('li'),</w:t>
      </w:r>
    </w:p>
    <w:p w14:paraId="78A27971"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a</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document.createElement</w:t>
      </w:r>
      <w:proofErr w:type="spellEnd"/>
      <w:r>
        <w:rPr>
          <w:rFonts w:ascii="Droid Sans Mono" w:eastAsia="Droid Sans Mono" w:hAnsi="Droid Sans Mono" w:cs="Droid Sans Mono"/>
          <w:sz w:val="19"/>
          <w:szCs w:val="19"/>
        </w:rPr>
        <w:t>('a');</w:t>
      </w:r>
    </w:p>
    <w:p w14:paraId="0C19E30F" w14:textId="77777777" w:rsidR="000D5CC1" w:rsidRDefault="000D5CC1">
      <w:pPr>
        <w:pStyle w:val="normal0"/>
        <w:spacing w:before="0" w:after="50"/>
        <w:ind w:left="360"/>
      </w:pPr>
    </w:p>
    <w:p w14:paraId="5828656E"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(active) {</w:t>
      </w:r>
    </w:p>
    <w:p w14:paraId="20C8028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li.setAttribute</w:t>
      </w:r>
      <w:proofErr w:type="spellEnd"/>
      <w:proofErr w:type="gramEnd"/>
      <w:r>
        <w:rPr>
          <w:rFonts w:ascii="Droid Sans Mono" w:eastAsia="Droid Sans Mono" w:hAnsi="Droid Sans Mono" w:cs="Droid Sans Mono"/>
          <w:sz w:val="19"/>
          <w:szCs w:val="19"/>
        </w:rPr>
        <w:t>('class', 'active');</w:t>
      </w:r>
    </w:p>
    <w:p w14:paraId="3415DF84"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462CA910" w14:textId="77777777" w:rsidR="000D5CC1" w:rsidRDefault="000D5CC1">
      <w:pPr>
        <w:pStyle w:val="normal0"/>
        <w:spacing w:before="0" w:after="50"/>
        <w:ind w:left="360"/>
      </w:pPr>
    </w:p>
    <w:p w14:paraId="3A5EAA0C"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a</w:t>
      </w:r>
      <w:proofErr w:type="gramEnd"/>
      <w:r>
        <w:rPr>
          <w:rFonts w:ascii="Droid Sans Mono" w:eastAsia="Droid Sans Mono" w:hAnsi="Droid Sans Mono" w:cs="Droid Sans Mono"/>
          <w:sz w:val="19"/>
          <w:szCs w:val="19"/>
        </w:rPr>
        <w:t>.innerHTML</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w:t>
      </w:r>
    </w:p>
    <w:p w14:paraId="5CAE6307"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a</w:t>
      </w:r>
      <w:proofErr w:type="gramEnd"/>
      <w:r>
        <w:rPr>
          <w:rFonts w:ascii="Droid Sans Mono" w:eastAsia="Droid Sans Mono" w:hAnsi="Droid Sans Mono" w:cs="Droid Sans Mono"/>
          <w:sz w:val="19"/>
          <w:szCs w:val="19"/>
        </w:rPr>
        <w:t>.setAttribute</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href</w:t>
      </w:r>
      <w:proofErr w:type="spellEnd"/>
      <w:r>
        <w:rPr>
          <w:rFonts w:ascii="Droid Sans Mono" w:eastAsia="Droid Sans Mono" w:hAnsi="Droid Sans Mono" w:cs="Droid Sans Mono"/>
          <w:sz w:val="19"/>
          <w:szCs w:val="19"/>
        </w:rPr>
        <w:t>', '#');</w:t>
      </w:r>
    </w:p>
    <w:p w14:paraId="2919E720"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a</w:t>
      </w:r>
      <w:proofErr w:type="gramEnd"/>
      <w:r>
        <w:rPr>
          <w:rFonts w:ascii="Droid Sans Mono" w:eastAsia="Droid Sans Mono" w:hAnsi="Droid Sans Mono" w:cs="Droid Sans Mono"/>
          <w:sz w:val="19"/>
          <w:szCs w:val="19"/>
        </w:rPr>
        <w:t>.addEventListener</w:t>
      </w:r>
      <w:proofErr w:type="spellEnd"/>
      <w:r>
        <w:rPr>
          <w:rFonts w:ascii="Droid Sans Mono" w:eastAsia="Droid Sans Mono" w:hAnsi="Droid Sans Mono" w:cs="Droid Sans Mono"/>
          <w:sz w:val="19"/>
          <w:szCs w:val="19"/>
        </w:rPr>
        <w:t xml:space="preserve">('click', </w:t>
      </w:r>
      <w:proofErr w:type="spellStart"/>
      <w:r>
        <w:rPr>
          <w:rFonts w:ascii="Droid Sans Mono" w:eastAsia="Droid Sans Mono" w:hAnsi="Droid Sans Mono" w:cs="Droid Sans Mono"/>
          <w:sz w:val="19"/>
          <w:szCs w:val="19"/>
        </w:rPr>
        <w:t>pageClick</w:t>
      </w:r>
      <w:proofErr w:type="spellEnd"/>
      <w:r>
        <w:rPr>
          <w:rFonts w:ascii="Droid Sans Mono" w:eastAsia="Droid Sans Mono" w:hAnsi="Droid Sans Mono" w:cs="Droid Sans Mono"/>
          <w:sz w:val="19"/>
          <w:szCs w:val="19"/>
        </w:rPr>
        <w:t>);</w:t>
      </w:r>
    </w:p>
    <w:p w14:paraId="61C47976" w14:textId="77777777" w:rsidR="000D5CC1" w:rsidRDefault="000D5CC1">
      <w:pPr>
        <w:pStyle w:val="normal0"/>
        <w:spacing w:before="0" w:after="50"/>
        <w:ind w:left="360"/>
      </w:pPr>
    </w:p>
    <w:p w14:paraId="49747E9B"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li.appendChild</w:t>
      </w:r>
      <w:proofErr w:type="spellEnd"/>
      <w:proofErr w:type="gramEnd"/>
      <w:r>
        <w:rPr>
          <w:rFonts w:ascii="Droid Sans Mono" w:eastAsia="Droid Sans Mono" w:hAnsi="Droid Sans Mono" w:cs="Droid Sans Mono"/>
          <w:sz w:val="19"/>
          <w:szCs w:val="19"/>
        </w:rPr>
        <w:t>(a);</w:t>
      </w:r>
    </w:p>
    <w:p w14:paraId="1529D8E0"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pagination.appendChild</w:t>
      </w:r>
      <w:proofErr w:type="spellEnd"/>
      <w:proofErr w:type="gramEnd"/>
      <w:r>
        <w:rPr>
          <w:rFonts w:ascii="Droid Sans Mono" w:eastAsia="Droid Sans Mono" w:hAnsi="Droid Sans Mono" w:cs="Droid Sans Mono"/>
          <w:sz w:val="19"/>
          <w:szCs w:val="19"/>
        </w:rPr>
        <w:t>(li);</w:t>
      </w:r>
    </w:p>
    <w:p w14:paraId="0171D7AE"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076BDA93" w14:textId="77777777" w:rsidR="000D5CC1" w:rsidRDefault="000D5CC1">
      <w:pPr>
        <w:pStyle w:val="normal0"/>
        <w:spacing w:before="0" w:after="50"/>
        <w:ind w:left="360"/>
      </w:pPr>
    </w:p>
    <w:p w14:paraId="4FACDAE5"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functionrenderPagination</w:t>
      </w:r>
      <w:proofErr w:type="spellEnd"/>
      <w:proofErr w:type="gramEnd"/>
      <w:r>
        <w:rPr>
          <w:rFonts w:ascii="Droid Sans Mono" w:eastAsia="Droid Sans Mono" w:hAnsi="Droid Sans Mono" w:cs="Droid Sans Mono"/>
          <w:sz w:val="19"/>
          <w:szCs w:val="19"/>
        </w:rPr>
        <w:t xml:space="preserve"> (pages) {</w:t>
      </w:r>
    </w:p>
    <w:p w14:paraId="35566FF3"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pagination.innerHTML</w:t>
      </w:r>
      <w:proofErr w:type="spellEnd"/>
      <w:proofErr w:type="gramEnd"/>
      <w:r>
        <w:rPr>
          <w:rFonts w:ascii="Droid Sans Mono" w:eastAsia="Droid Sans Mono" w:hAnsi="Droid Sans Mono" w:cs="Droid Sans Mono"/>
          <w:sz w:val="19"/>
          <w:szCs w:val="19"/>
        </w:rPr>
        <w:t xml:space="preserve"> = '', </w:t>
      </w:r>
      <w:proofErr w:type="spellStart"/>
      <w:r>
        <w:rPr>
          <w:rFonts w:ascii="Droid Sans Mono" w:eastAsia="Droid Sans Mono" w:hAnsi="Droid Sans Mono" w:cs="Droid Sans Mono"/>
          <w:sz w:val="19"/>
          <w:szCs w:val="19"/>
        </w:rPr>
        <w:t>pageElements</w:t>
      </w:r>
      <w:proofErr w:type="spellEnd"/>
      <w:r>
        <w:rPr>
          <w:rFonts w:ascii="Droid Sans Mono" w:eastAsia="Droid Sans Mono" w:hAnsi="Droid Sans Mono" w:cs="Droid Sans Mono"/>
          <w:sz w:val="19"/>
          <w:szCs w:val="19"/>
        </w:rPr>
        <w:t xml:space="preserve"> = [];</w:t>
      </w:r>
    </w:p>
    <w:p w14:paraId="50119CE3"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for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vari</w:t>
      </w:r>
      <w:proofErr w:type="spellEnd"/>
      <w:r>
        <w:rPr>
          <w:rFonts w:ascii="Droid Sans Mono" w:eastAsia="Droid Sans Mono" w:hAnsi="Droid Sans Mono" w:cs="Droid Sans Mono"/>
          <w:sz w:val="19"/>
          <w:szCs w:val="19"/>
        </w:rPr>
        <w:t xml:space="preserve"> = 1;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&lt;</w:t>
      </w:r>
      <w:proofErr w:type="spellStart"/>
      <w:r>
        <w:rPr>
          <w:rFonts w:ascii="Droid Sans Mono" w:eastAsia="Droid Sans Mono" w:hAnsi="Droid Sans Mono" w:cs="Droid Sans Mono"/>
          <w:sz w:val="19"/>
          <w:szCs w:val="19"/>
        </w:rPr>
        <w:t>pages.last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4EBC819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renderPageNumber</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pages.page</w:t>
      </w:r>
      <w:proofErr w:type="spellEnd"/>
      <w:r>
        <w:rPr>
          <w:rFonts w:ascii="Droid Sans Mono" w:eastAsia="Droid Sans Mono" w:hAnsi="Droid Sans Mono" w:cs="Droid Sans Mono"/>
          <w:sz w:val="19"/>
          <w:szCs w:val="19"/>
        </w:rPr>
        <w:t>);</w:t>
      </w:r>
    </w:p>
    <w:p w14:paraId="30C53303"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w:t>
      </w:r>
    </w:p>
    <w:p w14:paraId="1842BECD"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539E879A" w14:textId="77777777" w:rsidR="000D5CC1" w:rsidRDefault="000D5CC1">
      <w:pPr>
        <w:pStyle w:val="normal0"/>
        <w:spacing w:before="0" w:after="50"/>
        <w:ind w:left="360"/>
      </w:pPr>
    </w:p>
    <w:p w14:paraId="03C50394"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 xml:space="preserve">('render-page', function (data) </w:t>
      </w:r>
      <w:r>
        <w:rPr>
          <w:rFonts w:ascii="Droid Sans Mono" w:eastAsia="Droid Sans Mono" w:hAnsi="Droid Sans Mono" w:cs="Droid Sans Mono"/>
          <w:sz w:val="19"/>
          <w:szCs w:val="19"/>
        </w:rPr>
        <w:t>{</w:t>
      </w:r>
    </w:p>
    <w:p w14:paraId="3826F612"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renderPage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data.cats</w:t>
      </w:r>
      <w:proofErr w:type="spellEnd"/>
      <w:r>
        <w:rPr>
          <w:rFonts w:ascii="Droid Sans Mono" w:eastAsia="Droid Sans Mono" w:hAnsi="Droid Sans Mono" w:cs="Droid Sans Mono"/>
          <w:sz w:val="19"/>
          <w:szCs w:val="19"/>
        </w:rPr>
        <w:t>);</w:t>
      </w:r>
    </w:p>
    <w:p w14:paraId="49BAD7F2"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renderPagination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data.pages</w:t>
      </w:r>
      <w:proofErr w:type="spellEnd"/>
      <w:r>
        <w:rPr>
          <w:rFonts w:ascii="Droid Sans Mono" w:eastAsia="Droid Sans Mono" w:hAnsi="Droid Sans Mono" w:cs="Droid Sans Mono"/>
          <w:sz w:val="19"/>
          <w:szCs w:val="19"/>
        </w:rPr>
        <w:t>);</w:t>
      </w:r>
    </w:p>
    <w:p w14:paraId="1FFB3CBA"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04556EEF" w14:textId="77777777" w:rsidR="000D5CC1" w:rsidRDefault="000D5CC1">
      <w:pPr>
        <w:pStyle w:val="normal0"/>
        <w:spacing w:before="0" w:after="50"/>
        <w:ind w:left="360"/>
      </w:pPr>
    </w:p>
    <w:p w14:paraId="5C8D859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document.addEventListener</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deviceready</w:t>
      </w:r>
      <w:proofErr w:type="spellEnd"/>
      <w:r>
        <w:rPr>
          <w:rFonts w:ascii="Droid Sans Mono" w:eastAsia="Droid Sans Mono" w:hAnsi="Droid Sans Mono" w:cs="Droid Sans Mono"/>
          <w:sz w:val="19"/>
          <w:szCs w:val="19"/>
        </w:rPr>
        <w:t>', function () {</w:t>
      </w:r>
    </w:p>
    <w:p w14:paraId="3C4BBA1E"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goToPage</w:t>
      </w:r>
      <w:proofErr w:type="spellEnd"/>
      <w:proofErr w:type="gramEnd"/>
      <w:r>
        <w:rPr>
          <w:rFonts w:ascii="Droid Sans Mono" w:eastAsia="Droid Sans Mono" w:hAnsi="Droid Sans Mono" w:cs="Droid Sans Mono"/>
          <w:sz w:val="19"/>
          <w:szCs w:val="19"/>
        </w:rPr>
        <w:t>(1);</w:t>
      </w:r>
    </w:p>
    <w:p w14:paraId="402FE1D2"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07F715BA" w14:textId="77777777" w:rsidR="000D5CC1" w:rsidRDefault="000D5CC1">
      <w:pPr>
        <w:pStyle w:val="normal0"/>
        <w:tabs>
          <w:tab w:val="left" w:pos="360"/>
        </w:tabs>
        <w:spacing w:before="0"/>
        <w:ind w:left="720" w:hanging="363"/>
      </w:pPr>
    </w:p>
    <w:p w14:paraId="2D092B48"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Now we can start our Node server and then run</w:t>
      </w:r>
      <w:ins w:id="8" w:author="Mayur Pawanikar" w:date="2015-08-18T13:36:00Z">
        <w:r>
          <w:rPr>
            <w:rFonts w:ascii="Times New Roman" w:eastAsia="Times New Roman" w:hAnsi="Times New Roman" w:cs="Times New Roman"/>
            <w:sz w:val="22"/>
            <w:szCs w:val="22"/>
          </w:rPr>
          <w:t xml:space="preserve"> </w:t>
        </w:r>
      </w:ins>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emulate </w:t>
      </w:r>
      <w:proofErr w:type="spellStart"/>
      <w:r>
        <w:rPr>
          <w:rFonts w:ascii="Droid Sans Mono" w:eastAsia="Droid Sans Mono" w:hAnsi="Droid Sans Mono" w:cs="Droid Sans Mono"/>
          <w:color w:val="747959"/>
          <w:sz w:val="19"/>
          <w:szCs w:val="19"/>
        </w:rPr>
        <w:t>ios</w:t>
      </w:r>
      <w:proofErr w:type="spellEnd"/>
      <w:r>
        <w:rPr>
          <w:rFonts w:ascii="Times New Roman" w:eastAsia="Times New Roman" w:hAnsi="Times New Roman" w:cs="Times New Roman"/>
          <w:sz w:val="22"/>
          <w:szCs w:val="22"/>
        </w:rPr>
        <w:t xml:space="preserve"> in our terminal to see our app.</w:t>
      </w:r>
    </w:p>
    <w:p w14:paraId="53CE3129" w14:textId="77777777" w:rsidR="000D5CC1" w:rsidRDefault="000D5CC1">
      <w:pPr>
        <w:pStyle w:val="normal0"/>
        <w:spacing w:before="0" w:after="120"/>
      </w:pPr>
    </w:p>
    <w:p w14:paraId="2840E117" w14:textId="77777777" w:rsidR="000D5CC1" w:rsidRDefault="000000FE">
      <w:pPr>
        <w:pStyle w:val="Heading2"/>
      </w:pPr>
      <w:r>
        <w:t>How It Works...</w:t>
      </w:r>
    </w:p>
    <w:p w14:paraId="5C07F81C" w14:textId="77777777" w:rsidR="000D5CC1" w:rsidRDefault="000000FE">
      <w:pPr>
        <w:pStyle w:val="normal0"/>
        <w:spacing w:before="0" w:after="120"/>
      </w:pPr>
      <w:r>
        <w:rPr>
          <w:rFonts w:ascii="Times New Roman" w:eastAsia="Times New Roman" w:hAnsi="Times New Roman" w:cs="Times New Roman"/>
          <w:sz w:val="22"/>
          <w:szCs w:val="22"/>
        </w:rPr>
        <w:t xml:space="preserve">When our app boots up, it emits an event to the server asking for the data for the first page. The server computes the data that will go on the first page as well as some metadata to render the page numbers. All of the data is emitted back to the original </w:t>
      </w:r>
      <w:r>
        <w:rPr>
          <w:rFonts w:ascii="Times New Roman" w:eastAsia="Times New Roman" w:hAnsi="Times New Roman" w:cs="Times New Roman"/>
          <w:sz w:val="22"/>
          <w:szCs w:val="22"/>
        </w:rPr>
        <w:t>socket and that socket is able to draw the pages and pagination UI based on the information it receives.</w:t>
      </w:r>
    </w:p>
    <w:p w14:paraId="38C63253" w14:textId="77777777" w:rsidR="000D5CC1" w:rsidRDefault="000D5CC1">
      <w:pPr>
        <w:pStyle w:val="normal0"/>
        <w:spacing w:before="0" w:after="120"/>
      </w:pPr>
    </w:p>
    <w:p w14:paraId="26856010" w14:textId="77777777" w:rsidR="000D5CC1" w:rsidRDefault="000000FE" w:rsidP="00A34386">
      <w:pPr>
        <w:pStyle w:val="normal0"/>
        <w:spacing w:before="240" w:after="240"/>
        <w:jc w:val="center"/>
      </w:pPr>
      <w:r>
        <w:rPr>
          <w:noProof/>
        </w:rPr>
        <w:drawing>
          <wp:inline distT="0" distB="0" distL="0" distR="0" wp14:anchorId="2BCCEEA7" wp14:editId="6FEC53CF">
            <wp:extent cx="1945319" cy="3491465"/>
            <wp:effectExtent l="0" t="0" r="0" b="0"/>
            <wp:docPr id="4" name="image09.png" descr="Macintosh HD:Users:tyson:Dropbox (Personal):socket.IO-Cookbook:08-integrating-with-mobile-applications:_assets:B04893_08_05.png"/>
            <wp:cNvGraphicFramePr/>
            <a:graphic xmlns:a="http://schemas.openxmlformats.org/drawingml/2006/main">
              <a:graphicData uri="http://schemas.openxmlformats.org/drawingml/2006/picture">
                <pic:pic xmlns:pic="http://schemas.openxmlformats.org/drawingml/2006/picture">
                  <pic:nvPicPr>
                    <pic:cNvPr id="0" name="image09.png" descr="Macintosh HD:Users:tyson:Dropbox (Personal):socket.IO-Cookbook:08-integrating-with-mobile-applications:_assets:B04893_08_05.png"/>
                    <pic:cNvPicPr preferRelativeResize="0"/>
                  </pic:nvPicPr>
                  <pic:blipFill>
                    <a:blip r:embed="rId11"/>
                    <a:srcRect/>
                    <a:stretch>
                      <a:fillRect/>
                    </a:stretch>
                  </pic:blipFill>
                  <pic:spPr>
                    <a:xfrm>
                      <a:off x="0" y="0"/>
                      <a:ext cx="1945319" cy="3491465"/>
                    </a:xfrm>
                    <a:prstGeom prst="rect">
                      <a:avLst/>
                    </a:prstGeom>
                    <a:ln/>
                  </pic:spPr>
                </pic:pic>
              </a:graphicData>
            </a:graphic>
          </wp:inline>
        </w:drawing>
      </w:r>
    </w:p>
    <w:p w14:paraId="65C30B58" w14:textId="77777777" w:rsidR="000D5CC1" w:rsidRDefault="000000FE">
      <w:pPr>
        <w:pStyle w:val="normal0"/>
        <w:spacing w:before="0" w:after="120"/>
      </w:pPr>
      <w:r>
        <w:rPr>
          <w:b/>
          <w:color w:val="FF0000"/>
          <w:sz w:val="28"/>
          <w:szCs w:val="28"/>
        </w:rPr>
        <w:t>Insert Image B04893_08_05.png</w:t>
      </w:r>
    </w:p>
    <w:p w14:paraId="06971E64" w14:textId="77777777" w:rsidR="000D5CC1" w:rsidRDefault="000000FE">
      <w:pPr>
        <w:pStyle w:val="Heading1"/>
      </w:pPr>
      <w:r>
        <w:t>Triggering Hot Deploys</w:t>
      </w:r>
    </w:p>
    <w:p w14:paraId="6E75999F" w14:textId="77777777" w:rsidR="000D5CC1" w:rsidRDefault="000000FE">
      <w:pPr>
        <w:pStyle w:val="normal0"/>
        <w:spacing w:before="0" w:after="120"/>
      </w:pPr>
      <w:r>
        <w:rPr>
          <w:rFonts w:ascii="Times New Roman" w:eastAsia="Times New Roman" w:hAnsi="Times New Roman" w:cs="Times New Roman"/>
          <w:sz w:val="22"/>
          <w:szCs w:val="22"/>
        </w:rPr>
        <w:t xml:space="preserve">One of the more frustrating things about developing mobile apps is that when you find a bug or have a new feature to implement, getting your new app in the hands of your users is not as simple as just deploying it like you would in the web world. Both </w:t>
      </w:r>
      <w:proofErr w:type="spellStart"/>
      <w:r>
        <w:rPr>
          <w:rFonts w:ascii="Times New Roman" w:eastAsia="Times New Roman" w:hAnsi="Times New Roman" w:cs="Times New Roman"/>
          <w:sz w:val="22"/>
          <w:szCs w:val="22"/>
        </w:rPr>
        <w:t>iOS</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and Android apps must undergo a review process, which means you could potentially be waiting up to a week for your update to go live.</w:t>
      </w:r>
    </w:p>
    <w:p w14:paraId="30936AEA" w14:textId="77777777" w:rsidR="000D5CC1" w:rsidRDefault="000000FE">
      <w:pPr>
        <w:pStyle w:val="normal0"/>
        <w:spacing w:before="0" w:after="120"/>
      </w:pPr>
      <w:r>
        <w:rPr>
          <w:rFonts w:ascii="Times New Roman" w:eastAsia="Times New Roman" w:hAnsi="Times New Roman" w:cs="Times New Roman"/>
          <w:sz w:val="22"/>
          <w:szCs w:val="22"/>
        </w:rPr>
        <w:lastRenderedPageBreak/>
        <w:t>Fortunately, if we are using JavaScript to write our applications, we emit changes with Socket.IO whenever our code is upd</w:t>
      </w:r>
      <w:r>
        <w:rPr>
          <w:rFonts w:ascii="Times New Roman" w:eastAsia="Times New Roman" w:hAnsi="Times New Roman" w:cs="Times New Roman"/>
          <w:sz w:val="22"/>
          <w:szCs w:val="22"/>
        </w:rPr>
        <w:t>ated. We can refresh the app in real-time to reflect our new code.</w:t>
      </w:r>
    </w:p>
    <w:p w14:paraId="22795A1E" w14:textId="77777777" w:rsidR="000D5CC1" w:rsidRDefault="000000FE">
      <w:pPr>
        <w:pStyle w:val="Heading2"/>
      </w:pPr>
      <w:r>
        <w:t>How To Do It</w:t>
      </w:r>
      <w:proofErr w:type="gramStart"/>
      <w:r>
        <w:t>..</w:t>
      </w:r>
      <w:proofErr w:type="gramEnd"/>
      <w:r>
        <w:t>.</w:t>
      </w:r>
    </w:p>
    <w:p w14:paraId="2482F2D6" w14:textId="77777777" w:rsidR="000D5CC1" w:rsidRDefault="000000FE">
      <w:pPr>
        <w:pStyle w:val="normal0"/>
        <w:spacing w:before="0" w:after="120"/>
      </w:pPr>
      <w:r>
        <w:rPr>
          <w:rFonts w:ascii="Times New Roman" w:eastAsia="Times New Roman" w:hAnsi="Times New Roman" w:cs="Times New Roman"/>
          <w:sz w:val="22"/>
          <w:szCs w:val="22"/>
        </w:rPr>
        <w:t>To trigger a hot deploy in Cordova using Socket.IO, follow these steps:</w:t>
      </w:r>
    </w:p>
    <w:p w14:paraId="4EAACF96" w14:textId="77777777" w:rsidR="000D5CC1" w:rsidRDefault="000000FE">
      <w:pPr>
        <w:pStyle w:val="normal0"/>
        <w:numPr>
          <w:ilvl w:val="0"/>
          <w:numId w:val="3"/>
        </w:numPr>
        <w:tabs>
          <w:tab w:val="left" w:pos="360"/>
        </w:tabs>
        <w:spacing w:before="0"/>
        <w:ind w:right="360" w:hanging="363"/>
        <w:rPr>
          <w:rFonts w:ascii="Droid Sans Mono" w:eastAsia="Droid Sans Mono" w:hAnsi="Droid Sans Mono" w:cs="Droid Sans Mono"/>
          <w:color w:val="747959"/>
          <w:sz w:val="19"/>
          <w:szCs w:val="19"/>
        </w:rPr>
      </w:pPr>
      <w:r>
        <w:rPr>
          <w:rFonts w:ascii="Times New Roman" w:eastAsia="Times New Roman" w:hAnsi="Times New Roman" w:cs="Times New Roman"/>
          <w:sz w:val="22"/>
          <w:szCs w:val="22"/>
        </w:rPr>
        <w:t xml:space="preserve">First, we will create our Cordova app by running </w:t>
      </w:r>
      <w:proofErr w:type="spellStart"/>
      <w:r>
        <w:rPr>
          <w:rFonts w:ascii="Droid Sans Mono" w:eastAsia="Droid Sans Mono" w:hAnsi="Droid Sans Mono" w:cs="Droid Sans Mono"/>
          <w:color w:val="747959"/>
          <w:sz w:val="19"/>
          <w:szCs w:val="19"/>
        </w:rPr>
        <w:t>cordova</w:t>
      </w:r>
      <w:proofErr w:type="spellEnd"/>
      <w:r>
        <w:rPr>
          <w:rFonts w:ascii="Droid Sans Mono" w:eastAsia="Droid Sans Mono" w:hAnsi="Droid Sans Mono" w:cs="Droid Sans Mono"/>
          <w:color w:val="747959"/>
          <w:sz w:val="19"/>
          <w:szCs w:val="19"/>
        </w:rPr>
        <w:t xml:space="preserve"> create app </w:t>
      </w:r>
      <w:proofErr w:type="spellStart"/>
      <w:r>
        <w:rPr>
          <w:rFonts w:ascii="Droid Sans Mono" w:eastAsia="Droid Sans Mono" w:hAnsi="Droid Sans Mono" w:cs="Droid Sans Mono"/>
          <w:color w:val="747959"/>
          <w:sz w:val="19"/>
          <w:szCs w:val="19"/>
        </w:rPr>
        <w:t>com.hot.deployHotDeploy</w:t>
      </w:r>
      <w:proofErr w:type="spellEnd"/>
    </w:p>
    <w:p w14:paraId="09EA9127"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We will c</w:t>
      </w:r>
      <w:r>
        <w:rPr>
          <w:rFonts w:ascii="Times New Roman" w:eastAsia="Times New Roman" w:hAnsi="Times New Roman" w:cs="Times New Roman"/>
          <w:sz w:val="22"/>
          <w:szCs w:val="22"/>
        </w:rPr>
        <w:t>reate a server.js file that will live outside of our Cordova app. This will be responsible for emitting events whenever the myFile.js file changes.</w:t>
      </w:r>
    </w:p>
    <w:p w14:paraId="06CF289D" w14:textId="77777777" w:rsidR="000D5CC1" w:rsidRDefault="000D5CC1">
      <w:pPr>
        <w:pStyle w:val="normal0"/>
        <w:spacing w:before="0" w:after="50"/>
        <w:ind w:left="360"/>
      </w:pPr>
    </w:p>
    <w:p w14:paraId="5455BF4A"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789852D2"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06AE336F"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63F7E796"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fs</w:t>
      </w:r>
      <w:proofErr w:type="spellEnd"/>
      <w:proofErr w:type="gramEnd"/>
      <w:r>
        <w:rPr>
          <w:rFonts w:ascii="Droid Sans Mono" w:eastAsia="Droid Sans Mono" w:hAnsi="Droid Sans Mono" w:cs="Droid Sans Mono"/>
          <w:sz w:val="19"/>
          <w:szCs w:val="19"/>
        </w:rPr>
        <w:t xml:space="preserve"> = require('</w:t>
      </w:r>
      <w:proofErr w:type="spellStart"/>
      <w:r>
        <w:rPr>
          <w:rFonts w:ascii="Droid Sans Mono" w:eastAsia="Droid Sans Mono" w:hAnsi="Droid Sans Mono" w:cs="Droid Sans Mono"/>
          <w:sz w:val="19"/>
          <w:szCs w:val="19"/>
        </w:rPr>
        <w:t>fs</w:t>
      </w:r>
      <w:proofErr w:type="spellEnd"/>
      <w:r>
        <w:rPr>
          <w:rFonts w:ascii="Droid Sans Mono" w:eastAsia="Droid Sans Mono" w:hAnsi="Droid Sans Mono" w:cs="Droid Sans Mono"/>
          <w:sz w:val="19"/>
          <w:szCs w:val="19"/>
        </w:rPr>
        <w:t>'),</w:t>
      </w:r>
    </w:p>
    <w:p w14:paraId="387C6386"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path</w:t>
      </w:r>
      <w:proofErr w:type="gramEnd"/>
      <w:r>
        <w:rPr>
          <w:rFonts w:ascii="Droid Sans Mono" w:eastAsia="Droid Sans Mono" w:hAnsi="Droid Sans Mono" w:cs="Droid Sans Mono"/>
          <w:sz w:val="19"/>
          <w:szCs w:val="19"/>
        </w:rPr>
        <w:t xml:space="preserve"> = requi</w:t>
      </w:r>
      <w:r>
        <w:rPr>
          <w:rFonts w:ascii="Droid Sans Mono" w:eastAsia="Droid Sans Mono" w:hAnsi="Droid Sans Mono" w:cs="Droid Sans Mono"/>
          <w:sz w:val="19"/>
          <w:szCs w:val="19"/>
        </w:rPr>
        <w:t xml:space="preserve">re('path'),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 server;</w:t>
      </w:r>
    </w:p>
    <w:p w14:paraId="1702D317" w14:textId="77777777" w:rsidR="000D5CC1" w:rsidRDefault="000D5CC1">
      <w:pPr>
        <w:pStyle w:val="normal0"/>
        <w:spacing w:before="0" w:after="50"/>
        <w:ind w:left="360"/>
      </w:pPr>
    </w:p>
    <w:p w14:paraId="6268D0C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app.use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express.static</w:t>
      </w:r>
      <w:proofErr w:type="spell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w:t>
      </w:r>
    </w:p>
    <w:p w14:paraId="6A1F3232" w14:textId="77777777" w:rsidR="000D5CC1" w:rsidRDefault="000D5CC1">
      <w:pPr>
        <w:pStyle w:val="normal0"/>
        <w:spacing w:before="0" w:after="50"/>
        <w:ind w:left="360"/>
      </w:pPr>
    </w:p>
    <w:p w14:paraId="49D58D51" w14:textId="77777777" w:rsidR="000D5CC1" w:rsidRDefault="000000FE">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209B3E82"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7EB9D225" w14:textId="77777777" w:rsidR="000D5CC1" w:rsidRDefault="000D5CC1">
      <w:pPr>
        <w:pStyle w:val="normal0"/>
        <w:spacing w:before="0" w:after="50"/>
        <w:ind w:left="360"/>
      </w:pPr>
    </w:p>
    <w:p w14:paraId="39BFDC3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require('socket.io')(server);</w:t>
      </w:r>
    </w:p>
    <w:p w14:paraId="1070E150" w14:textId="77777777" w:rsidR="000D5CC1" w:rsidRDefault="000D5CC1">
      <w:pPr>
        <w:pStyle w:val="normal0"/>
        <w:spacing w:before="0" w:after="50"/>
      </w:pPr>
    </w:p>
    <w:p w14:paraId="558062AC"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varfilePath</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path.resolve</w:t>
      </w:r>
      <w:proofErr w:type="spell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'./myFile.js');</w:t>
      </w:r>
    </w:p>
    <w:p w14:paraId="39564B8F" w14:textId="77777777" w:rsidR="000D5CC1" w:rsidRDefault="000D5CC1">
      <w:pPr>
        <w:pStyle w:val="normal0"/>
        <w:spacing w:before="0" w:after="50"/>
        <w:ind w:left="360"/>
      </w:pPr>
    </w:p>
    <w:p w14:paraId="3E9D7614"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fs.watchFile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filePath</w:t>
      </w:r>
      <w:proofErr w:type="spellEnd"/>
      <w:r>
        <w:rPr>
          <w:rFonts w:ascii="Droid Sans Mono" w:eastAsia="Droid Sans Mono" w:hAnsi="Droid Sans Mono" w:cs="Droid Sans Mono"/>
          <w:sz w:val="19"/>
          <w:szCs w:val="19"/>
        </w:rPr>
        <w:t>, function () {</w:t>
      </w:r>
    </w:p>
    <w:p w14:paraId="39C7C1E5"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io.sockets.emit</w:t>
      </w:r>
      <w:proofErr w:type="spellEnd"/>
      <w:proofErr w:type="gramEnd"/>
      <w:r>
        <w:rPr>
          <w:rFonts w:ascii="Droid Sans Mono" w:eastAsia="Droid Sans Mono" w:hAnsi="Droid Sans Mono" w:cs="Droid Sans Mono"/>
          <w:sz w:val="19"/>
          <w:szCs w:val="19"/>
        </w:rPr>
        <w:t>('code-change');</w:t>
      </w:r>
    </w:p>
    <w:p w14:paraId="3F6645DC"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5192D054" w14:textId="77777777" w:rsidR="000D5CC1" w:rsidRDefault="000D5CC1">
      <w:pPr>
        <w:pStyle w:val="normal0"/>
        <w:spacing w:before="0" w:after="50"/>
        <w:ind w:left="360"/>
      </w:pPr>
    </w:p>
    <w:p w14:paraId="084F0454"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In our Cordova app, we will point to the myFile.js script in our index.html file:</w:t>
      </w:r>
    </w:p>
    <w:p w14:paraId="5A65CDE0" w14:textId="77777777" w:rsidR="000D5CC1" w:rsidRDefault="000D5CC1">
      <w:pPr>
        <w:pStyle w:val="normal0"/>
        <w:spacing w:before="0" w:after="50"/>
        <w:ind w:left="360"/>
      </w:pPr>
    </w:p>
    <w:p w14:paraId="0E97EF88"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h1</w:t>
      </w:r>
      <w:proofErr w:type="gramEnd"/>
      <w:r>
        <w:rPr>
          <w:rFonts w:ascii="Droid Sans Mono" w:eastAsia="Droid Sans Mono" w:hAnsi="Droid Sans Mono" w:cs="Droid Sans Mono"/>
          <w:sz w:val="19"/>
          <w:szCs w:val="19"/>
        </w:rPr>
        <w:t xml:space="preserve"> id="container"&gt;</w:t>
      </w:r>
    </w:p>
    <w:p w14:paraId="75CCF01F"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Loading</w:t>
      </w:r>
    </w:p>
    <w:p w14:paraId="5224CC8C" w14:textId="77777777" w:rsidR="000D5CC1" w:rsidRDefault="000000FE">
      <w:pPr>
        <w:pStyle w:val="normal0"/>
        <w:spacing w:before="0" w:after="50"/>
        <w:ind w:left="360"/>
      </w:pPr>
      <w:r>
        <w:rPr>
          <w:rFonts w:ascii="Droid Sans Mono" w:eastAsia="Droid Sans Mono" w:hAnsi="Droid Sans Mono" w:cs="Droid Sans Mono"/>
          <w:sz w:val="19"/>
          <w:szCs w:val="19"/>
        </w:rPr>
        <w:t>&lt;/h1&gt;</w:t>
      </w:r>
    </w:p>
    <w:p w14:paraId="68C7F74A"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="cordova.js"&gt;&lt;/script&gt;</w:t>
      </w:r>
    </w:p>
    <w:p w14:paraId="5A66C951"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="http</w:t>
      </w:r>
      <w:r>
        <w:rPr>
          <w:rFonts w:ascii="Droid Sans Mono" w:eastAsia="Droid Sans Mono" w:hAnsi="Droid Sans Mono" w:cs="Droid Sans Mono"/>
          <w:sz w:val="19"/>
          <w:szCs w:val="19"/>
        </w:rPr>
        <w:t>://localhost:5000/socket.io/socket.io.js"&gt;&lt;/script&gt;</w:t>
      </w:r>
    </w:p>
    <w:p w14:paraId="344616CC" w14:textId="77777777" w:rsidR="000D5CC1" w:rsidRDefault="000000FE">
      <w:pPr>
        <w:pStyle w:val="normal0"/>
        <w:spacing w:before="0" w:after="50"/>
        <w:ind w:left="360"/>
      </w:pPr>
      <w:r>
        <w:rPr>
          <w:rFonts w:ascii="Droid Sans Mono" w:eastAsia="Droid Sans Mono" w:hAnsi="Droid Sans Mono" w:cs="Droid Sans Mono"/>
          <w:sz w:val="19"/>
          <w:szCs w:val="19"/>
        </w:rPr>
        <w:lastRenderedPageBreak/>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js</w:t>
      </w:r>
      <w:proofErr w:type="spellEnd"/>
      <w:r>
        <w:rPr>
          <w:rFonts w:ascii="Droid Sans Mono" w:eastAsia="Droid Sans Mono" w:hAnsi="Droid Sans Mono" w:cs="Droid Sans Mono"/>
          <w:sz w:val="19"/>
          <w:szCs w:val="19"/>
        </w:rPr>
        <w:t>/index.js"&gt;&lt;/script&gt;</w:t>
      </w:r>
    </w:p>
    <w:p w14:paraId="7FE558F0" w14:textId="77777777" w:rsidR="000D5CC1" w:rsidRDefault="000000FE">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="http://localhost:5000/myFile.js"&gt;&lt;/script&gt;</w:t>
      </w:r>
    </w:p>
    <w:p w14:paraId="1C91DE4F" w14:textId="77777777" w:rsidR="000D5CC1" w:rsidRDefault="000D5CC1">
      <w:pPr>
        <w:pStyle w:val="normal0"/>
        <w:spacing w:before="0" w:after="50"/>
        <w:ind w:left="360"/>
      </w:pPr>
    </w:p>
    <w:p w14:paraId="230A3E90"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Finally, our myFile.js file will go outside of our Cordova app wi</w:t>
      </w:r>
      <w:r>
        <w:rPr>
          <w:rFonts w:ascii="Times New Roman" w:eastAsia="Times New Roman" w:hAnsi="Times New Roman" w:cs="Times New Roman"/>
          <w:sz w:val="22"/>
          <w:szCs w:val="22"/>
        </w:rPr>
        <w:t>th our server. We will start it out as an incremental counter, but we will be able to re-save this file and get new results when it hot-reloads the app:</w:t>
      </w:r>
    </w:p>
    <w:p w14:paraId="5B0EE730" w14:textId="77777777" w:rsidR="000D5CC1" w:rsidRDefault="000D5CC1">
      <w:pPr>
        <w:pStyle w:val="normal0"/>
        <w:spacing w:before="0" w:after="50"/>
        <w:ind w:left="360"/>
      </w:pPr>
    </w:p>
    <w:p w14:paraId="65C80436"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app.initialize</w:t>
      </w:r>
      <w:proofErr w:type="spellEnd"/>
      <w:proofErr w:type="gramEnd"/>
      <w:r>
        <w:rPr>
          <w:rFonts w:ascii="Droid Sans Mono" w:eastAsia="Droid Sans Mono" w:hAnsi="Droid Sans Mono" w:cs="Droid Sans Mono"/>
          <w:sz w:val="19"/>
          <w:szCs w:val="19"/>
        </w:rPr>
        <w:t>();</w:t>
      </w:r>
    </w:p>
    <w:p w14:paraId="45567B69" w14:textId="77777777" w:rsidR="000D5CC1" w:rsidRDefault="000D5CC1">
      <w:pPr>
        <w:pStyle w:val="normal0"/>
        <w:spacing w:before="0" w:after="50"/>
        <w:ind w:left="360"/>
      </w:pPr>
    </w:p>
    <w:p w14:paraId="21C9454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w:t>
      </w:r>
    </w:p>
    <w:p w14:paraId="4173C8B4" w14:textId="77777777" w:rsidR="000D5CC1" w:rsidRDefault="000D5CC1">
      <w:pPr>
        <w:pStyle w:val="normal0"/>
        <w:spacing w:before="0" w:after="50"/>
        <w:ind w:left="360"/>
      </w:pPr>
    </w:p>
    <w:p w14:paraId="11E76A4D"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('code-change', function () {</w:t>
      </w:r>
    </w:p>
    <w:p w14:paraId="75E5B555"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window.location</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window.location</w:t>
      </w:r>
      <w:proofErr w:type="spellEnd"/>
      <w:r>
        <w:rPr>
          <w:rFonts w:ascii="Droid Sans Mono" w:eastAsia="Droid Sans Mono" w:hAnsi="Droid Sans Mono" w:cs="Droid Sans Mono"/>
          <w:sz w:val="19"/>
          <w:szCs w:val="19"/>
        </w:rPr>
        <w:t>;</w:t>
      </w:r>
    </w:p>
    <w:p w14:paraId="086A61E9" w14:textId="77777777" w:rsidR="000D5CC1" w:rsidRDefault="000000FE">
      <w:pPr>
        <w:pStyle w:val="normal0"/>
        <w:spacing w:before="0" w:after="50"/>
        <w:ind w:left="360"/>
      </w:pPr>
      <w:r>
        <w:rPr>
          <w:rFonts w:ascii="Droid Sans Mono" w:eastAsia="Droid Sans Mono" w:hAnsi="Droid Sans Mono" w:cs="Droid Sans Mono"/>
          <w:sz w:val="19"/>
          <w:szCs w:val="19"/>
        </w:rPr>
        <w:t>});</w:t>
      </w:r>
    </w:p>
    <w:p w14:paraId="743AEE00" w14:textId="77777777" w:rsidR="000D5CC1" w:rsidRDefault="000D5CC1">
      <w:pPr>
        <w:pStyle w:val="normal0"/>
        <w:spacing w:before="0" w:after="50"/>
        <w:ind w:left="360"/>
      </w:pPr>
    </w:p>
    <w:p w14:paraId="13C96559"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vari</w:t>
      </w:r>
      <w:proofErr w:type="spellEnd"/>
      <w:proofErr w:type="gramEnd"/>
      <w:r>
        <w:rPr>
          <w:rFonts w:ascii="Droid Sans Mono" w:eastAsia="Droid Sans Mono" w:hAnsi="Droid Sans Mono" w:cs="Droid Sans Mono"/>
          <w:sz w:val="19"/>
          <w:szCs w:val="19"/>
        </w:rPr>
        <w:t xml:space="preserve"> = 0;</w:t>
      </w:r>
    </w:p>
    <w:p w14:paraId="3041B7D0"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setInterval</w:t>
      </w:r>
      <w:proofErr w:type="spellEnd"/>
      <w:proofErr w:type="gramEnd"/>
      <w:r>
        <w:rPr>
          <w:rFonts w:ascii="Droid Sans Mono" w:eastAsia="Droid Sans Mono" w:hAnsi="Droid Sans Mono" w:cs="Droid Sans Mono"/>
          <w:sz w:val="19"/>
          <w:szCs w:val="19"/>
        </w:rPr>
        <w:t>(function () {</w:t>
      </w:r>
    </w:p>
    <w:p w14:paraId="64356E0B"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 Change the thing text set in the container to see the app refresh</w:t>
      </w:r>
    </w:p>
    <w:p w14:paraId="70CB80C6" w14:textId="77777777" w:rsidR="000D5CC1" w:rsidRDefault="000000FE">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and</w:t>
      </w:r>
      <w:proofErr w:type="gramEnd"/>
      <w:r>
        <w:rPr>
          <w:rFonts w:ascii="Droid Sans Mono" w:eastAsia="Droid Sans Mono" w:hAnsi="Droid Sans Mono" w:cs="Droid Sans Mono"/>
          <w:sz w:val="19"/>
          <w:szCs w:val="19"/>
        </w:rPr>
        <w:t xml:space="preserve"> display the new code</w:t>
      </w:r>
    </w:p>
    <w:p w14:paraId="4A181188"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('container').</w:t>
      </w:r>
      <w:proofErr w:type="spellStart"/>
      <w:r>
        <w:rPr>
          <w:rFonts w:ascii="Droid Sans Mono" w:eastAsia="Droid Sans Mono" w:hAnsi="Droid Sans Mono" w:cs="Droid Sans Mono"/>
          <w:sz w:val="19"/>
          <w:szCs w:val="19"/>
        </w:rPr>
        <w:t>innerHTML</w:t>
      </w:r>
      <w:proofErr w:type="spellEnd"/>
      <w:r>
        <w:rPr>
          <w:rFonts w:ascii="Droid Sans Mono" w:eastAsia="Droid Sans Mono" w:hAnsi="Droid Sans Mono" w:cs="Droid Sans Mono"/>
          <w:sz w:val="19"/>
          <w:szCs w:val="19"/>
        </w:rPr>
        <w:t xml:space="preserve"> = '#' +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w:t>
      </w:r>
    </w:p>
    <w:p w14:paraId="186573F0" w14:textId="77777777" w:rsidR="000D5CC1" w:rsidRDefault="000000FE">
      <w:pPr>
        <w:pStyle w:val="normal0"/>
        <w:spacing w:before="0" w:after="50"/>
        <w:ind w:left="360"/>
      </w:pPr>
      <w:proofErr w:type="spellStart"/>
      <w:proofErr w:type="gramStart"/>
      <w:r>
        <w:rPr>
          <w:rFonts w:ascii="Droid Sans Mono" w:eastAsia="Droid Sans Mono" w:hAnsi="Droid Sans Mono" w:cs="Droid Sans Mono"/>
          <w:sz w:val="19"/>
          <w:szCs w:val="19"/>
        </w:rPr>
        <w:t>i</w:t>
      </w:r>
      <w:proofErr w:type="spellEnd"/>
      <w:proofErr w:type="gramEnd"/>
      <w:r>
        <w:rPr>
          <w:rFonts w:ascii="Droid Sans Mono" w:eastAsia="Droid Sans Mono" w:hAnsi="Droid Sans Mono" w:cs="Droid Sans Mono"/>
          <w:sz w:val="19"/>
          <w:szCs w:val="19"/>
        </w:rPr>
        <w:t>++;</w:t>
      </w:r>
    </w:p>
    <w:p w14:paraId="071D7663" w14:textId="77777777" w:rsidR="000D5CC1" w:rsidRDefault="000000FE">
      <w:pPr>
        <w:pStyle w:val="normal0"/>
        <w:spacing w:before="0" w:after="50"/>
        <w:ind w:left="360"/>
      </w:pPr>
      <w:r>
        <w:rPr>
          <w:rFonts w:ascii="Droid Sans Mono" w:eastAsia="Droid Sans Mono" w:hAnsi="Droid Sans Mono" w:cs="Droid Sans Mono"/>
          <w:sz w:val="19"/>
          <w:szCs w:val="19"/>
        </w:rPr>
        <w:t>}, 500);</w:t>
      </w:r>
    </w:p>
    <w:p w14:paraId="10537049" w14:textId="77777777" w:rsidR="000D5CC1" w:rsidRDefault="000D5CC1">
      <w:pPr>
        <w:pStyle w:val="normal0"/>
        <w:spacing w:before="0" w:after="50"/>
        <w:ind w:left="360"/>
      </w:pPr>
    </w:p>
    <w:p w14:paraId="6C075C76" w14:textId="77777777" w:rsidR="000D5CC1" w:rsidRDefault="000000FE">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No</w:t>
      </w:r>
      <w:r>
        <w:rPr>
          <w:rFonts w:ascii="Times New Roman" w:eastAsia="Times New Roman" w:hAnsi="Times New Roman" w:cs="Times New Roman"/>
          <w:sz w:val="22"/>
          <w:szCs w:val="22"/>
        </w:rPr>
        <w:t xml:space="preserve">w, open your app by running </w:t>
      </w:r>
      <w:proofErr w:type="spellStart"/>
      <w:r>
        <w:rPr>
          <w:rFonts w:ascii="Droid Sans Mono" w:eastAsia="Droid Sans Mono" w:hAnsi="Droid Sans Mono" w:cs="Droid Sans Mono"/>
          <w:color w:val="747959"/>
          <w:sz w:val="19"/>
          <w:szCs w:val="19"/>
        </w:rPr>
        <w:t>cordovaemulateios</w:t>
      </w:r>
      <w:proofErr w:type="spellEnd"/>
      <w:r>
        <w:rPr>
          <w:rFonts w:ascii="Times New Roman" w:eastAsia="Times New Roman" w:hAnsi="Times New Roman" w:cs="Times New Roman"/>
          <w:sz w:val="22"/>
          <w:szCs w:val="22"/>
        </w:rPr>
        <w:t>. You will see a counter which increments over time. If you change the code in myFile.js, the app will refresh and the new code will run instead of the old code.</w:t>
      </w:r>
    </w:p>
    <w:p w14:paraId="717300B1" w14:textId="77777777" w:rsidR="000D5CC1" w:rsidRDefault="000D5CC1">
      <w:pPr>
        <w:pStyle w:val="normal0"/>
        <w:spacing w:before="0" w:after="50"/>
        <w:ind w:left="360"/>
      </w:pPr>
    </w:p>
    <w:p w14:paraId="63EE80CF" w14:textId="77777777" w:rsidR="000D5CC1" w:rsidRDefault="000000FE" w:rsidP="00A34386">
      <w:pPr>
        <w:pStyle w:val="normal0"/>
        <w:spacing w:before="240" w:after="240"/>
        <w:jc w:val="center"/>
      </w:pPr>
      <w:r>
        <w:rPr>
          <w:noProof/>
        </w:rPr>
        <w:drawing>
          <wp:inline distT="0" distB="0" distL="0" distR="0" wp14:anchorId="58580F8E" wp14:editId="45598F08">
            <wp:extent cx="2282125" cy="648812"/>
            <wp:effectExtent l="0" t="0" r="0" b="0"/>
            <wp:docPr id="6" name="image11.png" descr="Macintosh HD:Users:tyson:Dropbox (Personal):socket.IO-Cookbook:08-integrating-with-mobile-applications:_assets:B04893_08_05.png"/>
            <wp:cNvGraphicFramePr/>
            <a:graphic xmlns:a="http://schemas.openxmlformats.org/drawingml/2006/main">
              <a:graphicData uri="http://schemas.openxmlformats.org/drawingml/2006/picture">
                <pic:pic xmlns:pic="http://schemas.openxmlformats.org/drawingml/2006/picture">
                  <pic:nvPicPr>
                    <pic:cNvPr id="0" name="image11.png" descr="Macintosh HD:Users:tyson:Dropbox (Personal):socket.IO-Cookbook:08-integrating-with-mobile-applications:_assets:B04893_08_05.png"/>
                    <pic:cNvPicPr preferRelativeResize="0"/>
                  </pic:nvPicPr>
                  <pic:blipFill>
                    <a:blip r:embed="rId12"/>
                    <a:srcRect/>
                    <a:stretch>
                      <a:fillRect/>
                    </a:stretch>
                  </pic:blipFill>
                  <pic:spPr>
                    <a:xfrm>
                      <a:off x="0" y="0"/>
                      <a:ext cx="2282125" cy="648812"/>
                    </a:xfrm>
                    <a:prstGeom prst="rect">
                      <a:avLst/>
                    </a:prstGeom>
                    <a:ln/>
                  </pic:spPr>
                </pic:pic>
              </a:graphicData>
            </a:graphic>
          </wp:inline>
        </w:drawing>
      </w:r>
    </w:p>
    <w:p w14:paraId="4FD05E70" w14:textId="77777777" w:rsidR="000D5CC1" w:rsidRDefault="000D5CC1">
      <w:pPr>
        <w:pStyle w:val="normal0"/>
        <w:spacing w:before="0" w:after="50"/>
        <w:ind w:left="360"/>
      </w:pPr>
    </w:p>
    <w:p w14:paraId="07C3D558" w14:textId="77777777" w:rsidR="000D5CC1" w:rsidRDefault="000000FE">
      <w:pPr>
        <w:pStyle w:val="normal0"/>
        <w:spacing w:before="0" w:after="120"/>
      </w:pPr>
      <w:r>
        <w:rPr>
          <w:b/>
          <w:color w:val="FF0000"/>
          <w:sz w:val="28"/>
          <w:szCs w:val="28"/>
        </w:rPr>
        <w:t>Insert Image B04893_08_06.png</w:t>
      </w:r>
    </w:p>
    <w:p w14:paraId="7EDC3E99" w14:textId="77777777" w:rsidR="000D5CC1" w:rsidRDefault="000000FE">
      <w:pPr>
        <w:pStyle w:val="Heading2"/>
      </w:pPr>
      <w:r>
        <w:t>How It Works...</w:t>
      </w:r>
    </w:p>
    <w:p w14:paraId="625A652C" w14:textId="77777777" w:rsidR="000D5CC1" w:rsidRDefault="000000FE">
      <w:pPr>
        <w:pStyle w:val="normal0"/>
        <w:spacing w:before="0" w:after="120"/>
      </w:pPr>
      <w:r>
        <w:rPr>
          <w:rFonts w:ascii="Times New Roman" w:eastAsia="Times New Roman" w:hAnsi="Times New Roman" w:cs="Times New Roman"/>
          <w:sz w:val="22"/>
          <w:szCs w:val="22"/>
        </w:rPr>
        <w:t xml:space="preserve">In our application, we see an initial counter which increments over time. However, we have a file watcher in our Node application that will trigger a Socket.IO event whenever </w:t>
      </w:r>
      <w:r>
        <w:rPr>
          <w:rFonts w:ascii="Times New Roman" w:eastAsia="Times New Roman" w:hAnsi="Times New Roman" w:cs="Times New Roman"/>
          <w:sz w:val="22"/>
          <w:szCs w:val="22"/>
        </w:rPr>
        <w:lastRenderedPageBreak/>
        <w:t xml:space="preserve">the file changes. The client-side is listening for the change event to fire and </w:t>
      </w:r>
      <w:r>
        <w:rPr>
          <w:rFonts w:ascii="Times New Roman" w:eastAsia="Times New Roman" w:hAnsi="Times New Roman" w:cs="Times New Roman"/>
          <w:sz w:val="22"/>
          <w:szCs w:val="22"/>
        </w:rPr>
        <w:t>is reacting by reloading the entire page.</w:t>
      </w:r>
    </w:p>
    <w:p w14:paraId="40E830E9" w14:textId="77777777" w:rsidR="000D5CC1" w:rsidRDefault="000000FE">
      <w:pPr>
        <w:pStyle w:val="normal0"/>
        <w:spacing w:before="0" w:after="120"/>
      </w:pPr>
      <w:r>
        <w:rPr>
          <w:rFonts w:ascii="Times New Roman" w:eastAsia="Times New Roman" w:hAnsi="Times New Roman" w:cs="Times New Roman"/>
          <w:sz w:val="22"/>
          <w:szCs w:val="22"/>
        </w:rPr>
        <w:t xml:space="preserve">Reloading the entire app is not always ideal. Using technology like the </w:t>
      </w:r>
      <w:proofErr w:type="spellStart"/>
      <w:r>
        <w:rPr>
          <w:rFonts w:ascii="Times New Roman" w:eastAsia="Times New Roman" w:hAnsi="Times New Roman" w:cs="Times New Roman"/>
          <w:sz w:val="22"/>
          <w:szCs w:val="22"/>
        </w:rPr>
        <w:t>WebPack</w:t>
      </w:r>
      <w:proofErr w:type="spellEnd"/>
      <w:r>
        <w:rPr>
          <w:rFonts w:ascii="Times New Roman" w:eastAsia="Times New Roman" w:hAnsi="Times New Roman" w:cs="Times New Roman"/>
          <w:sz w:val="22"/>
          <w:szCs w:val="22"/>
        </w:rPr>
        <w:t xml:space="preserve"> package bundler, we could actually be more selective about the code that we refresh and append code changes a-la-carte instead of blow</w:t>
      </w:r>
      <w:r>
        <w:rPr>
          <w:rFonts w:ascii="Times New Roman" w:eastAsia="Times New Roman" w:hAnsi="Times New Roman" w:cs="Times New Roman"/>
          <w:sz w:val="22"/>
          <w:szCs w:val="22"/>
        </w:rPr>
        <w:t>ing away everything each time the app updates</w:t>
      </w:r>
      <w:r>
        <w:rPr>
          <w:rFonts w:ascii="Times New Roman" w:eastAsia="Times New Roman" w:hAnsi="Times New Roman" w:cs="Times New Roman"/>
          <w:sz w:val="22"/>
          <w:szCs w:val="22"/>
        </w:rPr>
        <w:t>.</w:t>
      </w:r>
    </w:p>
    <w:sectPr w:rsidR="000D5CC1">
      <w:pgSz w:w="12240" w:h="15840"/>
      <w:pgMar w:top="2347" w:right="2160" w:bottom="2707" w:left="216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Gonzalo Ayuso" w:date="2015-09-12T15:28:00Z" w:initials="">
    <w:p w14:paraId="3142BB22" w14:textId="77777777" w:rsidR="000D5CC1" w:rsidRDefault="000000FE">
      <w:pPr>
        <w:pStyle w:val="normal0"/>
        <w:widowControl w:val="0"/>
        <w:spacing w:before="0" w:after="0"/>
        <w:rPr>
          <w:sz w:val="22"/>
          <w:szCs w:val="22"/>
        </w:rPr>
      </w:pPr>
      <w:r>
        <w:rPr>
          <w:sz w:val="22"/>
          <w:szCs w:val="22"/>
        </w:rPr>
        <w:t>Maybe a sort introduction to CQRS?</w:t>
      </w:r>
    </w:p>
    <w:p w14:paraId="0C9E075A" w14:textId="77777777" w:rsidR="00A34386" w:rsidRDefault="00A34386">
      <w:pPr>
        <w:pStyle w:val="normal0"/>
        <w:widowControl w:val="0"/>
        <w:spacing w:before="0" w:after="0"/>
        <w:rPr>
          <w:sz w:val="22"/>
          <w:szCs w:val="22"/>
        </w:rPr>
      </w:pPr>
    </w:p>
    <w:p w14:paraId="258CB27B" w14:textId="32D3FD56" w:rsidR="00A34386" w:rsidRDefault="00A34386">
      <w:pPr>
        <w:pStyle w:val="normal0"/>
        <w:widowControl w:val="0"/>
        <w:spacing w:before="0" w:after="0"/>
      </w:pPr>
      <w:r>
        <w:rPr>
          <w:sz w:val="22"/>
          <w:szCs w:val="22"/>
        </w:rPr>
        <w:t xml:space="preserve">That’s a great idea but I think a discussion of </w:t>
      </w:r>
      <w:r>
        <w:rPr>
          <w:sz w:val="22"/>
          <w:szCs w:val="22"/>
        </w:rPr>
        <w:t>CQRS</w:t>
      </w:r>
      <w:r>
        <w:rPr>
          <w:sz w:val="22"/>
          <w:szCs w:val="22"/>
        </w:rPr>
        <w:t xml:space="preserve"> is</w:t>
      </w:r>
      <w:r w:rsidR="000000FE">
        <w:rPr>
          <w:sz w:val="22"/>
          <w:szCs w:val="22"/>
        </w:rPr>
        <w:t xml:space="preserve"> a little</w:t>
      </w:r>
      <w:bookmarkStart w:id="6" w:name="_GoBack"/>
      <w:bookmarkEnd w:id="6"/>
      <w:r>
        <w:rPr>
          <w:sz w:val="22"/>
          <w:szCs w:val="22"/>
        </w:rPr>
        <w:t xml:space="preserve"> out of scope for this. - Tyson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roid Sans Mon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3E09"/>
    <w:multiLevelType w:val="multilevel"/>
    <w:tmpl w:val="21622B2E"/>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
    <w:nsid w:val="0341770E"/>
    <w:multiLevelType w:val="multilevel"/>
    <w:tmpl w:val="3634E61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2E971227"/>
    <w:multiLevelType w:val="multilevel"/>
    <w:tmpl w:val="32FAF3A8"/>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nsid w:val="5DEA355E"/>
    <w:multiLevelType w:val="multilevel"/>
    <w:tmpl w:val="0654371E"/>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nsid w:val="6D180E04"/>
    <w:multiLevelType w:val="multilevel"/>
    <w:tmpl w:val="A0BA6974"/>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5">
    <w:nsid w:val="79B8658F"/>
    <w:multiLevelType w:val="multilevel"/>
    <w:tmpl w:val="D6B6BB3C"/>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compat>
    <w:compatSetting w:name="compatibilityMode" w:uri="http://schemas.microsoft.com/office/word" w:val="14"/>
  </w:compat>
  <w:rsids>
    <w:rsidRoot w:val="000D5CC1"/>
    <w:rsid w:val="000000FE"/>
    <w:rsid w:val="000D5CC1"/>
    <w:rsid w:val="00163342"/>
    <w:rsid w:val="00A34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61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before="60" w:after="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outlineLvl w:val="0"/>
    </w:pPr>
    <w:rPr>
      <w:b/>
      <w:color w:val="FFFFFF"/>
      <w:sz w:val="32"/>
      <w:szCs w:val="32"/>
    </w:rPr>
  </w:style>
  <w:style w:type="paragraph" w:styleId="Heading2">
    <w:name w:val="heading 2"/>
    <w:basedOn w:val="normal0"/>
    <w:next w:val="normal0"/>
    <w:pPr>
      <w:keepNext/>
      <w:keepLines/>
      <w:spacing w:before="320"/>
      <w:outlineLvl w:val="1"/>
    </w:pPr>
    <w:rPr>
      <w:b/>
      <w:color w:val="365F91"/>
      <w:sz w:val="28"/>
      <w:szCs w:val="28"/>
    </w:rPr>
  </w:style>
  <w:style w:type="paragraph" w:styleId="Heading3">
    <w:name w:val="heading 3"/>
    <w:basedOn w:val="normal0"/>
    <w:next w:val="normal0"/>
    <w:pPr>
      <w:keepNext/>
      <w:keepLines/>
      <w:spacing w:before="240"/>
      <w:outlineLvl w:val="2"/>
    </w:pPr>
    <w:rPr>
      <w:b/>
      <w:sz w:val="26"/>
      <w:szCs w:val="26"/>
    </w:rPr>
  </w:style>
  <w:style w:type="paragraph" w:styleId="Heading4">
    <w:name w:val="heading 4"/>
    <w:basedOn w:val="normal0"/>
    <w:next w:val="normal0"/>
    <w:pPr>
      <w:keepNext/>
      <w:keepLines/>
      <w:spacing w:before="160"/>
      <w:outlineLvl w:val="3"/>
    </w:pPr>
    <w:rPr>
      <w:b/>
      <w:sz w:val="24"/>
      <w:szCs w:val="24"/>
    </w:rPr>
  </w:style>
  <w:style w:type="paragraph" w:styleId="Heading5">
    <w:name w:val="heading 5"/>
    <w:basedOn w:val="normal0"/>
    <w:next w:val="normal0"/>
    <w:pPr>
      <w:keepNext/>
      <w:keepLines/>
      <w:spacing w:before="80"/>
      <w:outlineLvl w:val="4"/>
    </w:pPr>
    <w:rPr>
      <w:b/>
      <w:sz w:val="22"/>
      <w:szCs w:val="22"/>
    </w:rPr>
  </w:style>
  <w:style w:type="paragraph" w:styleId="Heading6">
    <w:name w:val="heading 6"/>
    <w:basedOn w:val="normal0"/>
    <w:next w:val="normal0"/>
    <w:pPr>
      <w:keepNext/>
      <w:keepLines/>
      <w:spacing w:before="120"/>
      <w:outlineLvl w:val="5"/>
    </w:pPr>
    <w:rPr>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6334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33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before="60" w:after="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outlineLvl w:val="0"/>
    </w:pPr>
    <w:rPr>
      <w:b/>
      <w:color w:val="FFFFFF"/>
      <w:sz w:val="32"/>
      <w:szCs w:val="32"/>
    </w:rPr>
  </w:style>
  <w:style w:type="paragraph" w:styleId="Heading2">
    <w:name w:val="heading 2"/>
    <w:basedOn w:val="normal0"/>
    <w:next w:val="normal0"/>
    <w:pPr>
      <w:keepNext/>
      <w:keepLines/>
      <w:spacing w:before="320"/>
      <w:outlineLvl w:val="1"/>
    </w:pPr>
    <w:rPr>
      <w:b/>
      <w:color w:val="365F91"/>
      <w:sz w:val="28"/>
      <w:szCs w:val="28"/>
    </w:rPr>
  </w:style>
  <w:style w:type="paragraph" w:styleId="Heading3">
    <w:name w:val="heading 3"/>
    <w:basedOn w:val="normal0"/>
    <w:next w:val="normal0"/>
    <w:pPr>
      <w:keepNext/>
      <w:keepLines/>
      <w:spacing w:before="240"/>
      <w:outlineLvl w:val="2"/>
    </w:pPr>
    <w:rPr>
      <w:b/>
      <w:sz w:val="26"/>
      <w:szCs w:val="26"/>
    </w:rPr>
  </w:style>
  <w:style w:type="paragraph" w:styleId="Heading4">
    <w:name w:val="heading 4"/>
    <w:basedOn w:val="normal0"/>
    <w:next w:val="normal0"/>
    <w:pPr>
      <w:keepNext/>
      <w:keepLines/>
      <w:spacing w:before="160"/>
      <w:outlineLvl w:val="3"/>
    </w:pPr>
    <w:rPr>
      <w:b/>
      <w:sz w:val="24"/>
      <w:szCs w:val="24"/>
    </w:rPr>
  </w:style>
  <w:style w:type="paragraph" w:styleId="Heading5">
    <w:name w:val="heading 5"/>
    <w:basedOn w:val="normal0"/>
    <w:next w:val="normal0"/>
    <w:pPr>
      <w:keepNext/>
      <w:keepLines/>
      <w:spacing w:before="80"/>
      <w:outlineLvl w:val="4"/>
    </w:pPr>
    <w:rPr>
      <w:b/>
      <w:sz w:val="22"/>
      <w:szCs w:val="22"/>
    </w:rPr>
  </w:style>
  <w:style w:type="paragraph" w:styleId="Heading6">
    <w:name w:val="heading 6"/>
    <w:basedOn w:val="normal0"/>
    <w:next w:val="normal0"/>
    <w:pPr>
      <w:keepNext/>
      <w:keepLines/>
      <w:spacing w:before="120"/>
      <w:outlineLvl w:val="5"/>
    </w:pPr>
    <w:rPr>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6334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33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omments" Target="comments.xm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3355</Words>
  <Characters>19128</Characters>
  <Application>Microsoft Macintosh Word</Application>
  <DocSecurity>0</DocSecurity>
  <Lines>159</Lines>
  <Paragraphs>44</Paragraphs>
  <ScaleCrop>false</ScaleCrop>
  <Company/>
  <LinksUpToDate>false</LinksUpToDate>
  <CharactersWithSpaces>22439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Tyson Cadenhead</cp:lastModifiedBy>
  <cp:revision>4</cp:revision>
  <dcterms:created xsi:type="dcterms:W3CDTF">2015-09-12T20:19:00Z</dcterms:created>
  <dcterms:modified xsi:type="dcterms:W3CDTF">2015-09-12T20:29:00Z</dcterms:modified>
</cp:coreProperties>
</file>