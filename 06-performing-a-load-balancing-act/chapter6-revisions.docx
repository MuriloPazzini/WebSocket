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BA921" w14:textId="77777777" w:rsidR="00AA19FF" w:rsidRDefault="00AA19FF" w:rsidP="00AA19FF">
      <w:pPr>
        <w:pStyle w:val="normal0"/>
        <w:spacing w:before="0" w:after="0"/>
        <w:jc w:val="right"/>
      </w:pPr>
      <w:commentRangeStart w:id="0"/>
      <w:r>
        <w:rPr>
          <w:sz w:val="120"/>
          <w:szCs w:val="120"/>
        </w:rPr>
        <w:t>6</w:t>
      </w:r>
      <w:commentRangeEnd w:id="0"/>
      <w:r>
        <w:commentReference w:id="0"/>
      </w:r>
    </w:p>
    <w:p w14:paraId="52F4128E" w14:textId="77777777" w:rsidR="00AA19FF" w:rsidRDefault="00AA19FF" w:rsidP="00AA19FF">
      <w:pPr>
        <w:pStyle w:val="normal0"/>
        <w:spacing w:before="0" w:after="840"/>
        <w:jc w:val="right"/>
      </w:pPr>
      <w:r>
        <w:rPr>
          <w:sz w:val="56"/>
          <w:szCs w:val="56"/>
        </w:rPr>
        <w:t>Performing a Load Balancing Act</w:t>
      </w:r>
    </w:p>
    <w:p w14:paraId="7878BAEF" w14:textId="77777777" w:rsidR="00AA19FF" w:rsidRDefault="00AA19FF" w:rsidP="00AA19FF">
      <w:pPr>
        <w:pStyle w:val="normal0"/>
        <w:spacing w:before="0" w:after="120"/>
      </w:pPr>
      <w:r>
        <w:rPr>
          <w:rFonts w:ascii="Times New Roman" w:eastAsia="Times New Roman" w:hAnsi="Times New Roman" w:cs="Times New Roman"/>
          <w:sz w:val="22"/>
          <w:szCs w:val="22"/>
        </w:rPr>
        <w:t>In this chapter, we will cover the following recipes:</w:t>
      </w:r>
    </w:p>
    <w:p w14:paraId="4AA84B80" w14:textId="77777777" w:rsidR="00AA19FF" w:rsidRDefault="00AA19FF" w:rsidP="00AA19FF">
      <w:pPr>
        <w:pStyle w:val="normal0"/>
        <w:numPr>
          <w:ilvl w:val="0"/>
          <w:numId w:val="18"/>
        </w:numPr>
        <w:tabs>
          <w:tab w:val="left" w:pos="360"/>
        </w:tabs>
        <w:spacing w:before="0"/>
        <w:ind w:left="720" w:right="360" w:hanging="360"/>
      </w:pPr>
      <w:commentRangeStart w:id="1"/>
      <w:r>
        <w:rPr>
          <w:rFonts w:ascii="Times New Roman" w:eastAsia="Times New Roman" w:hAnsi="Times New Roman" w:cs="Times New Roman"/>
          <w:sz w:val="22"/>
          <w:szCs w:val="22"/>
        </w:rPr>
        <w:t xml:space="preserve">Doing Load Balancing with </w:t>
      </w:r>
      <w:proofErr w:type="spellStart"/>
      <w:r>
        <w:rPr>
          <w:rFonts w:ascii="Times New Roman" w:eastAsia="Times New Roman" w:hAnsi="Times New Roman" w:cs="Times New Roman"/>
          <w:sz w:val="22"/>
          <w:szCs w:val="22"/>
        </w:rPr>
        <w:t>Nginx</w:t>
      </w:r>
      <w:proofErr w:type="spellEnd"/>
      <w:r>
        <w:rPr>
          <w:rFonts w:ascii="Times New Roman" w:eastAsia="Times New Roman" w:hAnsi="Times New Roman" w:cs="Times New Roman"/>
          <w:sz w:val="22"/>
          <w:szCs w:val="22"/>
        </w:rPr>
        <w:t xml:space="preserve"> Server</w:t>
      </w:r>
    </w:p>
    <w:p w14:paraId="35653DE6" w14:textId="77777777" w:rsidR="00AA19FF" w:rsidRDefault="00AA19FF" w:rsidP="00AA19FF">
      <w:pPr>
        <w:pStyle w:val="normal0"/>
        <w:numPr>
          <w:ilvl w:val="0"/>
          <w:numId w:val="18"/>
        </w:numPr>
        <w:tabs>
          <w:tab w:val="left" w:pos="360"/>
        </w:tabs>
        <w:spacing w:before="0"/>
        <w:ind w:left="720" w:right="360" w:hanging="360"/>
      </w:pPr>
      <w:r>
        <w:rPr>
          <w:rFonts w:ascii="Times New Roman" w:eastAsia="Times New Roman" w:hAnsi="Times New Roman" w:cs="Times New Roman"/>
          <w:sz w:val="22"/>
          <w:szCs w:val="22"/>
        </w:rPr>
        <w:t>Using Node.JS Cluster</w:t>
      </w:r>
    </w:p>
    <w:p w14:paraId="08047693" w14:textId="77777777" w:rsidR="00AA19FF" w:rsidRDefault="00AA19FF" w:rsidP="00AA19FF">
      <w:pPr>
        <w:pStyle w:val="normal0"/>
        <w:numPr>
          <w:ilvl w:val="0"/>
          <w:numId w:val="18"/>
        </w:numPr>
        <w:tabs>
          <w:tab w:val="left" w:pos="360"/>
        </w:tabs>
        <w:spacing w:before="0"/>
        <w:ind w:left="720" w:right="360" w:hanging="360"/>
      </w:pPr>
      <w:r>
        <w:rPr>
          <w:rFonts w:ascii="Times New Roman" w:eastAsia="Times New Roman" w:hAnsi="Times New Roman" w:cs="Times New Roman"/>
          <w:sz w:val="22"/>
          <w:szCs w:val="22"/>
        </w:rPr>
        <w:t xml:space="preserve">Using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to Pass Events Between Nodes</w:t>
      </w:r>
    </w:p>
    <w:p w14:paraId="2E45ACF6" w14:textId="77777777" w:rsidR="00AA19FF" w:rsidRDefault="00AA19FF" w:rsidP="00AA19FF">
      <w:pPr>
        <w:pStyle w:val="normal0"/>
        <w:numPr>
          <w:ilvl w:val="0"/>
          <w:numId w:val="18"/>
        </w:numPr>
        <w:tabs>
          <w:tab w:val="left" w:pos="360"/>
        </w:tabs>
        <w:spacing w:before="0"/>
        <w:ind w:left="720" w:right="360" w:hanging="360"/>
      </w:pPr>
      <w:r>
        <w:rPr>
          <w:rFonts w:ascii="Times New Roman" w:eastAsia="Times New Roman" w:hAnsi="Times New Roman" w:cs="Times New Roman"/>
          <w:sz w:val="22"/>
          <w:szCs w:val="22"/>
        </w:rPr>
        <w:t>Using Memcached to Manage Multiple Nodes</w:t>
      </w:r>
    </w:p>
    <w:p w14:paraId="42091EC0" w14:textId="77777777" w:rsidR="00AA19FF" w:rsidRDefault="00AA19FF" w:rsidP="00AA19FF">
      <w:pPr>
        <w:pStyle w:val="normal0"/>
        <w:numPr>
          <w:ilvl w:val="0"/>
          <w:numId w:val="18"/>
        </w:numPr>
        <w:tabs>
          <w:tab w:val="left" w:pos="360"/>
        </w:tabs>
        <w:spacing w:before="0"/>
        <w:ind w:left="720" w:right="360" w:hanging="360"/>
      </w:pPr>
      <w:r>
        <w:rPr>
          <w:rFonts w:ascii="Times New Roman" w:eastAsia="Times New Roman" w:hAnsi="Times New Roman" w:cs="Times New Roman"/>
          <w:sz w:val="22"/>
          <w:szCs w:val="22"/>
        </w:rPr>
        <w:t xml:space="preserve">Using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to Message Events Across Nodes</w:t>
      </w:r>
      <w:commentRangeEnd w:id="1"/>
      <w:r>
        <w:commentReference w:id="1"/>
      </w:r>
    </w:p>
    <w:p w14:paraId="72ED8D3B" w14:textId="77777777" w:rsidR="00AA19FF" w:rsidRDefault="00AA19FF" w:rsidP="00AA19FF">
      <w:pPr>
        <w:pStyle w:val="Heading1"/>
      </w:pPr>
      <w:bookmarkStart w:id="2" w:name="h.gjdgxs" w:colFirst="0" w:colLast="0"/>
      <w:bookmarkEnd w:id="2"/>
      <w:r>
        <w:t>Introduction</w:t>
      </w:r>
    </w:p>
    <w:p w14:paraId="1E4FF657" w14:textId="51E322DA" w:rsidR="00AA19FF" w:rsidRDefault="002306CF" w:rsidP="00AA19FF">
      <w:pPr>
        <w:pStyle w:val="normal0"/>
        <w:spacing w:before="0" w:after="120"/>
      </w:pPr>
      <w:r>
        <w:rPr>
          <w:rFonts w:ascii="Times New Roman" w:eastAsia="Times New Roman" w:hAnsi="Times New Roman" w:cs="Times New Roman"/>
          <w:sz w:val="22"/>
          <w:szCs w:val="22"/>
        </w:rPr>
        <w:t>A single Node server can typically handle several thousand simultaneous connections. However, a</w:t>
      </w:r>
      <w:r w:rsidR="00AA19FF">
        <w:rPr>
          <w:rFonts w:ascii="Times New Roman" w:eastAsia="Times New Roman" w:hAnsi="Times New Roman" w:cs="Times New Roman"/>
          <w:sz w:val="22"/>
          <w:szCs w:val="22"/>
        </w:rPr>
        <w:t xml:space="preserve">s the audience of an application </w:t>
      </w:r>
      <w:commentRangeStart w:id="3"/>
      <w:r w:rsidR="00AA19FF">
        <w:rPr>
          <w:rFonts w:ascii="Times New Roman" w:eastAsia="Times New Roman" w:hAnsi="Times New Roman" w:cs="Times New Roman"/>
          <w:sz w:val="22"/>
          <w:szCs w:val="22"/>
        </w:rPr>
        <w:t>grows</w:t>
      </w:r>
      <w:commentRangeEnd w:id="3"/>
      <w:r w:rsidR="00AA19FF">
        <w:commentReference w:id="3"/>
      </w:r>
      <w:r w:rsidR="00AA19FF">
        <w:rPr>
          <w:rFonts w:ascii="Times New Roman" w:eastAsia="Times New Roman" w:hAnsi="Times New Roman" w:cs="Times New Roman"/>
          <w:sz w:val="22"/>
          <w:szCs w:val="22"/>
        </w:rPr>
        <w:t>, it is important to make sure that the application is scalable. On the server-side, this means that we might want to distribute our application across multiple threads or node instances.</w:t>
      </w:r>
    </w:p>
    <w:p w14:paraId="7CAA1C47"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The issue with distributing your application across nodes is that when we emit a message, it will only be received by one of the distributed servers. Sockets that are not connected to the same server as the one that receives the message will not be able to receive it without some additional handling. Luckily, there are some great ways to pass session data between servers using a caching system such as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Memcache</w:t>
      </w:r>
      <w:proofErr w:type="spellEnd"/>
      <w:r>
        <w:rPr>
          <w:rFonts w:ascii="Times New Roman" w:eastAsia="Times New Roman" w:hAnsi="Times New Roman" w:cs="Times New Roman"/>
          <w:sz w:val="22"/>
          <w:szCs w:val="22"/>
        </w:rPr>
        <w:t xml:space="preserve"> or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By using adapters for one of these distributed caching mechanisms, we can easily scale our servers without compromising our Socket.IO connection.</w:t>
      </w:r>
    </w:p>
    <w:p w14:paraId="250BC43C" w14:textId="77777777" w:rsidR="00AA19FF" w:rsidRDefault="00AA19FF" w:rsidP="00AA19FF">
      <w:pPr>
        <w:pStyle w:val="Heading1"/>
      </w:pPr>
      <w:bookmarkStart w:id="4" w:name="h.30j0zll" w:colFirst="0" w:colLast="0"/>
      <w:bookmarkEnd w:id="4"/>
      <w:r>
        <w:t xml:space="preserve">Doing Load Balancing with </w:t>
      </w:r>
      <w:proofErr w:type="spellStart"/>
      <w:r>
        <w:t>Nginx</w:t>
      </w:r>
      <w:proofErr w:type="spellEnd"/>
      <w:r>
        <w:t xml:space="preserve"> Server</w:t>
      </w:r>
    </w:p>
    <w:p w14:paraId="4F73EFC3" w14:textId="77777777" w:rsidR="00AA19FF" w:rsidRDefault="00AA19FF" w:rsidP="00AA19FF">
      <w:pPr>
        <w:pStyle w:val="normal0"/>
        <w:spacing w:before="0" w:after="120"/>
      </w:pPr>
      <w:proofErr w:type="spellStart"/>
      <w:r>
        <w:rPr>
          <w:rFonts w:ascii="Times New Roman" w:eastAsia="Times New Roman" w:hAnsi="Times New Roman" w:cs="Times New Roman"/>
          <w:sz w:val="22"/>
          <w:szCs w:val="22"/>
        </w:rPr>
        <w:t>Nginx</w:t>
      </w:r>
      <w:proofErr w:type="spellEnd"/>
      <w:r>
        <w:rPr>
          <w:rFonts w:ascii="Times New Roman" w:eastAsia="Times New Roman" w:hAnsi="Times New Roman" w:cs="Times New Roman"/>
          <w:sz w:val="22"/>
          <w:szCs w:val="22"/>
        </w:rPr>
        <w:t xml:space="preserve"> is a free, open-sourced, high performance HTTP server and reversed proxy. Unlike traditional servers, </w:t>
      </w:r>
      <w:proofErr w:type="spellStart"/>
      <w:r>
        <w:rPr>
          <w:rFonts w:ascii="Times New Roman" w:eastAsia="Times New Roman" w:hAnsi="Times New Roman" w:cs="Times New Roman"/>
          <w:sz w:val="22"/>
          <w:szCs w:val="22"/>
        </w:rPr>
        <w:t>Nginx</w:t>
      </w:r>
      <w:proofErr w:type="spellEnd"/>
      <w:r>
        <w:rPr>
          <w:rFonts w:ascii="Times New Roman" w:eastAsia="Times New Roman" w:hAnsi="Times New Roman" w:cs="Times New Roman"/>
          <w:sz w:val="22"/>
          <w:szCs w:val="22"/>
        </w:rPr>
        <w:t xml:space="preserve"> doesn't rely on threads to handle requests. Instead, it uses a </w:t>
      </w:r>
      <w:r>
        <w:rPr>
          <w:rFonts w:ascii="Times New Roman" w:eastAsia="Times New Roman" w:hAnsi="Times New Roman" w:cs="Times New Roman"/>
          <w:sz w:val="22"/>
          <w:szCs w:val="22"/>
        </w:rPr>
        <w:lastRenderedPageBreak/>
        <w:t>much more scalable asynchronous architecture. This architecture uses small and predictable amounts of memory under load.</w:t>
      </w:r>
    </w:p>
    <w:p w14:paraId="2DC1EDFF"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We can use </w:t>
      </w:r>
      <w:proofErr w:type="spellStart"/>
      <w:r>
        <w:rPr>
          <w:rFonts w:ascii="Times New Roman" w:eastAsia="Times New Roman" w:hAnsi="Times New Roman" w:cs="Times New Roman"/>
          <w:sz w:val="22"/>
          <w:szCs w:val="22"/>
        </w:rPr>
        <w:t>Nginx</w:t>
      </w:r>
      <w:proofErr w:type="spellEnd"/>
      <w:r>
        <w:rPr>
          <w:rFonts w:ascii="Times New Roman" w:eastAsia="Times New Roman" w:hAnsi="Times New Roman" w:cs="Times New Roman"/>
          <w:sz w:val="22"/>
          <w:szCs w:val="22"/>
        </w:rPr>
        <w:t xml:space="preserve"> to load balance our Node servers and if it is configured correctly, we won’t have to worry about requests being lost between the original handshake and the callback when events are received.</w:t>
      </w:r>
    </w:p>
    <w:p w14:paraId="03D42788" w14:textId="77777777" w:rsidR="00AA19FF" w:rsidRDefault="00AA19FF" w:rsidP="00AA19FF">
      <w:pPr>
        <w:pStyle w:val="Heading2"/>
      </w:pPr>
      <w:bookmarkStart w:id="5" w:name="h.1fob9te" w:colFirst="0" w:colLast="0"/>
      <w:bookmarkEnd w:id="5"/>
      <w:r>
        <w:t>Getting Ready...</w:t>
      </w:r>
    </w:p>
    <w:p w14:paraId="7CFD425A"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Before we can do effective load balancing with the </w:t>
      </w:r>
      <w:proofErr w:type="spellStart"/>
      <w:r>
        <w:rPr>
          <w:rFonts w:ascii="Times New Roman" w:eastAsia="Times New Roman" w:hAnsi="Times New Roman" w:cs="Times New Roman"/>
          <w:sz w:val="22"/>
          <w:szCs w:val="22"/>
        </w:rPr>
        <w:t>Nginx</w:t>
      </w:r>
      <w:proofErr w:type="spellEnd"/>
      <w:r>
        <w:rPr>
          <w:rFonts w:ascii="Times New Roman" w:eastAsia="Times New Roman" w:hAnsi="Times New Roman" w:cs="Times New Roman"/>
          <w:sz w:val="22"/>
          <w:szCs w:val="22"/>
        </w:rPr>
        <w:t xml:space="preserve"> server, we will need to install it. </w:t>
      </w:r>
      <w:proofErr w:type="spellStart"/>
      <w:r>
        <w:rPr>
          <w:rFonts w:ascii="Times New Roman" w:eastAsia="Times New Roman" w:hAnsi="Times New Roman" w:cs="Times New Roman"/>
          <w:sz w:val="22"/>
          <w:szCs w:val="22"/>
        </w:rPr>
        <w:t>Nginx</w:t>
      </w:r>
      <w:proofErr w:type="spellEnd"/>
      <w:r>
        <w:rPr>
          <w:rFonts w:ascii="Times New Roman" w:eastAsia="Times New Roman" w:hAnsi="Times New Roman" w:cs="Times New Roman"/>
          <w:sz w:val="22"/>
          <w:szCs w:val="22"/>
        </w:rPr>
        <w:t xml:space="preserve"> can be installed with Homebrew:</w:t>
      </w:r>
    </w:p>
    <w:p w14:paraId="1AE76E82" w14:textId="77777777" w:rsidR="00AA19FF" w:rsidRDefault="00AA19FF" w:rsidP="00AA19FF">
      <w:pPr>
        <w:pStyle w:val="normal0"/>
        <w:spacing w:before="0" w:after="50"/>
      </w:pPr>
      <w:proofErr w:type="gramStart"/>
      <w:r>
        <w:rPr>
          <w:rFonts w:ascii="Droid Sans Mono" w:eastAsia="Droid Sans Mono" w:hAnsi="Droid Sans Mono" w:cs="Droid Sans Mono"/>
          <w:sz w:val="19"/>
          <w:szCs w:val="19"/>
        </w:rPr>
        <w:t>brew</w:t>
      </w:r>
      <w:proofErr w:type="gramEnd"/>
      <w:r>
        <w:rPr>
          <w:rFonts w:ascii="Droid Sans Mono" w:eastAsia="Droid Sans Mono" w:hAnsi="Droid Sans Mono" w:cs="Droid Sans Mono"/>
          <w:sz w:val="19"/>
          <w:szCs w:val="19"/>
        </w:rPr>
        <w:t xml:space="preserve"> install </w:t>
      </w:r>
      <w:proofErr w:type="spellStart"/>
      <w:r>
        <w:rPr>
          <w:rFonts w:ascii="Droid Sans Mono" w:eastAsia="Droid Sans Mono" w:hAnsi="Droid Sans Mono" w:cs="Droid Sans Mono"/>
          <w:sz w:val="19"/>
          <w:szCs w:val="19"/>
        </w:rPr>
        <w:t>nginx</w:t>
      </w:r>
      <w:proofErr w:type="spellEnd"/>
    </w:p>
    <w:p w14:paraId="3B8735C9" w14:textId="77777777" w:rsidR="00AA19FF" w:rsidRDefault="00AA19FF" w:rsidP="00AA19FF">
      <w:pPr>
        <w:pStyle w:val="normal0"/>
        <w:spacing w:before="0" w:after="120"/>
      </w:pPr>
    </w:p>
    <w:p w14:paraId="4D274193"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Once </w:t>
      </w:r>
      <w:proofErr w:type="spellStart"/>
      <w:r>
        <w:rPr>
          <w:rFonts w:ascii="Times New Roman" w:eastAsia="Times New Roman" w:hAnsi="Times New Roman" w:cs="Times New Roman"/>
          <w:sz w:val="22"/>
          <w:szCs w:val="22"/>
        </w:rPr>
        <w:t>Nginx</w:t>
      </w:r>
      <w:proofErr w:type="spellEnd"/>
      <w:r>
        <w:rPr>
          <w:rFonts w:ascii="Times New Roman" w:eastAsia="Times New Roman" w:hAnsi="Times New Roman" w:cs="Times New Roman"/>
          <w:sz w:val="22"/>
          <w:szCs w:val="22"/>
        </w:rPr>
        <w:t xml:space="preserve"> is installed, you can start it by running:</w:t>
      </w:r>
    </w:p>
    <w:p w14:paraId="760B9145" w14:textId="2FF9BD75" w:rsidR="00AA19FF" w:rsidRDefault="002306CF" w:rsidP="00AA19FF">
      <w:pPr>
        <w:pStyle w:val="normal0"/>
        <w:spacing w:before="0" w:after="50"/>
      </w:pPr>
      <w:proofErr w:type="spellStart"/>
      <w:proofErr w:type="gramStart"/>
      <w:r>
        <w:rPr>
          <w:rFonts w:ascii="Droid Sans Mono" w:eastAsia="Droid Sans Mono" w:hAnsi="Droid Sans Mono" w:cs="Droid Sans Mono"/>
          <w:sz w:val="19"/>
          <w:szCs w:val="19"/>
        </w:rPr>
        <w:t>s</w:t>
      </w:r>
      <w:commentRangeStart w:id="6"/>
      <w:r w:rsidR="00AA19FF">
        <w:rPr>
          <w:rFonts w:ascii="Droid Sans Mono" w:eastAsia="Droid Sans Mono" w:hAnsi="Droid Sans Mono" w:cs="Droid Sans Mono"/>
          <w:sz w:val="19"/>
          <w:szCs w:val="19"/>
        </w:rPr>
        <w:t>udo</w:t>
      </w:r>
      <w:proofErr w:type="spellEnd"/>
      <w:proofErr w:type="gramEnd"/>
      <w:r>
        <w:rPr>
          <w:rFonts w:ascii="Droid Sans Mono" w:eastAsia="Droid Sans Mono" w:hAnsi="Droid Sans Mono" w:cs="Droid Sans Mono"/>
          <w:sz w:val="19"/>
          <w:szCs w:val="19"/>
        </w:rPr>
        <w:t xml:space="preserve"> </w:t>
      </w:r>
      <w:proofErr w:type="spellStart"/>
      <w:r w:rsidR="00AA19FF">
        <w:rPr>
          <w:rFonts w:ascii="Droid Sans Mono" w:eastAsia="Droid Sans Mono" w:hAnsi="Droid Sans Mono" w:cs="Droid Sans Mono"/>
          <w:sz w:val="19"/>
          <w:szCs w:val="19"/>
        </w:rPr>
        <w:t>nginx</w:t>
      </w:r>
      <w:commentRangeEnd w:id="6"/>
      <w:proofErr w:type="spellEnd"/>
      <w:r w:rsidR="00AA19FF">
        <w:commentReference w:id="6"/>
      </w:r>
    </w:p>
    <w:p w14:paraId="34D10159" w14:textId="77777777" w:rsidR="00AA19FF" w:rsidRDefault="00AA19FF" w:rsidP="00AA19FF">
      <w:pPr>
        <w:pStyle w:val="normal0"/>
        <w:spacing w:before="0" w:after="120"/>
      </w:pPr>
    </w:p>
    <w:p w14:paraId="512D81C8" w14:textId="77777777" w:rsidR="00AA19FF" w:rsidRDefault="00AA19FF" w:rsidP="00AA19FF">
      <w:pPr>
        <w:pStyle w:val="normal0"/>
        <w:spacing w:before="0" w:after="120"/>
      </w:pPr>
      <w:r>
        <w:rPr>
          <w:rFonts w:ascii="Times New Roman" w:eastAsia="Times New Roman" w:hAnsi="Times New Roman" w:cs="Times New Roman"/>
          <w:sz w:val="22"/>
          <w:szCs w:val="22"/>
        </w:rPr>
        <w:t>You can also stop it by running:</w:t>
      </w:r>
    </w:p>
    <w:p w14:paraId="59D8B650" w14:textId="0884DCE2" w:rsidR="00AA19FF" w:rsidRDefault="002306CF" w:rsidP="00AA19FF">
      <w:pPr>
        <w:pStyle w:val="normal0"/>
        <w:spacing w:before="0" w:after="50"/>
      </w:pPr>
      <w:proofErr w:type="spellStart"/>
      <w:proofErr w:type="gramStart"/>
      <w:r>
        <w:rPr>
          <w:rFonts w:ascii="Droid Sans Mono" w:eastAsia="Droid Sans Mono" w:hAnsi="Droid Sans Mono" w:cs="Droid Sans Mono"/>
          <w:sz w:val="19"/>
          <w:szCs w:val="19"/>
        </w:rPr>
        <w:t>s</w:t>
      </w:r>
      <w:r w:rsidR="00AA19FF">
        <w:rPr>
          <w:rFonts w:ascii="Droid Sans Mono" w:eastAsia="Droid Sans Mono" w:hAnsi="Droid Sans Mono" w:cs="Droid Sans Mono"/>
          <w:sz w:val="19"/>
          <w:szCs w:val="19"/>
        </w:rPr>
        <w:t>udo</w:t>
      </w:r>
      <w:proofErr w:type="spellEnd"/>
      <w:proofErr w:type="gramEnd"/>
      <w:r>
        <w:rPr>
          <w:rFonts w:ascii="Droid Sans Mono" w:eastAsia="Droid Sans Mono" w:hAnsi="Droid Sans Mono" w:cs="Droid Sans Mono"/>
          <w:sz w:val="19"/>
          <w:szCs w:val="19"/>
        </w:rPr>
        <w:t xml:space="preserve"> </w:t>
      </w:r>
      <w:proofErr w:type="spellStart"/>
      <w:r w:rsidR="00AA19FF">
        <w:rPr>
          <w:rFonts w:ascii="Droid Sans Mono" w:eastAsia="Droid Sans Mono" w:hAnsi="Droid Sans Mono" w:cs="Droid Sans Mono"/>
          <w:sz w:val="19"/>
          <w:szCs w:val="19"/>
        </w:rPr>
        <w:t>nginx</w:t>
      </w:r>
      <w:proofErr w:type="spellEnd"/>
      <w:r w:rsidR="00AA19FF">
        <w:rPr>
          <w:rFonts w:ascii="Droid Sans Mono" w:eastAsia="Droid Sans Mono" w:hAnsi="Droid Sans Mono" w:cs="Droid Sans Mono"/>
          <w:sz w:val="19"/>
          <w:szCs w:val="19"/>
        </w:rPr>
        <w:t xml:space="preserve"> –s stop</w:t>
      </w:r>
    </w:p>
    <w:p w14:paraId="69D7010A" w14:textId="77777777" w:rsidR="00AA19FF" w:rsidRDefault="00AA19FF" w:rsidP="00AA19FF">
      <w:pPr>
        <w:pStyle w:val="normal0"/>
        <w:spacing w:before="0" w:after="50"/>
      </w:pPr>
    </w:p>
    <w:p w14:paraId="784FBEA3" w14:textId="77777777" w:rsidR="00AA19FF" w:rsidRDefault="00AA19FF" w:rsidP="00AA19FF">
      <w:pPr>
        <w:pStyle w:val="Heading2"/>
      </w:pPr>
      <w:bookmarkStart w:id="7" w:name="h.3znysh7" w:colFirst="0" w:colLast="0"/>
      <w:bookmarkEnd w:id="7"/>
      <w:r>
        <w:t>How To Do It</w:t>
      </w:r>
      <w:proofErr w:type="gramStart"/>
      <w:r>
        <w:t>..</w:t>
      </w:r>
      <w:proofErr w:type="gramEnd"/>
      <w:r>
        <w:t>.</w:t>
      </w:r>
    </w:p>
    <w:p w14:paraId="26516389"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To load balance a Socket.IO app using </w:t>
      </w:r>
      <w:proofErr w:type="spellStart"/>
      <w:r>
        <w:rPr>
          <w:rFonts w:ascii="Times New Roman" w:eastAsia="Times New Roman" w:hAnsi="Times New Roman" w:cs="Times New Roman"/>
          <w:sz w:val="22"/>
          <w:szCs w:val="22"/>
        </w:rPr>
        <w:t>Nginx</w:t>
      </w:r>
      <w:proofErr w:type="spellEnd"/>
      <w:r>
        <w:rPr>
          <w:rFonts w:ascii="Times New Roman" w:eastAsia="Times New Roman" w:hAnsi="Times New Roman" w:cs="Times New Roman"/>
          <w:sz w:val="22"/>
          <w:szCs w:val="22"/>
        </w:rPr>
        <w:t>, follow these steps:</w:t>
      </w:r>
    </w:p>
    <w:p w14:paraId="1B643D0A"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Open your </w:t>
      </w:r>
      <w:proofErr w:type="spellStart"/>
      <w:r>
        <w:rPr>
          <w:rFonts w:ascii="Times New Roman" w:eastAsia="Times New Roman" w:hAnsi="Times New Roman" w:cs="Times New Roman"/>
          <w:sz w:val="22"/>
          <w:szCs w:val="22"/>
        </w:rPr>
        <w:t>Nginxconfig</w:t>
      </w:r>
      <w:proofErr w:type="spellEnd"/>
      <w:r>
        <w:rPr>
          <w:rFonts w:ascii="Times New Roman" w:eastAsia="Times New Roman" w:hAnsi="Times New Roman" w:cs="Times New Roman"/>
          <w:sz w:val="22"/>
          <w:szCs w:val="22"/>
        </w:rPr>
        <w:t xml:space="preserve"> file. This will most likely be located at </w:t>
      </w:r>
      <w:r>
        <w:rPr>
          <w:rFonts w:ascii="Droid Sans Mono" w:eastAsia="Droid Sans Mono" w:hAnsi="Droid Sans Mono" w:cs="Droid Sans Mono"/>
          <w:color w:val="747959"/>
          <w:sz w:val="19"/>
          <w:szCs w:val="19"/>
        </w:rPr>
        <w:t>/</w:t>
      </w:r>
      <w:proofErr w:type="spellStart"/>
      <w:r>
        <w:rPr>
          <w:rFonts w:ascii="Droid Sans Mono" w:eastAsia="Droid Sans Mono" w:hAnsi="Droid Sans Mono" w:cs="Droid Sans Mono"/>
          <w:color w:val="747959"/>
          <w:sz w:val="19"/>
          <w:szCs w:val="19"/>
        </w:rPr>
        <w:t>usr</w:t>
      </w:r>
      <w:proofErr w:type="spellEnd"/>
      <w:r>
        <w:rPr>
          <w:rFonts w:ascii="Droid Sans Mono" w:eastAsia="Droid Sans Mono" w:hAnsi="Droid Sans Mono" w:cs="Droid Sans Mono"/>
          <w:color w:val="747959"/>
          <w:sz w:val="19"/>
          <w:szCs w:val="19"/>
        </w:rPr>
        <w:t>/local/</w:t>
      </w:r>
      <w:proofErr w:type="spellStart"/>
      <w:r>
        <w:rPr>
          <w:rFonts w:ascii="Droid Sans Mono" w:eastAsia="Droid Sans Mono" w:hAnsi="Droid Sans Mono" w:cs="Droid Sans Mono"/>
          <w:color w:val="747959"/>
          <w:sz w:val="19"/>
          <w:szCs w:val="19"/>
        </w:rPr>
        <w:t>etc</w:t>
      </w:r>
      <w:proofErr w:type="spellEnd"/>
      <w:r>
        <w:rPr>
          <w:rFonts w:ascii="Droid Sans Mono" w:eastAsia="Droid Sans Mono" w:hAnsi="Droid Sans Mono" w:cs="Droid Sans Mono"/>
          <w:color w:val="747959"/>
          <w:sz w:val="19"/>
          <w:szCs w:val="19"/>
        </w:rPr>
        <w:t>/</w:t>
      </w:r>
      <w:proofErr w:type="spellStart"/>
      <w:r>
        <w:rPr>
          <w:rFonts w:ascii="Droid Sans Mono" w:eastAsia="Droid Sans Mono" w:hAnsi="Droid Sans Mono" w:cs="Droid Sans Mono"/>
          <w:color w:val="747959"/>
          <w:sz w:val="19"/>
          <w:szCs w:val="19"/>
        </w:rPr>
        <w:t>nginx</w:t>
      </w:r>
      <w:proofErr w:type="spellEnd"/>
      <w:r>
        <w:rPr>
          <w:rFonts w:ascii="Droid Sans Mono" w:eastAsia="Droid Sans Mono" w:hAnsi="Droid Sans Mono" w:cs="Droid Sans Mono"/>
          <w:color w:val="747959"/>
          <w:sz w:val="19"/>
          <w:szCs w:val="19"/>
        </w:rPr>
        <w:t>/</w:t>
      </w:r>
      <w:proofErr w:type="spellStart"/>
      <w:r>
        <w:rPr>
          <w:rFonts w:ascii="Droid Sans Mono" w:eastAsia="Droid Sans Mono" w:hAnsi="Droid Sans Mono" w:cs="Droid Sans Mono"/>
          <w:color w:val="747959"/>
          <w:sz w:val="19"/>
          <w:szCs w:val="19"/>
        </w:rPr>
        <w:t>nginx.conf</w:t>
      </w:r>
      <w:proofErr w:type="spellEnd"/>
    </w:p>
    <w:p w14:paraId="6F8659EF"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Find the http section of the </w:t>
      </w:r>
      <w:proofErr w:type="spellStart"/>
      <w:r>
        <w:rPr>
          <w:rFonts w:ascii="Times New Roman" w:eastAsia="Times New Roman" w:hAnsi="Times New Roman" w:cs="Times New Roman"/>
          <w:sz w:val="22"/>
          <w:szCs w:val="22"/>
        </w:rPr>
        <w:t>nginx.conf</w:t>
      </w:r>
      <w:proofErr w:type="spellEnd"/>
      <w:r>
        <w:rPr>
          <w:rFonts w:ascii="Times New Roman" w:eastAsia="Times New Roman" w:hAnsi="Times New Roman" w:cs="Times New Roman"/>
          <w:sz w:val="22"/>
          <w:szCs w:val="22"/>
        </w:rPr>
        <w:t xml:space="preserve"> file and add your list of upstream nodes:</w:t>
      </w:r>
    </w:p>
    <w:p w14:paraId="2D17BFD4" w14:textId="77777777" w:rsidR="00147A77" w:rsidRDefault="00147A77" w:rsidP="00147A77">
      <w:pPr>
        <w:pStyle w:val="CodePACKT"/>
      </w:pPr>
      <w:proofErr w:type="gramStart"/>
      <w:r>
        <w:t>upstream</w:t>
      </w:r>
      <w:proofErr w:type="gramEnd"/>
      <w:r>
        <w:t xml:space="preserve"> </w:t>
      </w:r>
      <w:proofErr w:type="spellStart"/>
      <w:r>
        <w:t>io_nodes</w:t>
      </w:r>
      <w:proofErr w:type="spellEnd"/>
      <w:r>
        <w:t xml:space="preserve"> {</w:t>
      </w:r>
    </w:p>
    <w:p w14:paraId="0326E370" w14:textId="77777777" w:rsidR="00147A77" w:rsidRDefault="00147A77" w:rsidP="00147A77">
      <w:pPr>
        <w:pStyle w:val="CodePACKT"/>
      </w:pPr>
      <w:r>
        <w:t xml:space="preserve">  </w:t>
      </w:r>
      <w:proofErr w:type="spellStart"/>
      <w:proofErr w:type="gramStart"/>
      <w:r>
        <w:t>ip</w:t>
      </w:r>
      <w:proofErr w:type="gramEnd"/>
      <w:r>
        <w:t>_hash</w:t>
      </w:r>
      <w:proofErr w:type="spellEnd"/>
      <w:r>
        <w:t>;</w:t>
      </w:r>
    </w:p>
    <w:p w14:paraId="05EFF4BE" w14:textId="77777777" w:rsidR="00147A77" w:rsidRDefault="00147A77" w:rsidP="00147A77">
      <w:pPr>
        <w:pStyle w:val="CodePACKT"/>
      </w:pPr>
      <w:r>
        <w:t xml:space="preserve">  </w:t>
      </w:r>
      <w:proofErr w:type="gramStart"/>
      <w:r>
        <w:t>server</w:t>
      </w:r>
      <w:proofErr w:type="gramEnd"/>
      <w:r>
        <w:t xml:space="preserve"> 127.0.0.1:5000;</w:t>
      </w:r>
    </w:p>
    <w:p w14:paraId="618CC137" w14:textId="77777777" w:rsidR="00147A77" w:rsidRDefault="00147A77" w:rsidP="00147A77">
      <w:pPr>
        <w:pStyle w:val="CodePACKT"/>
      </w:pPr>
      <w:r>
        <w:t xml:space="preserve">  </w:t>
      </w:r>
      <w:proofErr w:type="gramStart"/>
      <w:r>
        <w:t>server</w:t>
      </w:r>
      <w:proofErr w:type="gramEnd"/>
      <w:r>
        <w:t xml:space="preserve"> 127.0.0.1:5001;</w:t>
      </w:r>
    </w:p>
    <w:p w14:paraId="6FDD418C" w14:textId="77777777" w:rsidR="00147A77" w:rsidRDefault="00147A77" w:rsidP="00147A77">
      <w:pPr>
        <w:pStyle w:val="CodePACKT"/>
      </w:pPr>
      <w:r>
        <w:t xml:space="preserve">  </w:t>
      </w:r>
      <w:proofErr w:type="gramStart"/>
      <w:r>
        <w:t>server</w:t>
      </w:r>
      <w:proofErr w:type="gramEnd"/>
      <w:r>
        <w:t xml:space="preserve"> 127.0.0.1:5002;</w:t>
      </w:r>
    </w:p>
    <w:p w14:paraId="16287BF7" w14:textId="77777777" w:rsidR="00147A77" w:rsidRDefault="00147A77" w:rsidP="00147A77">
      <w:pPr>
        <w:pStyle w:val="CodePACKT"/>
      </w:pPr>
      <w:r>
        <w:t xml:space="preserve">  </w:t>
      </w:r>
      <w:proofErr w:type="gramStart"/>
      <w:r>
        <w:t>server</w:t>
      </w:r>
      <w:proofErr w:type="gramEnd"/>
      <w:r>
        <w:t xml:space="preserve"> 127.0.0.1:5003;</w:t>
      </w:r>
    </w:p>
    <w:p w14:paraId="0BADFEE1" w14:textId="598798C2" w:rsidR="00147A77" w:rsidRDefault="00147A77" w:rsidP="00147A77">
      <w:pPr>
        <w:pStyle w:val="CodePACKT"/>
      </w:pPr>
      <w:r>
        <w:t>}</w:t>
      </w:r>
    </w:p>
    <w:p w14:paraId="118D0A0E" w14:textId="77777777" w:rsidR="00AA19FF" w:rsidRDefault="00AA19FF" w:rsidP="00AA19FF">
      <w:pPr>
        <w:pStyle w:val="normal0"/>
        <w:spacing w:before="0" w:after="50"/>
        <w:ind w:left="360"/>
      </w:pPr>
    </w:p>
    <w:p w14:paraId="6AC7717B"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In server / location, configure your proxy to pass all of the headers from the original request:</w:t>
      </w:r>
    </w:p>
    <w:p w14:paraId="005976F2" w14:textId="77777777" w:rsidR="00AA19FF" w:rsidRDefault="00AA19FF" w:rsidP="00AA19FF">
      <w:pPr>
        <w:pStyle w:val="normal0"/>
        <w:spacing w:before="0" w:after="50"/>
        <w:ind w:left="360"/>
      </w:pPr>
    </w:p>
    <w:p w14:paraId="0FD76C54" w14:textId="77777777" w:rsidR="00147A77" w:rsidRDefault="00147A77" w:rsidP="00147A77">
      <w:pPr>
        <w:pStyle w:val="CodePACKT"/>
      </w:pPr>
      <w:proofErr w:type="gramStart"/>
      <w:r>
        <w:t>location</w:t>
      </w:r>
      <w:proofErr w:type="gramEnd"/>
      <w:r>
        <w:t xml:space="preserve"> / {</w:t>
      </w:r>
    </w:p>
    <w:p w14:paraId="5663823E" w14:textId="77777777" w:rsidR="00147A77" w:rsidRDefault="00147A77" w:rsidP="00147A77">
      <w:pPr>
        <w:pStyle w:val="CodePACKT"/>
      </w:pPr>
      <w:r>
        <w:t xml:space="preserve">    </w:t>
      </w:r>
      <w:proofErr w:type="spellStart"/>
      <w:proofErr w:type="gramStart"/>
      <w:r>
        <w:t>proxy</w:t>
      </w:r>
      <w:proofErr w:type="gramEnd"/>
      <w:r>
        <w:t>_set_header</w:t>
      </w:r>
      <w:proofErr w:type="spellEnd"/>
      <w:r>
        <w:t xml:space="preserve"> Upgrade $</w:t>
      </w:r>
      <w:proofErr w:type="spellStart"/>
      <w:r>
        <w:t>http_upgrade</w:t>
      </w:r>
      <w:proofErr w:type="spellEnd"/>
      <w:r>
        <w:t>;</w:t>
      </w:r>
    </w:p>
    <w:p w14:paraId="42887969" w14:textId="77777777" w:rsidR="00147A77" w:rsidRDefault="00147A77" w:rsidP="00147A77">
      <w:pPr>
        <w:pStyle w:val="CodePACKT"/>
      </w:pPr>
      <w:r>
        <w:t xml:space="preserve">    </w:t>
      </w:r>
      <w:proofErr w:type="spellStart"/>
      <w:proofErr w:type="gramStart"/>
      <w:r>
        <w:t>proxy</w:t>
      </w:r>
      <w:proofErr w:type="gramEnd"/>
      <w:r>
        <w:t>_set_header</w:t>
      </w:r>
      <w:proofErr w:type="spellEnd"/>
      <w:r>
        <w:t xml:space="preserve"> Connection "upgrade";</w:t>
      </w:r>
    </w:p>
    <w:p w14:paraId="08A698C6" w14:textId="77777777" w:rsidR="00147A77" w:rsidRDefault="00147A77" w:rsidP="00147A77">
      <w:pPr>
        <w:pStyle w:val="CodePACKT"/>
      </w:pPr>
      <w:r>
        <w:t xml:space="preserve">    </w:t>
      </w:r>
      <w:proofErr w:type="spellStart"/>
      <w:proofErr w:type="gramStart"/>
      <w:r>
        <w:t>proxy</w:t>
      </w:r>
      <w:proofErr w:type="gramEnd"/>
      <w:r>
        <w:t>_set_header</w:t>
      </w:r>
      <w:proofErr w:type="spellEnd"/>
      <w:r>
        <w:t xml:space="preserve"> X-Forwarded-For $</w:t>
      </w:r>
      <w:proofErr w:type="spellStart"/>
      <w:r>
        <w:t>proxy_add_x_forwarded_for</w:t>
      </w:r>
      <w:proofErr w:type="spellEnd"/>
      <w:r>
        <w:t>;</w:t>
      </w:r>
    </w:p>
    <w:p w14:paraId="7A3F9F6B" w14:textId="77777777" w:rsidR="00147A77" w:rsidRDefault="00147A77" w:rsidP="00147A77">
      <w:pPr>
        <w:pStyle w:val="CodePACKT"/>
      </w:pPr>
      <w:r>
        <w:t xml:space="preserve">    </w:t>
      </w:r>
      <w:proofErr w:type="spellStart"/>
      <w:proofErr w:type="gramStart"/>
      <w:r>
        <w:t>proxy</w:t>
      </w:r>
      <w:proofErr w:type="gramEnd"/>
      <w:r>
        <w:t>_set_header</w:t>
      </w:r>
      <w:proofErr w:type="spellEnd"/>
      <w:r>
        <w:t xml:space="preserve"> Host $host;</w:t>
      </w:r>
    </w:p>
    <w:p w14:paraId="75D3D49D" w14:textId="77777777" w:rsidR="00147A77" w:rsidRDefault="00147A77" w:rsidP="00147A77">
      <w:pPr>
        <w:pStyle w:val="CodePACKT"/>
      </w:pPr>
      <w:r>
        <w:t xml:space="preserve">    </w:t>
      </w:r>
      <w:proofErr w:type="spellStart"/>
      <w:proofErr w:type="gramStart"/>
      <w:r>
        <w:t>proxy</w:t>
      </w:r>
      <w:proofErr w:type="gramEnd"/>
      <w:r>
        <w:t>_http_version</w:t>
      </w:r>
      <w:proofErr w:type="spellEnd"/>
      <w:r>
        <w:t xml:space="preserve"> 1.1;</w:t>
      </w:r>
    </w:p>
    <w:p w14:paraId="5A9077E8" w14:textId="77777777" w:rsidR="00147A77" w:rsidRDefault="00147A77" w:rsidP="00147A77">
      <w:pPr>
        <w:pStyle w:val="CodePACKT"/>
      </w:pPr>
      <w:r>
        <w:t xml:space="preserve">    </w:t>
      </w:r>
      <w:proofErr w:type="spellStart"/>
      <w:proofErr w:type="gramStart"/>
      <w:r>
        <w:t>proxy</w:t>
      </w:r>
      <w:proofErr w:type="gramEnd"/>
      <w:r>
        <w:t>_pass</w:t>
      </w:r>
      <w:proofErr w:type="spellEnd"/>
      <w:r>
        <w:t xml:space="preserve"> http://io_nodes;</w:t>
      </w:r>
    </w:p>
    <w:p w14:paraId="6FE17D99" w14:textId="18AD10DA" w:rsidR="00AA19FF" w:rsidRDefault="00147A77" w:rsidP="00147A77">
      <w:pPr>
        <w:pStyle w:val="normal0"/>
        <w:spacing w:before="0" w:after="50"/>
        <w:ind w:left="360"/>
      </w:pPr>
      <w:r>
        <w:t>}</w:t>
      </w:r>
    </w:p>
    <w:p w14:paraId="389C52F7" w14:textId="77777777" w:rsidR="00AA19FF" w:rsidRDefault="00AA19FF" w:rsidP="00AA19FF">
      <w:pPr>
        <w:pStyle w:val="normal0"/>
        <w:spacing w:before="0" w:after="50"/>
        <w:ind w:left="360"/>
      </w:pPr>
    </w:p>
    <w:p w14:paraId="60279549"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Start your </w:t>
      </w:r>
      <w:proofErr w:type="spellStart"/>
      <w:r>
        <w:rPr>
          <w:rFonts w:ascii="Times New Roman" w:eastAsia="Times New Roman" w:hAnsi="Times New Roman" w:cs="Times New Roman"/>
          <w:sz w:val="22"/>
          <w:szCs w:val="22"/>
        </w:rPr>
        <w:t>nginx</w:t>
      </w:r>
      <w:proofErr w:type="spellEnd"/>
      <w:r>
        <w:rPr>
          <w:rFonts w:ascii="Times New Roman" w:eastAsia="Times New Roman" w:hAnsi="Times New Roman" w:cs="Times New Roman"/>
          <w:sz w:val="22"/>
          <w:szCs w:val="22"/>
        </w:rPr>
        <w:t xml:space="preserve"> server using </w:t>
      </w:r>
      <w:proofErr w:type="spellStart"/>
      <w:r>
        <w:rPr>
          <w:rFonts w:ascii="Droid Sans Mono" w:eastAsia="Droid Sans Mono" w:hAnsi="Droid Sans Mono" w:cs="Droid Sans Mono"/>
          <w:color w:val="747959"/>
          <w:sz w:val="19"/>
          <w:szCs w:val="19"/>
        </w:rPr>
        <w:t>sudonginx</w:t>
      </w:r>
      <w:proofErr w:type="spellEnd"/>
      <w:r>
        <w:rPr>
          <w:rFonts w:ascii="Times New Roman" w:eastAsia="Times New Roman" w:hAnsi="Times New Roman" w:cs="Times New Roman"/>
          <w:sz w:val="22"/>
          <w:szCs w:val="22"/>
        </w:rPr>
        <w:t xml:space="preserve">. By default, your server will listen on port 8080. You can switch it to a different port if you need to in the </w:t>
      </w:r>
      <w:proofErr w:type="spellStart"/>
      <w:r>
        <w:rPr>
          <w:rFonts w:ascii="Times New Roman" w:eastAsia="Times New Roman" w:hAnsi="Times New Roman" w:cs="Times New Roman"/>
          <w:sz w:val="22"/>
          <w:szCs w:val="22"/>
        </w:rPr>
        <w:t>nginx.conf</w:t>
      </w:r>
      <w:proofErr w:type="spellEnd"/>
      <w:r>
        <w:rPr>
          <w:rFonts w:ascii="Times New Roman" w:eastAsia="Times New Roman" w:hAnsi="Times New Roman" w:cs="Times New Roman"/>
          <w:sz w:val="22"/>
          <w:szCs w:val="22"/>
        </w:rPr>
        <w:t xml:space="preserve"> file.</w:t>
      </w:r>
    </w:p>
    <w:p w14:paraId="6996FD44" w14:textId="77777777" w:rsidR="00AA19FF" w:rsidRDefault="00AA19FF" w:rsidP="00AA19FF">
      <w:pPr>
        <w:pStyle w:val="Heading2"/>
      </w:pPr>
      <w:bookmarkStart w:id="8" w:name="h.2et92p0" w:colFirst="0" w:colLast="0"/>
      <w:bookmarkEnd w:id="8"/>
      <w:r>
        <w:t>How It Works...</w:t>
      </w:r>
    </w:p>
    <w:p w14:paraId="607EFB2F"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Nginx</w:t>
      </w:r>
      <w:proofErr w:type="spellEnd"/>
      <w:ins w:id="9" w:author="Mayur Pawanikar" w:date="2015-07-08T12:18:00Z">
        <w:r>
          <w:rPr>
            <w:rFonts w:ascii="Times New Roman" w:eastAsia="Times New Roman" w:hAnsi="Times New Roman" w:cs="Times New Roman"/>
            <w:sz w:val="22"/>
            <w:szCs w:val="22"/>
          </w:rPr>
          <w:t xml:space="preserve"> </w:t>
        </w:r>
      </w:ins>
      <w:proofErr w:type="gramStart"/>
      <w:r>
        <w:rPr>
          <w:rFonts w:ascii="Times New Roman" w:eastAsia="Times New Roman" w:hAnsi="Times New Roman" w:cs="Times New Roman"/>
          <w:sz w:val="22"/>
          <w:szCs w:val="22"/>
        </w:rPr>
        <w:t>server will</w:t>
      </w:r>
      <w:proofErr w:type="gramEnd"/>
      <w:r>
        <w:rPr>
          <w:rFonts w:ascii="Times New Roman" w:eastAsia="Times New Roman" w:hAnsi="Times New Roman" w:cs="Times New Roman"/>
          <w:sz w:val="22"/>
          <w:szCs w:val="22"/>
        </w:rPr>
        <w:t xml:space="preserve"> proxy through to your Node server or servers. It will dynamically decide which server to hit by looking at the </w:t>
      </w:r>
      <w:proofErr w:type="spellStart"/>
      <w:r>
        <w:rPr>
          <w:rFonts w:ascii="Droid Sans Mono" w:eastAsia="Droid Sans Mono" w:hAnsi="Droid Sans Mono" w:cs="Droid Sans Mono"/>
          <w:color w:val="747959"/>
          <w:sz w:val="19"/>
          <w:szCs w:val="19"/>
        </w:rPr>
        <w:t>worker_processes</w:t>
      </w:r>
      <w:proofErr w:type="spellEnd"/>
      <w:r>
        <w:rPr>
          <w:rFonts w:ascii="Times New Roman" w:eastAsia="Times New Roman" w:hAnsi="Times New Roman" w:cs="Times New Roman"/>
          <w:sz w:val="22"/>
          <w:szCs w:val="22"/>
        </w:rPr>
        <w:t xml:space="preserve"> and the </w:t>
      </w:r>
      <w:proofErr w:type="spellStart"/>
      <w:r>
        <w:rPr>
          <w:rFonts w:ascii="Droid Sans Mono" w:eastAsia="Droid Sans Mono" w:hAnsi="Droid Sans Mono" w:cs="Droid Sans Mono"/>
          <w:color w:val="747959"/>
          <w:sz w:val="19"/>
          <w:szCs w:val="19"/>
        </w:rPr>
        <w:t>worker_connections</w:t>
      </w:r>
      <w:proofErr w:type="spellEnd"/>
      <w:r>
        <w:rPr>
          <w:rFonts w:ascii="Times New Roman" w:eastAsia="Times New Roman" w:hAnsi="Times New Roman" w:cs="Times New Roman"/>
          <w:sz w:val="22"/>
          <w:szCs w:val="22"/>
        </w:rPr>
        <w:t>, which is inside the events:</w:t>
      </w:r>
    </w:p>
    <w:p w14:paraId="02771FFB" w14:textId="77777777" w:rsidR="00AA19FF" w:rsidRDefault="00AA19FF" w:rsidP="00AA19FF">
      <w:pPr>
        <w:pStyle w:val="normal0"/>
        <w:spacing w:before="0" w:after="120"/>
      </w:pPr>
    </w:p>
    <w:p w14:paraId="76518F51" w14:textId="77777777" w:rsidR="00147A77" w:rsidRDefault="00147A77" w:rsidP="00147A77">
      <w:pPr>
        <w:pStyle w:val="CodePACKT"/>
        <w:ind w:left="0"/>
      </w:pPr>
      <w:proofErr w:type="gramStart"/>
      <w:r>
        <w:t>events</w:t>
      </w:r>
      <w:proofErr w:type="gramEnd"/>
      <w:r>
        <w:t xml:space="preserve"> {</w:t>
      </w:r>
    </w:p>
    <w:p w14:paraId="31F3FFC7" w14:textId="77777777" w:rsidR="00147A77" w:rsidRDefault="00147A77" w:rsidP="00147A77">
      <w:pPr>
        <w:pStyle w:val="CodePACKT"/>
        <w:ind w:left="0"/>
      </w:pPr>
      <w:r>
        <w:t xml:space="preserve">    </w:t>
      </w:r>
      <w:proofErr w:type="spellStart"/>
      <w:proofErr w:type="gramStart"/>
      <w:r>
        <w:t>worker</w:t>
      </w:r>
      <w:proofErr w:type="gramEnd"/>
      <w:r>
        <w:t>_connections</w:t>
      </w:r>
      <w:proofErr w:type="spellEnd"/>
      <w:r>
        <w:t xml:space="preserve">  1024;</w:t>
      </w:r>
    </w:p>
    <w:p w14:paraId="78A837C0" w14:textId="77777777" w:rsidR="00147A77" w:rsidRDefault="00147A77" w:rsidP="00147A77">
      <w:pPr>
        <w:pStyle w:val="CodePACKT"/>
        <w:ind w:left="0"/>
      </w:pPr>
      <w:r>
        <w:t>}</w:t>
      </w:r>
    </w:p>
    <w:p w14:paraId="1D68A172" w14:textId="77777777" w:rsidR="00AA19FF" w:rsidRDefault="00AA19FF" w:rsidP="00AA19FF">
      <w:pPr>
        <w:pStyle w:val="normal0"/>
        <w:spacing w:before="0" w:after="120"/>
      </w:pPr>
    </w:p>
    <w:p w14:paraId="52064D02"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worker_processes</w:t>
      </w:r>
      <w:proofErr w:type="spellEnd"/>
      <w:r>
        <w:rPr>
          <w:rFonts w:ascii="Times New Roman" w:eastAsia="Times New Roman" w:hAnsi="Times New Roman" w:cs="Times New Roman"/>
          <w:sz w:val="22"/>
          <w:szCs w:val="22"/>
        </w:rPr>
        <w:t xml:space="preserve"> indicates the number of workers that </w:t>
      </w:r>
      <w:proofErr w:type="spellStart"/>
      <w:r>
        <w:rPr>
          <w:rFonts w:ascii="Times New Roman" w:eastAsia="Times New Roman" w:hAnsi="Times New Roman" w:cs="Times New Roman"/>
          <w:sz w:val="22"/>
          <w:szCs w:val="22"/>
        </w:rPr>
        <w:t>Nginx</w:t>
      </w:r>
      <w:proofErr w:type="spellEnd"/>
      <w:r>
        <w:rPr>
          <w:rFonts w:ascii="Times New Roman" w:eastAsia="Times New Roman" w:hAnsi="Times New Roman" w:cs="Times New Roman"/>
          <w:sz w:val="22"/>
          <w:szCs w:val="22"/>
        </w:rPr>
        <w:t xml:space="preserve"> should user. By default, it is set to 1, so it should be bumped to allow multiple workers. You can optimize both of these as needed.</w:t>
      </w:r>
    </w:p>
    <w:p w14:paraId="56C52137" w14:textId="77777777" w:rsidR="00AA19FF" w:rsidRDefault="00AA19FF" w:rsidP="00AA19FF">
      <w:pPr>
        <w:pStyle w:val="Heading1"/>
      </w:pPr>
      <w:r>
        <w:t>Using Node.js Cluster</w:t>
      </w:r>
    </w:p>
    <w:p w14:paraId="63980C80"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Node.js comes with a “cluster” package that can be used </w:t>
      </w:r>
      <w:r>
        <w:rPr>
          <w:rFonts w:ascii="Times New Roman" w:eastAsia="Times New Roman" w:hAnsi="Times New Roman" w:cs="Times New Roman"/>
          <w:sz w:val="22"/>
          <w:szCs w:val="22"/>
        </w:rPr>
        <w:tab/>
        <w:t>to run Node on multiple threads as opposed to the single thread that it runs on normally. The child processes that cluster creates are able to all run on the same port, which means that you can effectively load balance without running your server on multiple ports.</w:t>
      </w:r>
    </w:p>
    <w:p w14:paraId="5B247C51" w14:textId="77777777" w:rsidR="00AA19FF" w:rsidRDefault="00AA19FF" w:rsidP="00AA19FF">
      <w:pPr>
        <w:pStyle w:val="normal0"/>
        <w:spacing w:before="0" w:after="120"/>
      </w:pPr>
      <w:r>
        <w:rPr>
          <w:rFonts w:ascii="Times New Roman" w:eastAsia="Times New Roman" w:hAnsi="Times New Roman" w:cs="Times New Roman"/>
          <w:sz w:val="22"/>
          <w:szCs w:val="22"/>
        </w:rPr>
        <w:t>Unfortunately, there is some boilerplate needed to determine the number of available CPUs to run Node processes in and forking the original node. For that, we can use a module called “Sticky Session”, which is a load balancer that automatically spawns and manages multiple node sessions using the cluster module.</w:t>
      </w:r>
    </w:p>
    <w:p w14:paraId="21C205E5" w14:textId="77777777" w:rsidR="00AA19FF" w:rsidRDefault="00AA19FF" w:rsidP="00AA19FF">
      <w:pPr>
        <w:pStyle w:val="Heading2"/>
      </w:pPr>
      <w:r>
        <w:t>Getting Ready...</w:t>
      </w:r>
    </w:p>
    <w:p w14:paraId="2B68ED32"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For this recipe, we will be using the Sticky Session </w:t>
      </w:r>
      <w:proofErr w:type="spellStart"/>
      <w:r>
        <w:rPr>
          <w:rFonts w:ascii="Times New Roman" w:eastAsia="Times New Roman" w:hAnsi="Times New Roman" w:cs="Times New Roman"/>
          <w:sz w:val="22"/>
          <w:szCs w:val="22"/>
        </w:rPr>
        <w:t>npm</w:t>
      </w:r>
      <w:proofErr w:type="spellEnd"/>
      <w:r>
        <w:rPr>
          <w:rFonts w:ascii="Times New Roman" w:eastAsia="Times New Roman" w:hAnsi="Times New Roman" w:cs="Times New Roman"/>
          <w:sz w:val="22"/>
          <w:szCs w:val="22"/>
        </w:rPr>
        <w:t xml:space="preserve"> module.  It can be installed by running </w:t>
      </w:r>
      <w:proofErr w:type="spellStart"/>
      <w:r>
        <w:rPr>
          <w:rFonts w:ascii="Droid Sans Mono" w:eastAsia="Droid Sans Mono" w:hAnsi="Droid Sans Mono" w:cs="Droid Sans Mono"/>
          <w:color w:val="747959"/>
          <w:sz w:val="19"/>
          <w:szCs w:val="19"/>
        </w:rPr>
        <w:t>npm</w:t>
      </w:r>
      <w:proofErr w:type="spellEnd"/>
      <w:r>
        <w:rPr>
          <w:rFonts w:ascii="Droid Sans Mono" w:eastAsia="Droid Sans Mono" w:hAnsi="Droid Sans Mono" w:cs="Droid Sans Mono"/>
          <w:color w:val="747959"/>
          <w:sz w:val="19"/>
          <w:szCs w:val="19"/>
        </w:rPr>
        <w:t xml:space="preserve"> install sticky-session</w:t>
      </w:r>
      <w:r>
        <w:rPr>
          <w:rFonts w:ascii="Times New Roman" w:eastAsia="Times New Roman" w:hAnsi="Times New Roman" w:cs="Times New Roman"/>
          <w:sz w:val="22"/>
          <w:szCs w:val="22"/>
        </w:rPr>
        <w:t>.</w:t>
      </w:r>
    </w:p>
    <w:p w14:paraId="73606A2F" w14:textId="77777777" w:rsidR="00AA19FF" w:rsidRDefault="00AA19FF" w:rsidP="00AA19FF">
      <w:pPr>
        <w:pStyle w:val="Heading2"/>
      </w:pPr>
      <w:r>
        <w:t>How To Do It</w:t>
      </w:r>
      <w:proofErr w:type="gramStart"/>
      <w:r>
        <w:t>..</w:t>
      </w:r>
      <w:proofErr w:type="gramEnd"/>
      <w:r>
        <w:t>.</w:t>
      </w:r>
    </w:p>
    <w:p w14:paraId="54D670CE" w14:textId="77777777" w:rsidR="00AA19FF" w:rsidRDefault="00AA19FF" w:rsidP="00AA19FF">
      <w:pPr>
        <w:pStyle w:val="normal0"/>
        <w:spacing w:before="0" w:after="120"/>
      </w:pPr>
      <w:r>
        <w:rPr>
          <w:rFonts w:ascii="Times New Roman" w:eastAsia="Times New Roman" w:hAnsi="Times New Roman" w:cs="Times New Roman"/>
          <w:sz w:val="22"/>
          <w:szCs w:val="22"/>
        </w:rPr>
        <w:t>To create a Node server using Sticky Session, follow these steps:</w:t>
      </w:r>
    </w:p>
    <w:p w14:paraId="41B25FAF" w14:textId="77777777" w:rsidR="00AA19FF" w:rsidRDefault="00AA19FF" w:rsidP="00AA19FF">
      <w:pPr>
        <w:pStyle w:val="normal0"/>
        <w:numPr>
          <w:ilvl w:val="0"/>
          <w:numId w:val="16"/>
        </w:numPr>
        <w:tabs>
          <w:tab w:val="left" w:pos="360"/>
        </w:tabs>
        <w:spacing w:before="0"/>
        <w:ind w:right="360" w:hanging="363"/>
      </w:pPr>
      <w:r>
        <w:rPr>
          <w:rFonts w:ascii="Times New Roman" w:eastAsia="Times New Roman" w:hAnsi="Times New Roman" w:cs="Times New Roman"/>
          <w:sz w:val="22"/>
          <w:szCs w:val="22"/>
        </w:rPr>
        <w:t>Require your dependencies. This will include the sticky session module as well as cluster, which installs with Node. We will be using cluster to determine if our server is the parent or a child.</w:t>
      </w:r>
    </w:p>
    <w:p w14:paraId="4FB446A4" w14:textId="43FB818D" w:rsidR="00147A77" w:rsidRDefault="00147A77" w:rsidP="00147A77">
      <w:pPr>
        <w:pStyle w:val="CodePACKT"/>
      </w:pPr>
      <w:r>
        <w:br/>
      </w:r>
      <w:proofErr w:type="spellStart"/>
      <w:proofErr w:type="gramStart"/>
      <w:r>
        <w:t>var</w:t>
      </w:r>
      <w:proofErr w:type="spellEnd"/>
      <w:proofErr w:type="gramEnd"/>
      <w:r>
        <w:t xml:space="preserve"> sticky = require('sticky-session'),</w:t>
      </w:r>
    </w:p>
    <w:p w14:paraId="5206D08D" w14:textId="77777777" w:rsidR="00147A77" w:rsidRDefault="00147A77" w:rsidP="00147A77">
      <w:pPr>
        <w:pStyle w:val="CodePACKT"/>
      </w:pPr>
      <w:r>
        <w:t xml:space="preserve">    </w:t>
      </w:r>
      <w:proofErr w:type="gramStart"/>
      <w:r>
        <w:t>http</w:t>
      </w:r>
      <w:proofErr w:type="gramEnd"/>
      <w:r>
        <w:t xml:space="preserve"> = require('http'),</w:t>
      </w:r>
    </w:p>
    <w:p w14:paraId="6A7B9C4B" w14:textId="77777777" w:rsidR="00147A77" w:rsidRDefault="00147A77" w:rsidP="00147A77">
      <w:pPr>
        <w:pStyle w:val="CodePACKT"/>
      </w:pPr>
      <w:r>
        <w:t xml:space="preserve">    </w:t>
      </w:r>
      <w:proofErr w:type="gramStart"/>
      <w:r>
        <w:t>express</w:t>
      </w:r>
      <w:proofErr w:type="gramEnd"/>
      <w:r>
        <w:t xml:space="preserve"> = require('express'),</w:t>
      </w:r>
    </w:p>
    <w:p w14:paraId="2327D8BE" w14:textId="77777777" w:rsidR="00147A77" w:rsidRDefault="00147A77" w:rsidP="00147A77">
      <w:pPr>
        <w:pStyle w:val="CodePACKT"/>
      </w:pPr>
      <w:r>
        <w:t xml:space="preserve">    </w:t>
      </w:r>
      <w:proofErr w:type="spellStart"/>
      <w:proofErr w:type="gramStart"/>
      <w:r>
        <w:t>socketIO</w:t>
      </w:r>
      <w:proofErr w:type="spellEnd"/>
      <w:proofErr w:type="gramEnd"/>
      <w:r>
        <w:t xml:space="preserve"> = require('socket.io'),</w:t>
      </w:r>
    </w:p>
    <w:p w14:paraId="4AB2AF4A" w14:textId="77777777" w:rsidR="00147A77" w:rsidRDefault="00147A77" w:rsidP="00147A77">
      <w:pPr>
        <w:pStyle w:val="CodePACKT"/>
      </w:pPr>
      <w:r>
        <w:t xml:space="preserve">    </w:t>
      </w:r>
      <w:proofErr w:type="gramStart"/>
      <w:r>
        <w:t>cluster</w:t>
      </w:r>
      <w:proofErr w:type="gramEnd"/>
      <w:r>
        <w:t xml:space="preserve"> = require('cluster');</w:t>
      </w:r>
    </w:p>
    <w:p w14:paraId="31F43F66" w14:textId="77777777" w:rsidR="00AA19FF" w:rsidRDefault="00AA19FF" w:rsidP="00147A77">
      <w:pPr>
        <w:pStyle w:val="normal0"/>
        <w:spacing w:before="0" w:after="50"/>
      </w:pPr>
    </w:p>
    <w:p w14:paraId="0230F3C4"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Now, call the </w:t>
      </w:r>
      <w:proofErr w:type="gramStart"/>
      <w:r>
        <w:rPr>
          <w:rFonts w:ascii="Droid Sans Mono" w:eastAsia="Droid Sans Mono" w:hAnsi="Droid Sans Mono" w:cs="Droid Sans Mono"/>
          <w:color w:val="747959"/>
          <w:sz w:val="19"/>
          <w:szCs w:val="19"/>
        </w:rPr>
        <w:t>sticky(</w:t>
      </w:r>
      <w:proofErr w:type="gramEnd"/>
      <w:r>
        <w:rPr>
          <w:rFonts w:ascii="Droid Sans Mono" w:eastAsia="Droid Sans Mono" w:hAnsi="Droid Sans Mono" w:cs="Droid Sans Mono"/>
          <w:color w:val="747959"/>
          <w:sz w:val="19"/>
          <w:szCs w:val="19"/>
        </w:rPr>
        <w:t>)</w:t>
      </w:r>
      <w:r>
        <w:rPr>
          <w:rFonts w:ascii="Times New Roman" w:eastAsia="Times New Roman" w:hAnsi="Times New Roman" w:cs="Times New Roman"/>
          <w:sz w:val="22"/>
          <w:szCs w:val="22"/>
        </w:rPr>
        <w:t xml:space="preserve"> function and create your app inside the function that you pass in as your first argument. Anything that is passed into the </w:t>
      </w:r>
      <w:proofErr w:type="gramStart"/>
      <w:r>
        <w:rPr>
          <w:rFonts w:ascii="Droid Sans Mono" w:eastAsia="Droid Sans Mono" w:hAnsi="Droid Sans Mono" w:cs="Droid Sans Mono"/>
          <w:color w:val="747959"/>
          <w:sz w:val="19"/>
          <w:szCs w:val="19"/>
        </w:rPr>
        <w:t>sticky(</w:t>
      </w:r>
      <w:proofErr w:type="gramEnd"/>
      <w:r>
        <w:rPr>
          <w:rFonts w:ascii="Droid Sans Mono" w:eastAsia="Droid Sans Mono" w:hAnsi="Droid Sans Mono" w:cs="Droid Sans Mono"/>
          <w:color w:val="747959"/>
          <w:sz w:val="19"/>
          <w:szCs w:val="19"/>
        </w:rPr>
        <w:t>)</w:t>
      </w:r>
      <w:r>
        <w:rPr>
          <w:rFonts w:ascii="Times New Roman" w:eastAsia="Times New Roman" w:hAnsi="Times New Roman" w:cs="Times New Roman"/>
          <w:sz w:val="22"/>
          <w:szCs w:val="22"/>
        </w:rPr>
        <w:t xml:space="preserve"> function will only be executed by children.</w:t>
      </w:r>
    </w:p>
    <w:p w14:paraId="2B045329" w14:textId="77777777" w:rsidR="00AA19FF" w:rsidRDefault="00AA19FF" w:rsidP="00AA19FF">
      <w:pPr>
        <w:pStyle w:val="normal0"/>
        <w:spacing w:before="0" w:after="50"/>
        <w:ind w:left="360"/>
      </w:pPr>
    </w:p>
    <w:p w14:paraId="522B8DEC" w14:textId="64368EEE" w:rsidR="00147A77" w:rsidRDefault="00147A77" w:rsidP="00147A77">
      <w:pPr>
        <w:pStyle w:val="CodePACKT"/>
      </w:pPr>
      <w:proofErr w:type="spellStart"/>
      <w:proofErr w:type="gramStart"/>
      <w:r>
        <w:t>var</w:t>
      </w:r>
      <w:proofErr w:type="spellEnd"/>
      <w:proofErr w:type="gramEnd"/>
      <w:r>
        <w:t xml:space="preserve"> server = sticky(function() {</w:t>
      </w:r>
    </w:p>
    <w:p w14:paraId="6BF07032" w14:textId="77777777" w:rsidR="00147A77" w:rsidRDefault="00147A77" w:rsidP="00147A77">
      <w:pPr>
        <w:pStyle w:val="CodePACKT"/>
      </w:pPr>
      <w:r>
        <w:t xml:space="preserve">  </w:t>
      </w:r>
      <w:proofErr w:type="spellStart"/>
      <w:proofErr w:type="gramStart"/>
      <w:r>
        <w:t>var</w:t>
      </w:r>
      <w:proofErr w:type="spellEnd"/>
      <w:proofErr w:type="gramEnd"/>
      <w:r>
        <w:t xml:space="preserve"> app = express(), </w:t>
      </w:r>
      <w:proofErr w:type="spellStart"/>
      <w:r>
        <w:t>io</w:t>
      </w:r>
      <w:proofErr w:type="spellEnd"/>
      <w:r>
        <w:t>;</w:t>
      </w:r>
    </w:p>
    <w:p w14:paraId="020D29BA" w14:textId="77777777" w:rsidR="00147A77" w:rsidRDefault="00147A77" w:rsidP="00147A77">
      <w:pPr>
        <w:pStyle w:val="CodePACKT"/>
      </w:pPr>
    </w:p>
    <w:p w14:paraId="66809554" w14:textId="1C162252" w:rsidR="00147A77" w:rsidRDefault="00147A77" w:rsidP="00147A77">
      <w:pPr>
        <w:pStyle w:val="CodePACKT"/>
      </w:pPr>
      <w:r>
        <w:t xml:space="preserve">  </w:t>
      </w:r>
      <w:proofErr w:type="gramStart"/>
      <w:r>
        <w:t>server</w:t>
      </w:r>
      <w:proofErr w:type="gramEnd"/>
      <w:r>
        <w:t xml:space="preserve"> = </w:t>
      </w:r>
      <w:proofErr w:type="spellStart"/>
      <w:r>
        <w:t>http.Server</w:t>
      </w:r>
      <w:proofErr w:type="spellEnd"/>
      <w:r>
        <w:t>(app);</w:t>
      </w:r>
    </w:p>
    <w:p w14:paraId="6DEDA7C1" w14:textId="77777777" w:rsidR="00147A77" w:rsidRDefault="00147A77" w:rsidP="00147A77">
      <w:pPr>
        <w:pStyle w:val="CodePACKT"/>
      </w:pPr>
      <w:r>
        <w:t xml:space="preserve">  </w:t>
      </w:r>
      <w:proofErr w:type="spellStart"/>
      <w:proofErr w:type="gramStart"/>
      <w:r>
        <w:t>io</w:t>
      </w:r>
      <w:proofErr w:type="spellEnd"/>
      <w:proofErr w:type="gramEnd"/>
      <w:r>
        <w:t xml:space="preserve"> = </w:t>
      </w:r>
      <w:proofErr w:type="spellStart"/>
      <w:r>
        <w:t>socketIO</w:t>
      </w:r>
      <w:proofErr w:type="spellEnd"/>
      <w:r>
        <w:t>(server);</w:t>
      </w:r>
    </w:p>
    <w:p w14:paraId="51499B10" w14:textId="77777777" w:rsidR="00147A77" w:rsidRDefault="00147A77" w:rsidP="00147A77">
      <w:pPr>
        <w:pStyle w:val="CodePACKT"/>
      </w:pPr>
    </w:p>
    <w:p w14:paraId="0185B6E1" w14:textId="182F5FCF" w:rsidR="00147A77" w:rsidRDefault="00147A77" w:rsidP="00147A77">
      <w:pPr>
        <w:pStyle w:val="CodePACKT"/>
      </w:pPr>
      <w:r>
        <w:t xml:space="preserve">  // Add your </w:t>
      </w:r>
      <w:proofErr w:type="gramStart"/>
      <w:r>
        <w:t>socket.IO</w:t>
      </w:r>
      <w:proofErr w:type="gramEnd"/>
      <w:r>
        <w:t xml:space="preserve"> connection logic here</w:t>
      </w:r>
    </w:p>
    <w:p w14:paraId="01C58C37" w14:textId="77777777" w:rsidR="00147A77" w:rsidRDefault="00147A77" w:rsidP="00147A77">
      <w:pPr>
        <w:pStyle w:val="CodePACKT"/>
      </w:pPr>
      <w:r>
        <w:t xml:space="preserve">  </w:t>
      </w:r>
      <w:proofErr w:type="gramStart"/>
      <w:r>
        <w:t>return</w:t>
      </w:r>
      <w:proofErr w:type="gramEnd"/>
      <w:r>
        <w:t xml:space="preserve"> server;</w:t>
      </w:r>
    </w:p>
    <w:p w14:paraId="12A0CF7C" w14:textId="77777777" w:rsidR="00147A77" w:rsidRDefault="00147A77" w:rsidP="00147A77">
      <w:pPr>
        <w:pStyle w:val="CodePACKT"/>
      </w:pPr>
    </w:p>
    <w:p w14:paraId="3E447B2F" w14:textId="77777777" w:rsidR="00147A77" w:rsidRDefault="00147A77" w:rsidP="00147A77">
      <w:pPr>
        <w:pStyle w:val="CodePACKT"/>
      </w:pPr>
      <w:r>
        <w:t>});</w:t>
      </w:r>
    </w:p>
    <w:p w14:paraId="4B390A60" w14:textId="77777777" w:rsidR="00AA19FF" w:rsidRDefault="00AA19FF" w:rsidP="00AA19FF">
      <w:pPr>
        <w:pStyle w:val="normal0"/>
        <w:spacing w:before="0" w:after="50"/>
        <w:ind w:left="360"/>
      </w:pPr>
    </w:p>
    <w:p w14:paraId="664FD592"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Now, we can start the server that we return from the </w:t>
      </w:r>
      <w:proofErr w:type="gramStart"/>
      <w:r>
        <w:rPr>
          <w:rFonts w:ascii="Droid Sans Mono" w:eastAsia="Droid Sans Mono" w:hAnsi="Droid Sans Mono" w:cs="Droid Sans Mono"/>
          <w:color w:val="747959"/>
          <w:sz w:val="19"/>
          <w:szCs w:val="19"/>
        </w:rPr>
        <w:t>sticky(</w:t>
      </w:r>
      <w:proofErr w:type="gramEnd"/>
      <w:r>
        <w:rPr>
          <w:rFonts w:ascii="Droid Sans Mono" w:eastAsia="Droid Sans Mono" w:hAnsi="Droid Sans Mono" w:cs="Droid Sans Mono"/>
          <w:color w:val="747959"/>
          <w:sz w:val="19"/>
          <w:szCs w:val="19"/>
        </w:rPr>
        <w:t xml:space="preserve">) </w:t>
      </w:r>
      <w:r>
        <w:rPr>
          <w:rFonts w:ascii="Times New Roman" w:eastAsia="Times New Roman" w:hAnsi="Times New Roman" w:cs="Times New Roman"/>
          <w:sz w:val="22"/>
          <w:szCs w:val="22"/>
        </w:rPr>
        <w:t>function. When we start the server up, we should see a master server and multiple child servers logging their greeting to the console.</w:t>
      </w:r>
    </w:p>
    <w:p w14:paraId="1FC133EF" w14:textId="77777777" w:rsidR="00AA19FF" w:rsidRDefault="00AA19FF" w:rsidP="00AA19FF">
      <w:pPr>
        <w:pStyle w:val="normal0"/>
        <w:spacing w:before="0" w:after="50"/>
        <w:ind w:left="360"/>
      </w:pPr>
    </w:p>
    <w:p w14:paraId="4AF894F2" w14:textId="77777777" w:rsidR="00147A77" w:rsidRDefault="00147A77" w:rsidP="00147A77">
      <w:pPr>
        <w:pStyle w:val="CodePACKT"/>
      </w:pPr>
      <w:proofErr w:type="spellStart"/>
      <w:proofErr w:type="gramStart"/>
      <w:r>
        <w:t>server.listen</w:t>
      </w:r>
      <w:proofErr w:type="spellEnd"/>
      <w:proofErr w:type="gramEnd"/>
      <w:r>
        <w:t>(5000, function() {</w:t>
      </w:r>
    </w:p>
    <w:p w14:paraId="3D76E2A7" w14:textId="77777777" w:rsidR="00147A77" w:rsidRDefault="00147A77" w:rsidP="00147A77">
      <w:pPr>
        <w:pStyle w:val="CodePACKT"/>
      </w:pPr>
      <w:r>
        <w:t xml:space="preserve">  </w:t>
      </w:r>
      <w:proofErr w:type="gramStart"/>
      <w:r>
        <w:t>if</w:t>
      </w:r>
      <w:proofErr w:type="gramEnd"/>
      <w:r>
        <w:t xml:space="preserve"> (</w:t>
      </w:r>
      <w:proofErr w:type="spellStart"/>
      <w:r>
        <w:t>cluster.isMaster</w:t>
      </w:r>
      <w:proofErr w:type="spellEnd"/>
      <w:r>
        <w:t>) {</w:t>
      </w:r>
    </w:p>
    <w:p w14:paraId="14E1F93C" w14:textId="77777777" w:rsidR="00147A77" w:rsidRDefault="00147A77" w:rsidP="00147A77">
      <w:pPr>
        <w:pStyle w:val="CodePACKT"/>
      </w:pPr>
      <w:r>
        <w:t xml:space="preserve">    </w:t>
      </w:r>
      <w:proofErr w:type="gramStart"/>
      <w:r>
        <w:t>console.log</w:t>
      </w:r>
      <w:proofErr w:type="gramEnd"/>
      <w:r>
        <w:t>('Master server started on port 5000');</w:t>
      </w:r>
    </w:p>
    <w:p w14:paraId="3C234119" w14:textId="77777777" w:rsidR="00147A77" w:rsidRDefault="00147A77" w:rsidP="00147A77">
      <w:pPr>
        <w:pStyle w:val="CodePACKT"/>
      </w:pPr>
      <w:r>
        <w:t xml:space="preserve">  } </w:t>
      </w:r>
      <w:proofErr w:type="gramStart"/>
      <w:r>
        <w:t>else</w:t>
      </w:r>
      <w:proofErr w:type="gramEnd"/>
      <w:r>
        <w:t xml:space="preserve"> {</w:t>
      </w:r>
    </w:p>
    <w:p w14:paraId="2F852ECE" w14:textId="77777777" w:rsidR="00147A77" w:rsidRDefault="00147A77" w:rsidP="00147A77">
      <w:pPr>
        <w:pStyle w:val="CodePACKT"/>
      </w:pPr>
      <w:r>
        <w:t xml:space="preserve">    </w:t>
      </w:r>
      <w:proofErr w:type="gramStart"/>
      <w:r>
        <w:t>console.log</w:t>
      </w:r>
      <w:proofErr w:type="gramEnd"/>
      <w:r>
        <w:t>('- Child server started on port 5000');</w:t>
      </w:r>
    </w:p>
    <w:p w14:paraId="23615CB2" w14:textId="77777777" w:rsidR="00147A77" w:rsidRDefault="00147A77" w:rsidP="00147A77">
      <w:pPr>
        <w:pStyle w:val="CodePACKT"/>
      </w:pPr>
      <w:r>
        <w:t xml:space="preserve">  }</w:t>
      </w:r>
    </w:p>
    <w:p w14:paraId="2FAE40CC" w14:textId="63BD5C60" w:rsidR="00147A77" w:rsidRDefault="00147A77" w:rsidP="00147A77">
      <w:pPr>
        <w:pStyle w:val="normal0"/>
        <w:spacing w:before="0" w:after="50"/>
        <w:ind w:left="360"/>
      </w:pPr>
      <w:r>
        <w:t>});</w:t>
      </w:r>
    </w:p>
    <w:p w14:paraId="2489BA55" w14:textId="1E19E5F3" w:rsidR="00AA19FF" w:rsidRDefault="00AA19FF" w:rsidP="00AA19FF">
      <w:pPr>
        <w:pStyle w:val="normal0"/>
        <w:spacing w:before="0" w:after="50"/>
        <w:ind w:left="360"/>
      </w:pPr>
    </w:p>
    <w:p w14:paraId="52BE09C6" w14:textId="77777777" w:rsidR="00AA19FF" w:rsidRDefault="00AA19FF" w:rsidP="00AA19FF">
      <w:pPr>
        <w:pStyle w:val="normal0"/>
        <w:spacing w:before="0" w:after="50"/>
        <w:ind w:left="360"/>
      </w:pPr>
    </w:p>
    <w:p w14:paraId="5F89C1ED" w14:textId="77777777" w:rsidR="00AA19FF" w:rsidRDefault="00AA19FF" w:rsidP="00AA19FF">
      <w:pPr>
        <w:pStyle w:val="Heading2"/>
      </w:pPr>
      <w:r>
        <w:t>How It Works...</w:t>
      </w:r>
    </w:p>
    <w:p w14:paraId="42E18880" w14:textId="77777777" w:rsidR="00AA19FF" w:rsidRDefault="00AA19FF" w:rsidP="00AA19FF">
      <w:pPr>
        <w:pStyle w:val="normal0"/>
        <w:spacing w:before="0" w:after="120"/>
      </w:pPr>
      <w:commentRangeStart w:id="10"/>
      <w:r>
        <w:rPr>
          <w:rFonts w:ascii="Times New Roman" w:eastAsia="Times New Roman" w:hAnsi="Times New Roman" w:cs="Times New Roman"/>
          <w:sz w:val="22"/>
          <w:szCs w:val="22"/>
        </w:rPr>
        <w:t>By default, Socket.IO performs multiple requests to create a handshake and create a connection to the client. In a distributed environment, each request has the potential to land on a different worker than the previous request. This will break the handshake protocol and Socket.IO will not work.</w:t>
      </w:r>
    </w:p>
    <w:p w14:paraId="613E6373" w14:textId="77777777" w:rsidR="00AA19FF" w:rsidRDefault="00AA19FF" w:rsidP="00AA19FF">
      <w:pPr>
        <w:pStyle w:val="normal0"/>
        <w:spacing w:before="0" w:after="120"/>
      </w:pPr>
      <w:r>
        <w:rPr>
          <w:rFonts w:ascii="Times New Roman" w:eastAsia="Times New Roman" w:hAnsi="Times New Roman" w:cs="Times New Roman"/>
          <w:sz w:val="22"/>
          <w:szCs w:val="22"/>
        </w:rPr>
        <w:t>The Sticky Sessions module is able to get around this issue by always routing the client to the same worker based on the client’s IP Address. This guarantees that each new request will land on the same worker and everything will work as expected.</w:t>
      </w:r>
      <w:commentRangeEnd w:id="10"/>
      <w:r>
        <w:commentReference w:id="10"/>
      </w:r>
    </w:p>
    <w:p w14:paraId="317A2186" w14:textId="77777777" w:rsidR="00AA19FF" w:rsidRDefault="00AA19FF" w:rsidP="00AA19FF">
      <w:pPr>
        <w:pStyle w:val="Heading1"/>
      </w:pPr>
      <w:r>
        <w:t xml:space="preserve">Using </w:t>
      </w:r>
      <w:proofErr w:type="spellStart"/>
      <w:r>
        <w:t>Redis</w:t>
      </w:r>
      <w:proofErr w:type="spellEnd"/>
      <w:r>
        <w:t xml:space="preserve"> to Pass Events Between Nodes</w:t>
      </w:r>
    </w:p>
    <w:p w14:paraId="3564D6FD" w14:textId="77777777" w:rsidR="00AA19FF" w:rsidRDefault="00AA19FF" w:rsidP="00AA19FF">
      <w:pPr>
        <w:pStyle w:val="normal0"/>
        <w:spacing w:before="0" w:after="120"/>
      </w:pPr>
      <w:r>
        <w:rPr>
          <w:rFonts w:ascii="Times New Roman" w:eastAsia="Times New Roman" w:hAnsi="Times New Roman" w:cs="Times New Roman"/>
          <w:sz w:val="22"/>
          <w:szCs w:val="22"/>
        </w:rPr>
        <w:t>Now that we are able to run multiple Nodes simultaneously with Socket.IO and not loose our socket connection between events, we also need a way to ensure that when an event is emitted on one node, it is also emitted across all of our other nodes.</w:t>
      </w:r>
    </w:p>
    <w:p w14:paraId="7898826C" w14:textId="77777777" w:rsidR="00AA19FF" w:rsidRDefault="00AA19FF" w:rsidP="00AA19FF">
      <w:pPr>
        <w:pStyle w:val="normal0"/>
        <w:spacing w:before="0" w:after="120"/>
      </w:pPr>
      <w:r>
        <w:rPr>
          <w:rFonts w:ascii="Times New Roman" w:eastAsia="Times New Roman" w:hAnsi="Times New Roman" w:cs="Times New Roman"/>
          <w:sz w:val="22"/>
          <w:szCs w:val="22"/>
        </w:rPr>
        <w:t>Socket.IO has an answer for this. Socket.IO uses an interface called an adapter to route messages. Socket.IO allows us to use something other than the default memory-based adapter, so we can use our own instead. For a distributed system, we will need to use an adapter that lives outside of our server nodes.</w:t>
      </w:r>
    </w:p>
    <w:p w14:paraId="0DD05343" w14:textId="77777777" w:rsidR="00AA19FF" w:rsidRDefault="00AA19FF" w:rsidP="00AA19FF">
      <w:pPr>
        <w:pStyle w:val="normal0"/>
        <w:spacing w:before="0" w:after="120"/>
      </w:pP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is a perfect solution for this problem.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is key-value store and cache lives outside of our web servers. This means that we can spin server instances up and down and the data that is stored in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will not be lost. By plugging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into our Socket.IO adapter, we can propagate events across our Nodes rather painlessly.</w:t>
      </w:r>
    </w:p>
    <w:p w14:paraId="0C16E5B8" w14:textId="77777777" w:rsidR="00AA19FF" w:rsidRDefault="00AA19FF" w:rsidP="00AA19FF">
      <w:pPr>
        <w:pStyle w:val="Heading2"/>
      </w:pPr>
      <w:r>
        <w:t>Getting Ready...</w:t>
      </w:r>
    </w:p>
    <w:p w14:paraId="6577760B"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First, we will need to have an instance of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running.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can be downloaded from their website at </w:t>
      </w:r>
      <w:r>
        <w:rPr>
          <w:rFonts w:ascii="Droid Sans Mono" w:eastAsia="Droid Sans Mono" w:hAnsi="Droid Sans Mono" w:cs="Droid Sans Mono"/>
          <w:color w:val="0000FF"/>
          <w:sz w:val="19"/>
          <w:szCs w:val="19"/>
        </w:rPr>
        <w:t>http://redis.io</w:t>
      </w:r>
      <w:r>
        <w:rPr>
          <w:rFonts w:ascii="Times New Roman" w:eastAsia="Times New Roman" w:hAnsi="Times New Roman" w:cs="Times New Roman"/>
          <w:sz w:val="22"/>
          <w:szCs w:val="22"/>
        </w:rPr>
        <w:t>.</w:t>
      </w:r>
    </w:p>
    <w:p w14:paraId="32F878A9" w14:textId="77777777" w:rsidR="00AA19FF" w:rsidRDefault="00AA19FF" w:rsidP="00AA19FF">
      <w:pPr>
        <w:pStyle w:val="normal0"/>
        <w:spacing w:before="0" w:after="120"/>
      </w:pPr>
      <w:r>
        <w:rPr>
          <w:rFonts w:ascii="Times New Roman" w:eastAsia="Times New Roman" w:hAnsi="Times New Roman" w:cs="Times New Roman"/>
          <w:sz w:val="22"/>
          <w:szCs w:val="22"/>
        </w:rPr>
        <w:t>There is a very capable NPM package called “socket.io-</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that we can use to pass in as our adapter. It can be installed from NPM:</w:t>
      </w:r>
    </w:p>
    <w:p w14:paraId="0139BE1F" w14:textId="77777777" w:rsidR="00AA19FF" w:rsidRDefault="00AA19FF" w:rsidP="00AA19FF">
      <w:pPr>
        <w:pStyle w:val="normal0"/>
        <w:spacing w:before="0" w:after="50"/>
        <w:ind w:left="360"/>
      </w:pPr>
      <w:proofErr w:type="spellStart"/>
      <w:proofErr w:type="gramStart"/>
      <w:r>
        <w:rPr>
          <w:rFonts w:ascii="Droid Sans Mono" w:eastAsia="Droid Sans Mono" w:hAnsi="Droid Sans Mono" w:cs="Droid Sans Mono"/>
          <w:sz w:val="19"/>
          <w:szCs w:val="19"/>
        </w:rPr>
        <w:t>npm</w:t>
      </w:r>
      <w:proofErr w:type="spellEnd"/>
      <w:proofErr w:type="gramEnd"/>
      <w:r>
        <w:rPr>
          <w:rFonts w:ascii="Droid Sans Mono" w:eastAsia="Droid Sans Mono" w:hAnsi="Droid Sans Mono" w:cs="Droid Sans Mono"/>
          <w:sz w:val="19"/>
          <w:szCs w:val="19"/>
        </w:rPr>
        <w:t xml:space="preserve"> install socket.io-</w:t>
      </w:r>
      <w:proofErr w:type="spellStart"/>
      <w:r>
        <w:rPr>
          <w:rFonts w:ascii="Droid Sans Mono" w:eastAsia="Droid Sans Mono" w:hAnsi="Droid Sans Mono" w:cs="Droid Sans Mono"/>
          <w:sz w:val="19"/>
          <w:szCs w:val="19"/>
        </w:rPr>
        <w:t>redis</w:t>
      </w:r>
      <w:proofErr w:type="spellEnd"/>
      <w:r>
        <w:rPr>
          <w:rFonts w:ascii="Droid Sans Mono" w:eastAsia="Droid Sans Mono" w:hAnsi="Droid Sans Mono" w:cs="Droid Sans Mono"/>
          <w:sz w:val="19"/>
          <w:szCs w:val="19"/>
        </w:rPr>
        <w:t xml:space="preserve"> –save</w:t>
      </w:r>
    </w:p>
    <w:p w14:paraId="1F3F4CC2" w14:textId="77777777" w:rsidR="00AA19FF" w:rsidRDefault="00AA19FF" w:rsidP="00AA19FF">
      <w:pPr>
        <w:pStyle w:val="normal0"/>
        <w:spacing w:before="0" w:after="120"/>
      </w:pPr>
    </w:p>
    <w:p w14:paraId="5A70695F" w14:textId="77777777" w:rsidR="00AA19FF" w:rsidRDefault="00AA19FF" w:rsidP="00AA19FF">
      <w:pPr>
        <w:pStyle w:val="normal0"/>
        <w:spacing w:before="0" w:after="120"/>
      </w:pPr>
      <w:r>
        <w:rPr>
          <w:rFonts w:ascii="Times New Roman" w:eastAsia="Times New Roman" w:hAnsi="Times New Roman" w:cs="Times New Roman"/>
          <w:sz w:val="22"/>
          <w:szCs w:val="22"/>
        </w:rPr>
        <w:t>We will also need the Socket.IO emitter to help propagate our events across servers:</w:t>
      </w:r>
    </w:p>
    <w:p w14:paraId="25873E03" w14:textId="77777777" w:rsidR="00AA19FF" w:rsidRDefault="00AA19FF" w:rsidP="00AA19FF">
      <w:pPr>
        <w:pStyle w:val="normal0"/>
        <w:spacing w:before="0" w:after="50"/>
        <w:ind w:left="360"/>
      </w:pPr>
      <w:proofErr w:type="spellStart"/>
      <w:proofErr w:type="gramStart"/>
      <w:r>
        <w:rPr>
          <w:rFonts w:ascii="Droid Sans Mono" w:eastAsia="Droid Sans Mono" w:hAnsi="Droid Sans Mono" w:cs="Droid Sans Mono"/>
          <w:sz w:val="19"/>
          <w:szCs w:val="19"/>
        </w:rPr>
        <w:t>npm</w:t>
      </w:r>
      <w:proofErr w:type="spellEnd"/>
      <w:proofErr w:type="gramEnd"/>
      <w:r>
        <w:rPr>
          <w:rFonts w:ascii="Droid Sans Mono" w:eastAsia="Droid Sans Mono" w:hAnsi="Droid Sans Mono" w:cs="Droid Sans Mono"/>
          <w:sz w:val="19"/>
          <w:szCs w:val="19"/>
        </w:rPr>
        <w:t xml:space="preserve"> install socket.io-emitter --save</w:t>
      </w:r>
    </w:p>
    <w:p w14:paraId="5062C8D0" w14:textId="77777777" w:rsidR="00AA19FF" w:rsidRDefault="00AA19FF" w:rsidP="00AA19FF">
      <w:pPr>
        <w:pStyle w:val="Heading2"/>
      </w:pPr>
      <w:r>
        <w:t>How To Do It</w:t>
      </w:r>
      <w:proofErr w:type="gramStart"/>
      <w:r>
        <w:t>..</w:t>
      </w:r>
      <w:proofErr w:type="gramEnd"/>
      <w:r>
        <w:t>.</w:t>
      </w:r>
    </w:p>
    <w:p w14:paraId="78BEB797"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Follow these steps to pass events between nodes using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w:t>
      </w:r>
    </w:p>
    <w:p w14:paraId="47960880" w14:textId="77777777" w:rsidR="00AA19FF" w:rsidRDefault="00AA19FF" w:rsidP="00AA19FF">
      <w:pPr>
        <w:pStyle w:val="normal0"/>
        <w:numPr>
          <w:ilvl w:val="0"/>
          <w:numId w:val="14"/>
        </w:numPr>
        <w:tabs>
          <w:tab w:val="left" w:pos="360"/>
        </w:tabs>
        <w:spacing w:before="0"/>
        <w:ind w:right="360" w:hanging="363"/>
      </w:pPr>
      <w:r>
        <w:rPr>
          <w:rFonts w:ascii="Times New Roman" w:eastAsia="Times New Roman" w:hAnsi="Times New Roman" w:cs="Times New Roman"/>
          <w:sz w:val="22"/>
          <w:szCs w:val="22"/>
        </w:rPr>
        <w:t xml:space="preserve">First, we will need to require the </w:t>
      </w:r>
      <w:r>
        <w:rPr>
          <w:rFonts w:ascii="Droid Sans Mono" w:eastAsia="Droid Sans Mono" w:hAnsi="Droid Sans Mono" w:cs="Droid Sans Mono"/>
          <w:color w:val="747959"/>
          <w:sz w:val="19"/>
          <w:szCs w:val="19"/>
        </w:rPr>
        <w:t>socket.io-</w:t>
      </w:r>
      <w:proofErr w:type="spellStart"/>
      <w:r>
        <w:rPr>
          <w:rFonts w:ascii="Droid Sans Mono" w:eastAsia="Droid Sans Mono" w:hAnsi="Droid Sans Mono" w:cs="Droid Sans Mono"/>
          <w:color w:val="747959"/>
          <w:sz w:val="19"/>
          <w:szCs w:val="19"/>
        </w:rPr>
        <w:t>redis</w:t>
      </w:r>
      <w:proofErr w:type="spellEnd"/>
      <w:r>
        <w:rPr>
          <w:rFonts w:ascii="Times New Roman" w:eastAsia="Times New Roman" w:hAnsi="Times New Roman" w:cs="Times New Roman"/>
          <w:sz w:val="22"/>
          <w:szCs w:val="22"/>
        </w:rPr>
        <w:t xml:space="preserve"> NPM package on our server and pass in our configuration to it.</w:t>
      </w:r>
    </w:p>
    <w:p w14:paraId="61D0FF06" w14:textId="77777777" w:rsidR="00AA19FF" w:rsidRDefault="00AA19FF" w:rsidP="00AA19FF">
      <w:pPr>
        <w:pStyle w:val="normal0"/>
        <w:spacing w:before="0" w:after="50"/>
        <w:ind w:left="360"/>
      </w:pPr>
    </w:p>
    <w:p w14:paraId="795100C7" w14:textId="77777777" w:rsidR="00147A77" w:rsidRDefault="00147A77" w:rsidP="00147A77">
      <w:pPr>
        <w:pStyle w:val="CodePACKT"/>
      </w:pPr>
      <w:proofErr w:type="spellStart"/>
      <w:proofErr w:type="gramStart"/>
      <w:r>
        <w:t>var</w:t>
      </w:r>
      <w:proofErr w:type="spellEnd"/>
      <w:proofErr w:type="gramEnd"/>
      <w:r>
        <w:t xml:space="preserve"> </w:t>
      </w:r>
      <w:proofErr w:type="spellStart"/>
      <w:r>
        <w:t>redisConfig</w:t>
      </w:r>
      <w:proofErr w:type="spellEnd"/>
      <w:r>
        <w:t xml:space="preserve"> = {</w:t>
      </w:r>
    </w:p>
    <w:p w14:paraId="3397D079" w14:textId="77777777" w:rsidR="00147A77" w:rsidRDefault="00147A77" w:rsidP="00147A77">
      <w:pPr>
        <w:pStyle w:val="CodePACKT"/>
      </w:pPr>
      <w:r>
        <w:t xml:space="preserve">      </w:t>
      </w:r>
      <w:proofErr w:type="gramStart"/>
      <w:r>
        <w:t>host</w:t>
      </w:r>
      <w:proofErr w:type="gramEnd"/>
      <w:r>
        <w:t>: '</w:t>
      </w:r>
      <w:proofErr w:type="spellStart"/>
      <w:r>
        <w:t>localhost</w:t>
      </w:r>
      <w:proofErr w:type="spellEnd"/>
      <w:r>
        <w:t>',</w:t>
      </w:r>
    </w:p>
    <w:p w14:paraId="6225874C" w14:textId="77777777" w:rsidR="00147A77" w:rsidRDefault="00147A77" w:rsidP="00147A77">
      <w:pPr>
        <w:pStyle w:val="CodePACKT"/>
      </w:pPr>
      <w:r>
        <w:t xml:space="preserve">      </w:t>
      </w:r>
      <w:proofErr w:type="gramStart"/>
      <w:r>
        <w:t>port</w:t>
      </w:r>
      <w:proofErr w:type="gramEnd"/>
      <w:r>
        <w:t>: 6379</w:t>
      </w:r>
    </w:p>
    <w:p w14:paraId="54C46A8A" w14:textId="77777777" w:rsidR="00147A77" w:rsidRDefault="00147A77" w:rsidP="00147A77">
      <w:pPr>
        <w:pStyle w:val="CodePACKT"/>
      </w:pPr>
      <w:r>
        <w:t xml:space="preserve">    }, </w:t>
      </w:r>
      <w:proofErr w:type="gramStart"/>
      <w:r>
        <w:t>server</w:t>
      </w:r>
      <w:proofErr w:type="gramEnd"/>
      <w:r>
        <w:t xml:space="preserve">, </w:t>
      </w:r>
      <w:proofErr w:type="spellStart"/>
      <w:r>
        <w:t>io</w:t>
      </w:r>
      <w:proofErr w:type="spellEnd"/>
      <w:r>
        <w:t>;</w:t>
      </w:r>
    </w:p>
    <w:p w14:paraId="0E381A9C" w14:textId="77777777" w:rsidR="00147A77" w:rsidRDefault="00147A77" w:rsidP="00147A77">
      <w:pPr>
        <w:pStyle w:val="CodePACKT"/>
      </w:pPr>
    </w:p>
    <w:p w14:paraId="19618A6C" w14:textId="77777777" w:rsidR="00147A77" w:rsidRDefault="00147A77" w:rsidP="00147A77">
      <w:pPr>
        <w:pStyle w:val="CodePACKT"/>
      </w:pPr>
      <w:proofErr w:type="spellStart"/>
      <w:proofErr w:type="gramStart"/>
      <w:r>
        <w:t>var</w:t>
      </w:r>
      <w:proofErr w:type="spellEnd"/>
      <w:proofErr w:type="gramEnd"/>
      <w:r>
        <w:t xml:space="preserve"> express = require('express'),</w:t>
      </w:r>
    </w:p>
    <w:p w14:paraId="4E080A1B" w14:textId="77777777" w:rsidR="00147A77" w:rsidRDefault="00147A77" w:rsidP="00147A77">
      <w:pPr>
        <w:pStyle w:val="CodePACKT"/>
      </w:pPr>
      <w:r>
        <w:t xml:space="preserve">    </w:t>
      </w:r>
      <w:proofErr w:type="gramStart"/>
      <w:r>
        <w:t>http</w:t>
      </w:r>
      <w:proofErr w:type="gramEnd"/>
      <w:r>
        <w:t xml:space="preserve"> = require('http'),</w:t>
      </w:r>
    </w:p>
    <w:p w14:paraId="2578827B" w14:textId="77777777" w:rsidR="00147A77" w:rsidRDefault="00147A77" w:rsidP="00147A77">
      <w:pPr>
        <w:pStyle w:val="CodePACKT"/>
      </w:pPr>
      <w:r>
        <w:t xml:space="preserve">    </w:t>
      </w:r>
      <w:proofErr w:type="spellStart"/>
      <w:proofErr w:type="gramStart"/>
      <w:r>
        <w:t>socketIO</w:t>
      </w:r>
      <w:proofErr w:type="spellEnd"/>
      <w:proofErr w:type="gramEnd"/>
      <w:r>
        <w:t xml:space="preserve"> = require('socket.io'),</w:t>
      </w:r>
    </w:p>
    <w:p w14:paraId="1B3265E7" w14:textId="77777777" w:rsidR="00147A77" w:rsidRDefault="00147A77" w:rsidP="00147A77">
      <w:pPr>
        <w:pStyle w:val="CodePACKT"/>
      </w:pPr>
      <w:r>
        <w:t xml:space="preserve">    </w:t>
      </w:r>
      <w:proofErr w:type="spellStart"/>
      <w:proofErr w:type="gramStart"/>
      <w:r>
        <w:t>redis</w:t>
      </w:r>
      <w:proofErr w:type="spellEnd"/>
      <w:proofErr w:type="gramEnd"/>
      <w:r>
        <w:t xml:space="preserve"> = require('socket.io-</w:t>
      </w:r>
      <w:proofErr w:type="spellStart"/>
      <w:r>
        <w:t>redis</w:t>
      </w:r>
      <w:proofErr w:type="spellEnd"/>
      <w:r>
        <w:t>'),</w:t>
      </w:r>
    </w:p>
    <w:p w14:paraId="777C11C0" w14:textId="77777777" w:rsidR="00147A77" w:rsidRDefault="00147A77" w:rsidP="00147A77">
      <w:pPr>
        <w:pStyle w:val="CodePACKT"/>
      </w:pPr>
      <w:r>
        <w:t xml:space="preserve">    </w:t>
      </w:r>
      <w:proofErr w:type="gramStart"/>
      <w:r>
        <w:t>emitter</w:t>
      </w:r>
      <w:proofErr w:type="gramEnd"/>
      <w:r>
        <w:t xml:space="preserve"> = require('socket.io-emitter')(</w:t>
      </w:r>
      <w:proofErr w:type="spellStart"/>
      <w:r>
        <w:t>redisConfig</w:t>
      </w:r>
      <w:proofErr w:type="spellEnd"/>
      <w:r>
        <w:t>),</w:t>
      </w:r>
    </w:p>
    <w:p w14:paraId="6DC1F3D9" w14:textId="77777777" w:rsidR="00147A77" w:rsidRDefault="00147A77" w:rsidP="00147A77">
      <w:pPr>
        <w:pStyle w:val="CodePACKT"/>
      </w:pPr>
      <w:r>
        <w:t xml:space="preserve">    </w:t>
      </w:r>
      <w:proofErr w:type="gramStart"/>
      <w:r>
        <w:t>app</w:t>
      </w:r>
      <w:proofErr w:type="gramEnd"/>
      <w:r>
        <w:t xml:space="preserve"> = express();</w:t>
      </w:r>
    </w:p>
    <w:p w14:paraId="0981F8BA" w14:textId="77777777" w:rsidR="00AA19FF" w:rsidRDefault="00AA19FF" w:rsidP="00AA19FF">
      <w:pPr>
        <w:pStyle w:val="normal0"/>
        <w:spacing w:before="0" w:after="50"/>
        <w:ind w:left="360"/>
      </w:pPr>
    </w:p>
    <w:p w14:paraId="5A2F9F0E"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To test that this works, we want to be able to run our server on multiple ports. This will allow us to emit a message on one port and check to make sure it has successfully propagated to every other port that is listening for the same event. This can be accomplished by using an environmental variable to dynamically set the port number that we will listen to. The environmental variables in node can be accessed using the </w:t>
      </w:r>
      <w:proofErr w:type="spellStart"/>
      <w:r>
        <w:rPr>
          <w:rFonts w:ascii="Droid Sans Mono" w:eastAsia="Droid Sans Mono" w:hAnsi="Droid Sans Mono" w:cs="Droid Sans Mono"/>
          <w:color w:val="747959"/>
          <w:sz w:val="19"/>
          <w:szCs w:val="19"/>
        </w:rPr>
        <w:t>process.env</w:t>
      </w:r>
      <w:proofErr w:type="spellEnd"/>
      <w:r>
        <w:rPr>
          <w:rFonts w:ascii="Times New Roman" w:eastAsia="Times New Roman" w:hAnsi="Times New Roman" w:cs="Times New Roman"/>
          <w:sz w:val="22"/>
          <w:szCs w:val="22"/>
        </w:rPr>
        <w:t xml:space="preserve"> object.</w:t>
      </w:r>
    </w:p>
    <w:p w14:paraId="6FF5D1B9" w14:textId="77777777" w:rsidR="00AA19FF" w:rsidRDefault="00AA19FF" w:rsidP="00AA19FF">
      <w:pPr>
        <w:pStyle w:val="normal0"/>
        <w:spacing w:before="0" w:after="50"/>
        <w:ind w:left="360"/>
      </w:pPr>
    </w:p>
    <w:p w14:paraId="4B18C02B" w14:textId="77777777" w:rsidR="00147A77" w:rsidRDefault="00147A77" w:rsidP="00147A77">
      <w:pPr>
        <w:pStyle w:val="CodePACKT"/>
      </w:pPr>
      <w:proofErr w:type="gramStart"/>
      <w:r>
        <w:t>if</w:t>
      </w:r>
      <w:proofErr w:type="gramEnd"/>
      <w:r>
        <w:t xml:space="preserve"> (!</w:t>
      </w:r>
      <w:proofErr w:type="spellStart"/>
      <w:r>
        <w:t>process.env.PORT</w:t>
      </w:r>
      <w:proofErr w:type="spellEnd"/>
      <w:r>
        <w:t>) {</w:t>
      </w:r>
    </w:p>
    <w:p w14:paraId="0F9119A0" w14:textId="77777777" w:rsidR="00147A77" w:rsidRDefault="00147A77" w:rsidP="00147A77">
      <w:pPr>
        <w:pStyle w:val="CodePACKT"/>
      </w:pPr>
      <w:r>
        <w:t xml:space="preserve">  </w:t>
      </w:r>
      <w:proofErr w:type="gramStart"/>
      <w:r>
        <w:t>throw</w:t>
      </w:r>
      <w:proofErr w:type="gramEnd"/>
      <w:r>
        <w:t xml:space="preserve"> new Error('Please specify a PORT number, </w:t>
      </w:r>
      <w:proofErr w:type="spellStart"/>
      <w:r>
        <w:t>ie</w:t>
      </w:r>
      <w:proofErr w:type="spellEnd"/>
      <w:r>
        <w:t>: PORT=5000 node server');</w:t>
      </w:r>
    </w:p>
    <w:p w14:paraId="4C90C719" w14:textId="77777777" w:rsidR="00147A77" w:rsidRDefault="00147A77" w:rsidP="00147A77">
      <w:pPr>
        <w:pStyle w:val="CodePACKT"/>
      </w:pPr>
      <w:r>
        <w:t>}</w:t>
      </w:r>
    </w:p>
    <w:p w14:paraId="6932D7DB" w14:textId="77777777" w:rsidR="00147A77" w:rsidRDefault="00147A77" w:rsidP="00147A77">
      <w:pPr>
        <w:pStyle w:val="CodePACKT"/>
      </w:pPr>
    </w:p>
    <w:p w14:paraId="5E8FDB3A" w14:textId="77777777" w:rsidR="00147A77" w:rsidRDefault="00147A77" w:rsidP="00147A77">
      <w:pPr>
        <w:pStyle w:val="CodePACKT"/>
      </w:pPr>
      <w:proofErr w:type="spellStart"/>
      <w:proofErr w:type="gramStart"/>
      <w:r>
        <w:t>app.get</w:t>
      </w:r>
      <w:proofErr w:type="spellEnd"/>
      <w:proofErr w:type="gramEnd"/>
      <w:r>
        <w:t>('/', function (</w:t>
      </w:r>
      <w:proofErr w:type="spellStart"/>
      <w:r>
        <w:t>req</w:t>
      </w:r>
      <w:proofErr w:type="spellEnd"/>
      <w:r>
        <w:t>, res) {</w:t>
      </w:r>
    </w:p>
    <w:p w14:paraId="4FDA24C6" w14:textId="77777777" w:rsidR="00147A77" w:rsidRDefault="00147A77" w:rsidP="00147A77">
      <w:pPr>
        <w:pStyle w:val="CodePACKT"/>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7EC19E90" w14:textId="77777777" w:rsidR="00147A77" w:rsidRDefault="00147A77" w:rsidP="00147A77">
      <w:pPr>
        <w:pStyle w:val="CodePACKT"/>
      </w:pPr>
      <w:r>
        <w:t>});</w:t>
      </w:r>
    </w:p>
    <w:p w14:paraId="64ECE3F6" w14:textId="77777777" w:rsidR="00147A77" w:rsidRDefault="00147A77" w:rsidP="00147A77">
      <w:pPr>
        <w:pStyle w:val="CodePACKT"/>
      </w:pPr>
    </w:p>
    <w:p w14:paraId="6EF232B3" w14:textId="77777777" w:rsidR="00147A77" w:rsidRDefault="00147A77" w:rsidP="00147A77">
      <w:pPr>
        <w:pStyle w:val="CodePACKT"/>
      </w:pPr>
      <w:proofErr w:type="gramStart"/>
      <w:r>
        <w:t>server</w:t>
      </w:r>
      <w:proofErr w:type="gramEnd"/>
      <w:r>
        <w:t xml:space="preserve"> = </w:t>
      </w:r>
      <w:proofErr w:type="spellStart"/>
      <w:r>
        <w:t>http.Server</w:t>
      </w:r>
      <w:proofErr w:type="spellEnd"/>
      <w:r>
        <w:t>(app);</w:t>
      </w:r>
    </w:p>
    <w:p w14:paraId="5C8FF12A" w14:textId="77777777" w:rsidR="00147A77" w:rsidRDefault="00147A77" w:rsidP="00147A77">
      <w:pPr>
        <w:pStyle w:val="CodePACKT"/>
      </w:pPr>
      <w:proofErr w:type="spellStart"/>
      <w:proofErr w:type="gramStart"/>
      <w:r>
        <w:t>server.listen</w:t>
      </w:r>
      <w:proofErr w:type="spellEnd"/>
      <w:proofErr w:type="gramEnd"/>
      <w:r>
        <w:t>(</w:t>
      </w:r>
      <w:proofErr w:type="spellStart"/>
      <w:r>
        <w:t>process.env.PORT</w:t>
      </w:r>
      <w:proofErr w:type="spellEnd"/>
      <w:r>
        <w:t>);</w:t>
      </w:r>
    </w:p>
    <w:p w14:paraId="34DF4ACA" w14:textId="77777777" w:rsidR="00AA19FF" w:rsidRDefault="00AA19FF" w:rsidP="00AA19FF">
      <w:pPr>
        <w:pStyle w:val="normal0"/>
        <w:spacing w:before="0" w:after="50"/>
        <w:ind w:left="360"/>
      </w:pPr>
    </w:p>
    <w:p w14:paraId="7544E8A4"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Now, we will listen for a </w:t>
      </w:r>
      <w:proofErr w:type="spellStart"/>
      <w:r>
        <w:rPr>
          <w:rFonts w:ascii="Droid Sans Mono" w:eastAsia="Droid Sans Mono" w:hAnsi="Droid Sans Mono" w:cs="Droid Sans Mono"/>
          <w:color w:val="747959"/>
          <w:sz w:val="19"/>
          <w:szCs w:val="19"/>
        </w:rPr>
        <w:t>message.sent</w:t>
      </w:r>
      <w:proofErr w:type="spellEnd"/>
      <w:r>
        <w:rPr>
          <w:rFonts w:ascii="Times New Roman" w:eastAsia="Times New Roman" w:hAnsi="Times New Roman" w:cs="Times New Roman"/>
          <w:sz w:val="22"/>
          <w:szCs w:val="22"/>
        </w:rPr>
        <w:t xml:space="preserve"> event from the server and use the socket.io-emitter NPM package to emit the event to every socket on any server we have listening to our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instance.</w:t>
      </w:r>
    </w:p>
    <w:p w14:paraId="6F9DE3CC" w14:textId="77777777" w:rsidR="00AA19FF" w:rsidRDefault="00AA19FF" w:rsidP="00AA19FF">
      <w:pPr>
        <w:pStyle w:val="normal0"/>
        <w:spacing w:before="0" w:after="50"/>
        <w:ind w:left="360"/>
      </w:pPr>
    </w:p>
    <w:p w14:paraId="73121568" w14:textId="77777777" w:rsidR="00147A77" w:rsidRDefault="00147A77" w:rsidP="00147A77">
      <w:pPr>
        <w:pStyle w:val="CodePACKT"/>
      </w:pPr>
      <w:proofErr w:type="spellStart"/>
      <w:proofErr w:type="gramStart"/>
      <w:r>
        <w:t>io</w:t>
      </w:r>
      <w:proofErr w:type="spellEnd"/>
      <w:proofErr w:type="gramEnd"/>
      <w:r>
        <w:t xml:space="preserve"> = </w:t>
      </w:r>
      <w:proofErr w:type="spellStart"/>
      <w:r>
        <w:t>socketIO</w:t>
      </w:r>
      <w:proofErr w:type="spellEnd"/>
      <w:r>
        <w:t>(server);</w:t>
      </w:r>
    </w:p>
    <w:p w14:paraId="17CC31E4" w14:textId="77777777" w:rsidR="00147A77" w:rsidRDefault="00147A77" w:rsidP="00147A77">
      <w:pPr>
        <w:pStyle w:val="CodePACKT"/>
      </w:pPr>
      <w:proofErr w:type="spellStart"/>
      <w:proofErr w:type="gramStart"/>
      <w:r>
        <w:t>io.adapter</w:t>
      </w:r>
      <w:proofErr w:type="spellEnd"/>
      <w:proofErr w:type="gramEnd"/>
      <w:r>
        <w:t>(</w:t>
      </w:r>
      <w:proofErr w:type="spellStart"/>
      <w:r>
        <w:t>redis</w:t>
      </w:r>
      <w:proofErr w:type="spellEnd"/>
      <w:r>
        <w:t>(</w:t>
      </w:r>
      <w:proofErr w:type="spellStart"/>
      <w:r>
        <w:t>redisConfig</w:t>
      </w:r>
      <w:proofErr w:type="spellEnd"/>
      <w:r>
        <w:t>));</w:t>
      </w:r>
    </w:p>
    <w:p w14:paraId="0FA2BC17" w14:textId="77777777" w:rsidR="00147A77" w:rsidRDefault="00147A77" w:rsidP="00147A77">
      <w:pPr>
        <w:pStyle w:val="CodePACKT"/>
      </w:pPr>
    </w:p>
    <w:p w14:paraId="71168409" w14:textId="77777777" w:rsidR="00147A77" w:rsidRDefault="00147A77" w:rsidP="00147A77">
      <w:pPr>
        <w:pStyle w:val="CodePACKT"/>
      </w:pPr>
      <w:proofErr w:type="spellStart"/>
      <w:proofErr w:type="gramStart"/>
      <w:r>
        <w:t>io.on</w:t>
      </w:r>
      <w:proofErr w:type="spellEnd"/>
      <w:proofErr w:type="gramEnd"/>
      <w:r>
        <w:t>('connection', function (socket) {</w:t>
      </w:r>
    </w:p>
    <w:p w14:paraId="07D44AA1" w14:textId="77777777" w:rsidR="00147A77" w:rsidRDefault="00147A77" w:rsidP="00147A77">
      <w:pPr>
        <w:pStyle w:val="CodePACKT"/>
      </w:pPr>
      <w:r>
        <w:t xml:space="preserve">  </w:t>
      </w:r>
      <w:proofErr w:type="spellStart"/>
      <w:proofErr w:type="gramStart"/>
      <w:r>
        <w:t>socket.on</w:t>
      </w:r>
      <w:proofErr w:type="spellEnd"/>
      <w:proofErr w:type="gramEnd"/>
      <w:r>
        <w:t>('</w:t>
      </w:r>
      <w:proofErr w:type="spellStart"/>
      <w:r>
        <w:t>message.sent</w:t>
      </w:r>
      <w:proofErr w:type="spellEnd"/>
      <w:r>
        <w:t>', function (port) {</w:t>
      </w:r>
    </w:p>
    <w:p w14:paraId="763FB19D" w14:textId="77777777" w:rsidR="00147A77" w:rsidRDefault="00147A77" w:rsidP="00147A77">
      <w:pPr>
        <w:pStyle w:val="CodePACKT"/>
      </w:pPr>
      <w:r>
        <w:t xml:space="preserve">    </w:t>
      </w:r>
      <w:proofErr w:type="spellStart"/>
      <w:proofErr w:type="gramStart"/>
      <w:r>
        <w:t>emitter.emit</w:t>
      </w:r>
      <w:proofErr w:type="spellEnd"/>
      <w:proofErr w:type="gramEnd"/>
      <w:r>
        <w:t>('</w:t>
      </w:r>
      <w:proofErr w:type="spellStart"/>
      <w:r>
        <w:t>message.received</w:t>
      </w:r>
      <w:proofErr w:type="spellEnd"/>
      <w:r>
        <w:t>', port);</w:t>
      </w:r>
    </w:p>
    <w:p w14:paraId="048DDDE8" w14:textId="77777777" w:rsidR="00147A77" w:rsidRDefault="00147A77" w:rsidP="00147A77">
      <w:pPr>
        <w:pStyle w:val="CodePACKT"/>
      </w:pPr>
      <w:r>
        <w:t xml:space="preserve">  });</w:t>
      </w:r>
    </w:p>
    <w:p w14:paraId="41BDDA88" w14:textId="5186C926" w:rsidR="00AA19FF" w:rsidRDefault="00147A77" w:rsidP="00147A77">
      <w:pPr>
        <w:pStyle w:val="normal0"/>
        <w:spacing w:before="0" w:after="50"/>
        <w:ind w:left="360"/>
      </w:pPr>
      <w:r>
        <w:t>});</w:t>
      </w:r>
    </w:p>
    <w:p w14:paraId="3ADF95AA" w14:textId="77777777" w:rsidR="00147A77" w:rsidRDefault="00147A77" w:rsidP="00147A77">
      <w:pPr>
        <w:pStyle w:val="normal0"/>
        <w:spacing w:before="0" w:after="50"/>
        <w:ind w:left="360"/>
      </w:pPr>
    </w:p>
    <w:p w14:paraId="2B757A96"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Now, we need to add a template on the client-side. This template will be responsible for emitting messages to the server with the port number the message originates from. The template will also add an item to the list of messages any time a message comes from the server. We will print the port number in the list to prove that we are affectively communicating with Socket.IO across multiple server instances.</w:t>
      </w:r>
    </w:p>
    <w:p w14:paraId="54EC848A" w14:textId="77777777" w:rsidR="00AA19FF" w:rsidRDefault="00AA19FF" w:rsidP="00AA19FF">
      <w:pPr>
        <w:pStyle w:val="normal0"/>
        <w:spacing w:before="0" w:after="50"/>
        <w:ind w:left="360"/>
      </w:pPr>
    </w:p>
    <w:p w14:paraId="58BEA23B" w14:textId="77777777" w:rsidR="00147A77" w:rsidRDefault="00147A77" w:rsidP="00147A77">
      <w:pPr>
        <w:pStyle w:val="CodePACKT"/>
      </w:pPr>
      <w:r>
        <w:t>&lt;</w:t>
      </w:r>
      <w:proofErr w:type="gramStart"/>
      <w:r>
        <w:t>div</w:t>
      </w:r>
      <w:proofErr w:type="gramEnd"/>
      <w:r>
        <w:t xml:space="preserve"> id="messages"&gt;&lt;/div&gt;</w:t>
      </w:r>
    </w:p>
    <w:p w14:paraId="24628B93" w14:textId="77777777" w:rsidR="00147A77" w:rsidRDefault="00147A77" w:rsidP="00147A77">
      <w:pPr>
        <w:pStyle w:val="CodePACKT"/>
      </w:pPr>
    </w:p>
    <w:p w14:paraId="73914D95" w14:textId="77777777" w:rsidR="00147A77" w:rsidRDefault="00147A77" w:rsidP="00147A77">
      <w:pPr>
        <w:pStyle w:val="CodePACKT"/>
      </w:pPr>
      <w:r>
        <w:t>&lt;</w:t>
      </w:r>
      <w:proofErr w:type="gramStart"/>
      <w:r>
        <w:t>button</w:t>
      </w:r>
      <w:proofErr w:type="gramEnd"/>
      <w:r>
        <w:t xml:space="preserve"> id="broadcast"&gt;Broadcast&lt;/button&gt;</w:t>
      </w:r>
    </w:p>
    <w:p w14:paraId="285A3C66" w14:textId="77777777" w:rsidR="00147A77" w:rsidRDefault="00147A77" w:rsidP="00147A77">
      <w:pPr>
        <w:pStyle w:val="CodePACKT"/>
      </w:pPr>
    </w:p>
    <w:p w14:paraId="28CBE4DB" w14:textId="77777777" w:rsidR="00147A77" w:rsidRDefault="00147A77" w:rsidP="00147A77">
      <w:pPr>
        <w:pStyle w:val="CodePACKT"/>
      </w:pPr>
      <w:r>
        <w:t>&lt;</w:t>
      </w:r>
      <w:proofErr w:type="gramStart"/>
      <w:r>
        <w:t>script</w:t>
      </w:r>
      <w:proofErr w:type="gramEnd"/>
      <w:r>
        <w:t xml:space="preserve"> </w:t>
      </w:r>
      <w:proofErr w:type="spellStart"/>
      <w:r>
        <w:t>src</w:t>
      </w:r>
      <w:proofErr w:type="spellEnd"/>
      <w:r>
        <w:t>="/socket.io/socket.io.js"&gt;&lt;/script&gt;</w:t>
      </w:r>
    </w:p>
    <w:p w14:paraId="31176A32" w14:textId="77777777" w:rsidR="00147A77" w:rsidRDefault="00147A77" w:rsidP="00147A77">
      <w:pPr>
        <w:pStyle w:val="CodePACKT"/>
      </w:pPr>
      <w:r>
        <w:t>&lt;</w:t>
      </w:r>
      <w:proofErr w:type="gramStart"/>
      <w:r>
        <w:t>script</w:t>
      </w:r>
      <w:proofErr w:type="gramEnd"/>
      <w:r>
        <w:t>&gt;</w:t>
      </w:r>
    </w:p>
    <w:p w14:paraId="6A51C253" w14:textId="77777777" w:rsidR="00147A77" w:rsidRDefault="00147A77" w:rsidP="00147A77">
      <w:pPr>
        <w:pStyle w:val="CodePACKT"/>
      </w:pPr>
    </w:p>
    <w:p w14:paraId="5D98D2E7" w14:textId="77777777" w:rsidR="00147A77" w:rsidRDefault="00147A77" w:rsidP="00147A77">
      <w:pPr>
        <w:pStyle w:val="CodePACKT"/>
      </w:pPr>
      <w:r>
        <w:t>// The port number needs to be dynamic so we can</w:t>
      </w:r>
    </w:p>
    <w:p w14:paraId="4ADFBF36" w14:textId="77777777" w:rsidR="00147A77" w:rsidRDefault="00147A77" w:rsidP="00147A77">
      <w:pPr>
        <w:pStyle w:val="CodePACKT"/>
      </w:pPr>
      <w:r>
        <w:t>// Use this page on any port</w:t>
      </w:r>
    </w:p>
    <w:p w14:paraId="04B7458D" w14:textId="77777777" w:rsidR="00147A77" w:rsidRDefault="00147A77" w:rsidP="00147A77">
      <w:pPr>
        <w:pStyle w:val="CodePACKT"/>
      </w:pPr>
      <w:proofErr w:type="spellStart"/>
      <w:proofErr w:type="gramStart"/>
      <w:r>
        <w:t>var</w:t>
      </w:r>
      <w:proofErr w:type="spellEnd"/>
      <w:proofErr w:type="gramEnd"/>
      <w:r>
        <w:t xml:space="preserve"> port = </w:t>
      </w:r>
      <w:proofErr w:type="spellStart"/>
      <w:r>
        <w:t>window.location.port</w:t>
      </w:r>
      <w:proofErr w:type="spellEnd"/>
      <w:r>
        <w:t>,</w:t>
      </w:r>
    </w:p>
    <w:p w14:paraId="05F3D7EA" w14:textId="77777777" w:rsidR="00147A77" w:rsidRDefault="00147A77" w:rsidP="00147A77">
      <w:pPr>
        <w:pStyle w:val="CodePACKT"/>
      </w:pPr>
      <w:r>
        <w:t xml:space="preserve">    </w:t>
      </w:r>
      <w:proofErr w:type="gramStart"/>
      <w:r>
        <w:t>socket</w:t>
      </w:r>
      <w:proofErr w:type="gramEnd"/>
      <w:r>
        <w:t xml:space="preserve"> = </w:t>
      </w:r>
      <w:proofErr w:type="spellStart"/>
      <w:r>
        <w:t>io.connect</w:t>
      </w:r>
      <w:proofErr w:type="spellEnd"/>
      <w:r>
        <w:t>('http://</w:t>
      </w:r>
      <w:proofErr w:type="spellStart"/>
      <w:r>
        <w:t>localhost</w:t>
      </w:r>
      <w:proofErr w:type="spellEnd"/>
      <w:r>
        <w:t>:' + port);</w:t>
      </w:r>
    </w:p>
    <w:p w14:paraId="76AEED7E" w14:textId="77777777" w:rsidR="00147A77" w:rsidRDefault="00147A77" w:rsidP="00147A77">
      <w:pPr>
        <w:pStyle w:val="CodePACKT"/>
      </w:pPr>
    </w:p>
    <w:p w14:paraId="2FD9F189" w14:textId="77777777" w:rsidR="00147A77" w:rsidRDefault="00147A77" w:rsidP="00147A77">
      <w:pPr>
        <w:pStyle w:val="CodePACKT"/>
      </w:pPr>
      <w:r>
        <w:t>// Add new messages to the list</w:t>
      </w:r>
    </w:p>
    <w:p w14:paraId="5713EADC" w14:textId="77777777" w:rsidR="00147A77" w:rsidRDefault="00147A77" w:rsidP="00147A77">
      <w:pPr>
        <w:pStyle w:val="CodePACKT"/>
      </w:pPr>
      <w:proofErr w:type="spellStart"/>
      <w:proofErr w:type="gramStart"/>
      <w:r>
        <w:t>socket.on</w:t>
      </w:r>
      <w:proofErr w:type="spellEnd"/>
      <w:proofErr w:type="gramEnd"/>
      <w:r>
        <w:t>('</w:t>
      </w:r>
      <w:proofErr w:type="spellStart"/>
      <w:r>
        <w:t>message.received</w:t>
      </w:r>
      <w:proofErr w:type="spellEnd"/>
      <w:r>
        <w:t>', function (port) {</w:t>
      </w:r>
    </w:p>
    <w:p w14:paraId="3225EED0" w14:textId="77777777" w:rsidR="00147A77" w:rsidRDefault="00147A77" w:rsidP="00147A77">
      <w:pPr>
        <w:pStyle w:val="CodePACKT"/>
      </w:pPr>
      <w:r>
        <w:t xml:space="preserve">  </w:t>
      </w:r>
      <w:proofErr w:type="spellStart"/>
      <w:proofErr w:type="gramStart"/>
      <w:r>
        <w:t>var</w:t>
      </w:r>
      <w:proofErr w:type="spellEnd"/>
      <w:proofErr w:type="gramEnd"/>
      <w:r>
        <w:t xml:space="preserve"> message = </w:t>
      </w:r>
      <w:proofErr w:type="spellStart"/>
      <w:r>
        <w:t>document.createElement</w:t>
      </w:r>
      <w:proofErr w:type="spellEnd"/>
      <w:r>
        <w:t>('div');</w:t>
      </w:r>
    </w:p>
    <w:p w14:paraId="744762D2" w14:textId="77777777" w:rsidR="00147A77" w:rsidRDefault="00147A77" w:rsidP="00147A77">
      <w:pPr>
        <w:pStyle w:val="CodePACKT"/>
      </w:pPr>
      <w:r>
        <w:t xml:space="preserve">  </w:t>
      </w:r>
      <w:proofErr w:type="spellStart"/>
      <w:proofErr w:type="gramStart"/>
      <w:r>
        <w:t>message.innerHTML</w:t>
      </w:r>
      <w:proofErr w:type="spellEnd"/>
      <w:proofErr w:type="gramEnd"/>
      <w:r>
        <w:t xml:space="preserve"> = `Received message from port ${port}`;</w:t>
      </w:r>
    </w:p>
    <w:p w14:paraId="71A71A82" w14:textId="77777777" w:rsidR="00147A77" w:rsidRDefault="00147A77" w:rsidP="00147A77">
      <w:pPr>
        <w:pStyle w:val="CodePACKT"/>
      </w:pPr>
      <w:r>
        <w:t xml:space="preserve">  </w:t>
      </w:r>
      <w:proofErr w:type="spellStart"/>
      <w:proofErr w:type="gramStart"/>
      <w:r>
        <w:t>document.getElementById</w:t>
      </w:r>
      <w:proofErr w:type="spellEnd"/>
      <w:proofErr w:type="gramEnd"/>
      <w:r>
        <w:t>('messages').</w:t>
      </w:r>
      <w:proofErr w:type="spellStart"/>
      <w:r>
        <w:t>appendChild</w:t>
      </w:r>
      <w:proofErr w:type="spellEnd"/>
      <w:r>
        <w:t>(message);</w:t>
      </w:r>
    </w:p>
    <w:p w14:paraId="32B0CFC2" w14:textId="77777777" w:rsidR="00147A77" w:rsidRDefault="00147A77" w:rsidP="00147A77">
      <w:pPr>
        <w:pStyle w:val="CodePACKT"/>
      </w:pPr>
      <w:r>
        <w:t>});</w:t>
      </w:r>
    </w:p>
    <w:p w14:paraId="441F19EC" w14:textId="77777777" w:rsidR="00147A77" w:rsidRDefault="00147A77" w:rsidP="00147A77">
      <w:pPr>
        <w:pStyle w:val="CodePACKT"/>
      </w:pPr>
    </w:p>
    <w:p w14:paraId="78324168" w14:textId="77777777" w:rsidR="00147A77" w:rsidRDefault="00147A77" w:rsidP="00147A77">
      <w:pPr>
        <w:pStyle w:val="CodePACKT"/>
      </w:pPr>
      <w:r>
        <w:t>// When the "broadcast" button is clicked,</w:t>
      </w:r>
    </w:p>
    <w:p w14:paraId="3B042858" w14:textId="77777777" w:rsidR="00147A77" w:rsidRDefault="00147A77" w:rsidP="00147A77">
      <w:pPr>
        <w:pStyle w:val="CodePACKT"/>
      </w:pPr>
      <w:r>
        <w:t>// We will send a message to the server to render the message</w:t>
      </w:r>
    </w:p>
    <w:p w14:paraId="298C91A9" w14:textId="77777777" w:rsidR="00147A77" w:rsidRDefault="00147A77" w:rsidP="00147A77">
      <w:pPr>
        <w:pStyle w:val="CodePACKT"/>
      </w:pPr>
      <w:proofErr w:type="spellStart"/>
      <w:proofErr w:type="gramStart"/>
      <w:r>
        <w:t>document.getElementById</w:t>
      </w:r>
      <w:proofErr w:type="spellEnd"/>
      <w:proofErr w:type="gramEnd"/>
      <w:r>
        <w:t>('broadcast').</w:t>
      </w:r>
      <w:proofErr w:type="spellStart"/>
      <w:r>
        <w:t>addEventListener</w:t>
      </w:r>
      <w:proofErr w:type="spellEnd"/>
      <w:r>
        <w:t>('click', function () {</w:t>
      </w:r>
    </w:p>
    <w:p w14:paraId="10BCC422" w14:textId="77777777" w:rsidR="00147A77" w:rsidRDefault="00147A77" w:rsidP="00147A77">
      <w:pPr>
        <w:pStyle w:val="CodePACKT"/>
      </w:pPr>
      <w:r>
        <w:t xml:space="preserve">  </w:t>
      </w:r>
      <w:proofErr w:type="spellStart"/>
      <w:proofErr w:type="gramStart"/>
      <w:r>
        <w:t>socket.emit</w:t>
      </w:r>
      <w:proofErr w:type="spellEnd"/>
      <w:proofErr w:type="gramEnd"/>
      <w:r>
        <w:t>('</w:t>
      </w:r>
      <w:proofErr w:type="spellStart"/>
      <w:r>
        <w:t>message.sent</w:t>
      </w:r>
      <w:proofErr w:type="spellEnd"/>
      <w:r>
        <w:t>', port);</w:t>
      </w:r>
    </w:p>
    <w:p w14:paraId="34BD079F" w14:textId="77777777" w:rsidR="00147A77" w:rsidRDefault="00147A77" w:rsidP="00147A77">
      <w:pPr>
        <w:pStyle w:val="CodePACKT"/>
      </w:pPr>
      <w:r>
        <w:t>});</w:t>
      </w:r>
    </w:p>
    <w:p w14:paraId="52DA2C3D" w14:textId="77777777" w:rsidR="00147A77" w:rsidRDefault="00147A77" w:rsidP="00147A77">
      <w:pPr>
        <w:pStyle w:val="CodePACKT"/>
      </w:pPr>
    </w:p>
    <w:p w14:paraId="16DFF2F5" w14:textId="77777777" w:rsidR="00147A77" w:rsidRDefault="00147A77" w:rsidP="00147A77">
      <w:pPr>
        <w:pStyle w:val="CodePACKT"/>
      </w:pPr>
      <w:r>
        <w:t>&lt;/script&gt;</w:t>
      </w:r>
    </w:p>
    <w:p w14:paraId="73E93BC7" w14:textId="77777777" w:rsidR="00AA19FF" w:rsidRDefault="00AA19FF" w:rsidP="00AA19FF">
      <w:pPr>
        <w:pStyle w:val="normal0"/>
        <w:spacing w:before="0" w:after="50"/>
        <w:ind w:left="360"/>
      </w:pPr>
    </w:p>
    <w:p w14:paraId="55A73A73"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To test that everything worked as expected, we need to start at least two servers listening on completely separate ports.  This can be achieved by passing the environmental variables in before the command run Node. In one terminal window, run: </w:t>
      </w:r>
      <w:r>
        <w:rPr>
          <w:rFonts w:ascii="Droid Sans Mono" w:eastAsia="Droid Sans Mono" w:hAnsi="Droid Sans Mono" w:cs="Droid Sans Mono"/>
          <w:color w:val="747959"/>
          <w:sz w:val="19"/>
          <w:szCs w:val="19"/>
        </w:rPr>
        <w:t>PORT=5000 node server</w:t>
      </w:r>
      <w:r>
        <w:rPr>
          <w:rFonts w:ascii="Times New Roman" w:eastAsia="Times New Roman" w:hAnsi="Times New Roman" w:cs="Times New Roman"/>
          <w:sz w:val="22"/>
          <w:szCs w:val="22"/>
        </w:rPr>
        <w:t xml:space="preserve"> and in a separate terminal window, run </w:t>
      </w:r>
      <w:r>
        <w:rPr>
          <w:rFonts w:ascii="Droid Sans Mono" w:eastAsia="Droid Sans Mono" w:hAnsi="Droid Sans Mono" w:cs="Droid Sans Mono"/>
          <w:color w:val="747959"/>
          <w:sz w:val="19"/>
          <w:szCs w:val="19"/>
        </w:rPr>
        <w:t>PORT=5001 node server</w:t>
      </w:r>
      <w:r>
        <w:rPr>
          <w:rFonts w:ascii="Times New Roman" w:eastAsia="Times New Roman" w:hAnsi="Times New Roman" w:cs="Times New Roman"/>
          <w:sz w:val="22"/>
          <w:szCs w:val="22"/>
        </w:rPr>
        <w:t xml:space="preserve">. </w:t>
      </w:r>
    </w:p>
    <w:p w14:paraId="0B7A430B"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Navigate to each of your two servers and click the broadcast button to send messages. You should see the messages for each port on both servers even though they are completely separate processes. The output will look something like this:</w:t>
      </w:r>
    </w:p>
    <w:p w14:paraId="6C6ABABC" w14:textId="77777777" w:rsidR="00AA19FF" w:rsidRDefault="00AA19FF" w:rsidP="00AA19FF">
      <w:pPr>
        <w:pStyle w:val="normal0"/>
        <w:tabs>
          <w:tab w:val="left" w:pos="360"/>
        </w:tabs>
        <w:spacing w:before="0"/>
      </w:pPr>
      <w:r>
        <w:rPr>
          <w:noProof/>
        </w:rPr>
        <w:drawing>
          <wp:inline distT="0" distB="0" distL="0" distR="0" wp14:anchorId="688671D4" wp14:editId="08C9C9D4">
            <wp:extent cx="1847685" cy="828434"/>
            <wp:effectExtent l="0" t="0" r="0" b="0"/>
            <wp:docPr id="1" name="image02.png" descr="Macintosh HD:Users:tyson:Dropbox (Personal):socket.IO-Cookbook:06-performing-a-load-balancing-act:_assets:B04893_06_01.png"/>
            <wp:cNvGraphicFramePr/>
            <a:graphic xmlns:a="http://schemas.openxmlformats.org/drawingml/2006/main">
              <a:graphicData uri="http://schemas.openxmlformats.org/drawingml/2006/picture">
                <pic:pic xmlns:pic="http://schemas.openxmlformats.org/drawingml/2006/picture">
                  <pic:nvPicPr>
                    <pic:cNvPr id="0" name="image02.png" descr="Macintosh HD:Users:tyson:Dropbox (Personal):socket.IO-Cookbook:06-performing-a-load-balancing-act:_assets:B04893_06_01.png"/>
                    <pic:cNvPicPr preferRelativeResize="0"/>
                  </pic:nvPicPr>
                  <pic:blipFill>
                    <a:blip r:embed="rId7"/>
                    <a:srcRect/>
                    <a:stretch>
                      <a:fillRect/>
                    </a:stretch>
                  </pic:blipFill>
                  <pic:spPr>
                    <a:xfrm>
                      <a:off x="0" y="0"/>
                      <a:ext cx="1847685" cy="828434"/>
                    </a:xfrm>
                    <a:prstGeom prst="rect">
                      <a:avLst/>
                    </a:prstGeom>
                    <a:ln/>
                  </pic:spPr>
                </pic:pic>
              </a:graphicData>
            </a:graphic>
          </wp:inline>
        </w:drawing>
      </w:r>
    </w:p>
    <w:p w14:paraId="558AB1E9" w14:textId="77777777" w:rsidR="00AA19FF" w:rsidRDefault="00AA19FF" w:rsidP="00AA19FF">
      <w:pPr>
        <w:pStyle w:val="normal0"/>
        <w:spacing w:before="0" w:after="120"/>
      </w:pPr>
      <w:r>
        <w:rPr>
          <w:b/>
          <w:color w:val="FF0000"/>
          <w:sz w:val="28"/>
          <w:szCs w:val="28"/>
        </w:rPr>
        <w:t>Insert Image B04893_06_01.png</w:t>
      </w:r>
    </w:p>
    <w:p w14:paraId="44D81BF9" w14:textId="77777777" w:rsidR="00AA19FF" w:rsidRDefault="00AA19FF" w:rsidP="00AA19FF">
      <w:pPr>
        <w:pStyle w:val="Heading2"/>
      </w:pPr>
      <w:r>
        <w:t>How It Works...</w:t>
      </w:r>
    </w:p>
    <w:p w14:paraId="31B6019D"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In our application, when we receive an event on the server-side, we are emitting an event to the </w:t>
      </w:r>
      <w:r>
        <w:rPr>
          <w:rFonts w:ascii="Droid Sans Mono" w:eastAsia="Droid Sans Mono" w:hAnsi="Droid Sans Mono" w:cs="Droid Sans Mono"/>
          <w:color w:val="747959"/>
          <w:sz w:val="19"/>
          <w:szCs w:val="19"/>
        </w:rPr>
        <w:t>emitter</w:t>
      </w:r>
      <w:r>
        <w:rPr>
          <w:rFonts w:ascii="Times New Roman" w:eastAsia="Times New Roman" w:hAnsi="Times New Roman" w:cs="Times New Roman"/>
          <w:sz w:val="22"/>
          <w:szCs w:val="22"/>
        </w:rPr>
        <w:t xml:space="preserve"> instead of the </w:t>
      </w:r>
      <w:proofErr w:type="spellStart"/>
      <w:r>
        <w:rPr>
          <w:rFonts w:ascii="Droid Sans Mono" w:eastAsia="Droid Sans Mono" w:hAnsi="Droid Sans Mono" w:cs="Droid Sans Mono"/>
          <w:color w:val="747959"/>
          <w:sz w:val="19"/>
          <w:szCs w:val="19"/>
        </w:rPr>
        <w:t>io.sockets</w:t>
      </w:r>
      <w:proofErr w:type="spellEnd"/>
      <w:r>
        <w:rPr>
          <w:rFonts w:ascii="Times New Roman" w:eastAsia="Times New Roman" w:hAnsi="Times New Roman" w:cs="Times New Roman"/>
          <w:sz w:val="22"/>
          <w:szCs w:val="22"/>
        </w:rPr>
        <w:t xml:space="preserve">. The emitter is responsible for taking our event and setting it in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The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adapter picks up from there and reacts to changes by doing a </w:t>
      </w:r>
      <w:proofErr w:type="spellStart"/>
      <w:proofErr w:type="gramStart"/>
      <w:r>
        <w:rPr>
          <w:rFonts w:ascii="Droid Sans Mono" w:eastAsia="Droid Sans Mono" w:hAnsi="Droid Sans Mono" w:cs="Droid Sans Mono"/>
          <w:color w:val="747959"/>
          <w:sz w:val="19"/>
          <w:szCs w:val="19"/>
        </w:rPr>
        <w:t>io.sockets.emit</w:t>
      </w:r>
      <w:proofErr w:type="spellEnd"/>
      <w:r>
        <w:rPr>
          <w:rFonts w:ascii="Droid Sans Mono" w:eastAsia="Droid Sans Mono" w:hAnsi="Droid Sans Mono" w:cs="Droid Sans Mono"/>
          <w:color w:val="747959"/>
          <w:sz w:val="19"/>
          <w:szCs w:val="19"/>
        </w:rPr>
        <w:t>(</w:t>
      </w:r>
      <w:proofErr w:type="gramEnd"/>
      <w:r>
        <w:rPr>
          <w:rFonts w:ascii="Droid Sans Mono" w:eastAsia="Droid Sans Mono" w:hAnsi="Droid Sans Mono" w:cs="Droid Sans Mono"/>
          <w:color w:val="747959"/>
          <w:sz w:val="19"/>
          <w:szCs w:val="19"/>
        </w:rPr>
        <w:t>)</w:t>
      </w:r>
      <w:r>
        <w:rPr>
          <w:rFonts w:ascii="Times New Roman" w:eastAsia="Times New Roman" w:hAnsi="Times New Roman" w:cs="Times New Roman"/>
          <w:sz w:val="22"/>
          <w:szCs w:val="22"/>
        </w:rPr>
        <w:t>on each of our servers behind the scenes.</w:t>
      </w:r>
    </w:p>
    <w:p w14:paraId="2E68BBED" w14:textId="77777777" w:rsidR="00AA19FF" w:rsidRDefault="00AA19FF" w:rsidP="00AA19FF">
      <w:pPr>
        <w:pStyle w:val="normal0"/>
        <w:spacing w:before="0" w:after="120"/>
      </w:pP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is essentially its own server, which multiple other servers can access to set and get data from the exposed key-value storage. Typically,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is used for caching and persisting data that may not need to be in the persistent database. This is often limited to session information, but in our case, we are using it to set the information that the sockets are emitting from the client.</w:t>
      </w:r>
    </w:p>
    <w:p w14:paraId="02FE4F6A"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Fortunately, the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adapter for Socket.IO already handles all of the complicated internals of reacting to newly available data in the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data store and propagating it across multiple server instances.</w:t>
      </w:r>
    </w:p>
    <w:p w14:paraId="71394097"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While there are many ways to use Socket.IO with a multiple load-balanced servers, the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adapter definitely makes it the easiest approach for handling multiple server instances.</w:t>
      </w:r>
    </w:p>
    <w:p w14:paraId="3C6FCBB5" w14:textId="77777777" w:rsidR="00AA19FF" w:rsidRDefault="00AA19FF" w:rsidP="00AA19FF">
      <w:pPr>
        <w:pStyle w:val="Heading1"/>
      </w:pPr>
      <w:r>
        <w:t>Using Memcached to Manage Multiple Nodes</w:t>
      </w:r>
    </w:p>
    <w:p w14:paraId="27E6AA0F" w14:textId="77777777" w:rsidR="00AA19FF" w:rsidRDefault="00AA19FF" w:rsidP="00AA19FF">
      <w:pPr>
        <w:pStyle w:val="normal0"/>
        <w:spacing w:before="0" w:after="120"/>
      </w:pPr>
      <w:r>
        <w:rPr>
          <w:rFonts w:ascii="Times New Roman" w:eastAsia="Times New Roman" w:hAnsi="Times New Roman" w:cs="Times New Roman"/>
          <w:sz w:val="22"/>
          <w:szCs w:val="22"/>
        </w:rPr>
        <w:t>Memcached is an in-memory key-value store, which is designed for handling small chunks of arbitrary data. Typically, Memcached is used for caching server and API responses in memory so that we can render the cached data instead of hitting the database and waiting for a response if the data has already been persisted in the cache.</w:t>
      </w:r>
    </w:p>
    <w:p w14:paraId="5716C9FB"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Like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Memcached is run in a separate server instance outside of the web server. This means that we can use it in the same way that we used </w:t>
      </w:r>
      <w:proofErr w:type="spellStart"/>
      <w:r>
        <w:rPr>
          <w:rFonts w:ascii="Times New Roman" w:eastAsia="Times New Roman" w:hAnsi="Times New Roman" w:cs="Times New Roman"/>
          <w:sz w:val="22"/>
          <w:szCs w:val="22"/>
        </w:rPr>
        <w:t>Redis</w:t>
      </w:r>
      <w:proofErr w:type="spellEnd"/>
      <w:r>
        <w:rPr>
          <w:rFonts w:ascii="Times New Roman" w:eastAsia="Times New Roman" w:hAnsi="Times New Roman" w:cs="Times New Roman"/>
          <w:sz w:val="22"/>
          <w:szCs w:val="22"/>
        </w:rPr>
        <w:t xml:space="preserve"> to propagate events across multiple server nodes. </w:t>
      </w:r>
    </w:p>
    <w:p w14:paraId="204F756E"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There are a couple of projects on </w:t>
      </w:r>
      <w:proofErr w:type="spellStart"/>
      <w:r>
        <w:rPr>
          <w:rFonts w:ascii="Times New Roman" w:eastAsia="Times New Roman" w:hAnsi="Times New Roman" w:cs="Times New Roman"/>
          <w:sz w:val="22"/>
          <w:szCs w:val="22"/>
        </w:rPr>
        <w:t>Github</w:t>
      </w:r>
      <w:proofErr w:type="spellEnd"/>
      <w:r>
        <w:rPr>
          <w:rFonts w:ascii="Times New Roman" w:eastAsia="Times New Roman" w:hAnsi="Times New Roman" w:cs="Times New Roman"/>
          <w:sz w:val="22"/>
          <w:szCs w:val="22"/>
        </w:rPr>
        <w:t xml:space="preserve"> with the intension of providing the ability to use Memcached with Socket.IO, but at the time of this writing, there were none that had been updated after the 1.0 release of Socket.IO and the implementations all appeared to be either incomplete or buggy. The good news is that the lack of quality Memcached Socket.IO adapters will give us an opportunity to explore how we can use Memcached in our project at a lower level.</w:t>
      </w:r>
    </w:p>
    <w:p w14:paraId="2358CF3C" w14:textId="77777777" w:rsidR="00AA19FF" w:rsidRDefault="00AA19FF" w:rsidP="00AA19FF">
      <w:pPr>
        <w:pStyle w:val="Heading2"/>
      </w:pPr>
      <w:r>
        <w:t>Getting Ready...</w:t>
      </w:r>
    </w:p>
    <w:p w14:paraId="2112F535"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For this recipe, we will need to install Memcached on our machine or run it remotely from a service such as Heroku. The latest version of Memcached can be downloaded from their website at </w:t>
      </w:r>
      <w:r>
        <w:rPr>
          <w:rFonts w:ascii="Droid Sans Mono" w:eastAsia="Droid Sans Mono" w:hAnsi="Droid Sans Mono" w:cs="Droid Sans Mono"/>
          <w:color w:val="0000FF"/>
          <w:sz w:val="19"/>
          <w:szCs w:val="19"/>
        </w:rPr>
        <w:t>http://www.memcached.org/downloads</w:t>
      </w:r>
      <w:r>
        <w:rPr>
          <w:rFonts w:ascii="Times New Roman" w:eastAsia="Times New Roman" w:hAnsi="Times New Roman" w:cs="Times New Roman"/>
          <w:sz w:val="22"/>
          <w:szCs w:val="22"/>
        </w:rPr>
        <w:t>.</w:t>
      </w:r>
    </w:p>
    <w:p w14:paraId="6F55C5DF"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We will be using the </w:t>
      </w:r>
      <w:proofErr w:type="spellStart"/>
      <w:r>
        <w:rPr>
          <w:rFonts w:ascii="Times New Roman" w:eastAsia="Times New Roman" w:hAnsi="Times New Roman" w:cs="Times New Roman"/>
          <w:sz w:val="22"/>
          <w:szCs w:val="22"/>
        </w:rPr>
        <w:t>memjs</w:t>
      </w:r>
      <w:proofErr w:type="spellEnd"/>
      <w:r>
        <w:rPr>
          <w:rFonts w:ascii="Times New Roman" w:eastAsia="Times New Roman" w:hAnsi="Times New Roman" w:cs="Times New Roman"/>
          <w:sz w:val="22"/>
          <w:szCs w:val="22"/>
        </w:rPr>
        <w:t xml:space="preserve"> NPM package to access Memcached in Node. This can be installed by running </w:t>
      </w:r>
      <w:proofErr w:type="spellStart"/>
      <w:r>
        <w:rPr>
          <w:rFonts w:ascii="Droid Sans Mono" w:eastAsia="Droid Sans Mono" w:hAnsi="Droid Sans Mono" w:cs="Droid Sans Mono"/>
          <w:color w:val="747959"/>
          <w:sz w:val="19"/>
          <w:szCs w:val="19"/>
        </w:rPr>
        <w:t>npm</w:t>
      </w:r>
      <w:proofErr w:type="spellEnd"/>
      <w:r>
        <w:rPr>
          <w:rFonts w:ascii="Droid Sans Mono" w:eastAsia="Droid Sans Mono" w:hAnsi="Droid Sans Mono" w:cs="Droid Sans Mono"/>
          <w:color w:val="747959"/>
          <w:sz w:val="19"/>
          <w:szCs w:val="19"/>
        </w:rPr>
        <w:t xml:space="preserve"> install </w:t>
      </w:r>
      <w:proofErr w:type="spellStart"/>
      <w:r>
        <w:rPr>
          <w:rFonts w:ascii="Droid Sans Mono" w:eastAsia="Droid Sans Mono" w:hAnsi="Droid Sans Mono" w:cs="Droid Sans Mono"/>
          <w:color w:val="747959"/>
          <w:sz w:val="19"/>
          <w:szCs w:val="19"/>
        </w:rPr>
        <w:t>memjs</w:t>
      </w:r>
      <w:proofErr w:type="spellEnd"/>
      <w:r>
        <w:rPr>
          <w:rFonts w:ascii="Droid Sans Mono" w:eastAsia="Droid Sans Mono" w:hAnsi="Droid Sans Mono" w:cs="Droid Sans Mono"/>
          <w:color w:val="747959"/>
          <w:sz w:val="19"/>
          <w:szCs w:val="19"/>
        </w:rPr>
        <w:t xml:space="preserve"> –save</w:t>
      </w:r>
      <w:r>
        <w:rPr>
          <w:rFonts w:ascii="Times New Roman" w:eastAsia="Times New Roman" w:hAnsi="Times New Roman" w:cs="Times New Roman"/>
          <w:sz w:val="22"/>
          <w:szCs w:val="22"/>
        </w:rPr>
        <w:t xml:space="preserve"> in your terminal.</w:t>
      </w:r>
    </w:p>
    <w:p w14:paraId="4894F120" w14:textId="77777777" w:rsidR="00AA19FF" w:rsidRDefault="00AA19FF" w:rsidP="00AA19FF">
      <w:pPr>
        <w:pStyle w:val="Heading2"/>
      </w:pPr>
      <w:r>
        <w:t>How To Do It</w:t>
      </w:r>
      <w:proofErr w:type="gramStart"/>
      <w:r>
        <w:t>..</w:t>
      </w:r>
      <w:proofErr w:type="gramEnd"/>
      <w:r>
        <w:t>.</w:t>
      </w:r>
    </w:p>
    <w:p w14:paraId="14F32EDF" w14:textId="77777777" w:rsidR="00AA19FF" w:rsidRDefault="00AA19FF" w:rsidP="00AA19FF">
      <w:pPr>
        <w:pStyle w:val="normal0"/>
        <w:spacing w:before="0" w:after="120"/>
      </w:pPr>
      <w:r>
        <w:rPr>
          <w:rFonts w:ascii="Times New Roman" w:eastAsia="Times New Roman" w:hAnsi="Times New Roman" w:cs="Times New Roman"/>
          <w:sz w:val="22"/>
          <w:szCs w:val="22"/>
        </w:rPr>
        <w:t>To use Memcached to load-balance Socket.IO processes, follow these steps:</w:t>
      </w:r>
    </w:p>
    <w:p w14:paraId="5059D71C" w14:textId="77777777" w:rsidR="00AA19FF" w:rsidRDefault="00AA19FF" w:rsidP="00AA19FF">
      <w:pPr>
        <w:pStyle w:val="normal0"/>
        <w:numPr>
          <w:ilvl w:val="0"/>
          <w:numId w:val="15"/>
        </w:numPr>
        <w:tabs>
          <w:tab w:val="left" w:pos="360"/>
        </w:tabs>
        <w:spacing w:before="0"/>
        <w:ind w:right="360" w:hanging="363"/>
      </w:pPr>
      <w:r>
        <w:rPr>
          <w:rFonts w:ascii="Times New Roman" w:eastAsia="Times New Roman" w:hAnsi="Times New Roman" w:cs="Times New Roman"/>
          <w:sz w:val="22"/>
          <w:szCs w:val="22"/>
        </w:rPr>
        <w:t xml:space="preserve">We will create an adapter.js file, to abstract some of our internal Memcached work. On our server, we will actually require this file instead of Socket.IO itself. We are basically overwriting a few Socket.IO methods to get it to send data to Memcached instead of client-side sockets. We will then ping Memcached on an interval to see if there is new data and if it is, we will call the default </w:t>
      </w:r>
      <w:proofErr w:type="gramStart"/>
      <w:r>
        <w:rPr>
          <w:rFonts w:ascii="Droid Sans Mono" w:eastAsia="Droid Sans Mono" w:hAnsi="Droid Sans Mono" w:cs="Droid Sans Mono"/>
          <w:color w:val="747959"/>
          <w:sz w:val="19"/>
          <w:szCs w:val="19"/>
        </w:rPr>
        <w:t>emit(</w:t>
      </w:r>
      <w:proofErr w:type="gramEnd"/>
      <w:r>
        <w:rPr>
          <w:rFonts w:ascii="Droid Sans Mono" w:eastAsia="Droid Sans Mono" w:hAnsi="Droid Sans Mono" w:cs="Droid Sans Mono"/>
          <w:color w:val="747959"/>
          <w:sz w:val="19"/>
          <w:szCs w:val="19"/>
        </w:rPr>
        <w:t>)</w:t>
      </w:r>
      <w:r>
        <w:rPr>
          <w:rFonts w:ascii="Times New Roman" w:eastAsia="Times New Roman" w:hAnsi="Times New Roman" w:cs="Times New Roman"/>
          <w:sz w:val="22"/>
          <w:szCs w:val="22"/>
        </w:rPr>
        <w:t xml:space="preserve"> method on Socket.IO which we pass over originally.</w:t>
      </w:r>
    </w:p>
    <w:p w14:paraId="219E2C8F" w14:textId="77777777" w:rsidR="00AA19FF" w:rsidRDefault="00AA19FF" w:rsidP="00AA19FF">
      <w:pPr>
        <w:pStyle w:val="normal0"/>
        <w:spacing w:before="0" w:after="50"/>
        <w:ind w:left="360"/>
      </w:pPr>
    </w:p>
    <w:p w14:paraId="49B04560" w14:textId="77777777" w:rsidR="00147A77" w:rsidRDefault="00147A77" w:rsidP="00147A77">
      <w:pPr>
        <w:pStyle w:val="CodePACKT"/>
      </w:pPr>
      <w:proofErr w:type="spellStart"/>
      <w:proofErr w:type="gramStart"/>
      <w:r>
        <w:t>var</w:t>
      </w:r>
      <w:proofErr w:type="spellEnd"/>
      <w:proofErr w:type="gramEnd"/>
      <w:r>
        <w:t xml:space="preserve"> </w:t>
      </w:r>
      <w:proofErr w:type="spellStart"/>
      <w:r>
        <w:t>memjs</w:t>
      </w:r>
      <w:proofErr w:type="spellEnd"/>
      <w:r>
        <w:t xml:space="preserve"> = require('</w:t>
      </w:r>
      <w:proofErr w:type="spellStart"/>
      <w:r>
        <w:t>memjs</w:t>
      </w:r>
      <w:proofErr w:type="spellEnd"/>
      <w:r>
        <w:t>'),</w:t>
      </w:r>
    </w:p>
    <w:p w14:paraId="0A624CF8" w14:textId="77777777" w:rsidR="00147A77" w:rsidRDefault="00147A77" w:rsidP="00147A77">
      <w:pPr>
        <w:pStyle w:val="CodePACKT"/>
      </w:pPr>
      <w:r>
        <w:t xml:space="preserve">    </w:t>
      </w:r>
      <w:proofErr w:type="spellStart"/>
      <w:proofErr w:type="gramStart"/>
      <w:r>
        <w:t>socketIO</w:t>
      </w:r>
      <w:proofErr w:type="spellEnd"/>
      <w:proofErr w:type="gramEnd"/>
      <w:r>
        <w:t xml:space="preserve"> = require('socket.io'),</w:t>
      </w:r>
    </w:p>
    <w:p w14:paraId="782F7871" w14:textId="77777777" w:rsidR="00147A77" w:rsidRDefault="00147A77" w:rsidP="00147A77">
      <w:pPr>
        <w:pStyle w:val="CodePACKT"/>
      </w:pPr>
      <w:r>
        <w:t xml:space="preserve">    _ = </w:t>
      </w:r>
      <w:proofErr w:type="gramStart"/>
      <w:r>
        <w:t>require</w:t>
      </w:r>
      <w:proofErr w:type="gramEnd"/>
      <w:r>
        <w:t>('</w:t>
      </w:r>
      <w:proofErr w:type="spellStart"/>
      <w:r>
        <w:t>lodash</w:t>
      </w:r>
      <w:proofErr w:type="spellEnd"/>
      <w:r>
        <w:t>');</w:t>
      </w:r>
    </w:p>
    <w:p w14:paraId="502C89A6" w14:textId="77777777" w:rsidR="00147A77" w:rsidRDefault="00147A77" w:rsidP="00147A77">
      <w:pPr>
        <w:pStyle w:val="CodePACKT"/>
      </w:pPr>
    </w:p>
    <w:p w14:paraId="57A99638" w14:textId="77777777" w:rsidR="00147A77" w:rsidRDefault="00147A77" w:rsidP="00147A77">
      <w:pPr>
        <w:pStyle w:val="CodePACKT"/>
      </w:pPr>
      <w:proofErr w:type="gramStart"/>
      <w:r>
        <w:t>function</w:t>
      </w:r>
      <w:proofErr w:type="gramEnd"/>
      <w:r>
        <w:t xml:space="preserve"> Memcached (</w:t>
      </w:r>
      <w:proofErr w:type="spellStart"/>
      <w:r>
        <w:t>uri</w:t>
      </w:r>
      <w:proofErr w:type="spellEnd"/>
      <w:r>
        <w:t>, options) {</w:t>
      </w:r>
    </w:p>
    <w:p w14:paraId="1FF4D848" w14:textId="77777777" w:rsidR="00147A77" w:rsidRDefault="00147A77" w:rsidP="00147A77">
      <w:pPr>
        <w:pStyle w:val="CodePACKT"/>
      </w:pPr>
    </w:p>
    <w:p w14:paraId="0F1A1841" w14:textId="77777777" w:rsidR="00147A77" w:rsidRDefault="00147A77" w:rsidP="00147A77">
      <w:pPr>
        <w:pStyle w:val="CodePACKT"/>
      </w:pPr>
      <w:r>
        <w:t xml:space="preserve">    // Create a Memcached connection</w:t>
      </w:r>
    </w:p>
    <w:p w14:paraId="77211DC6" w14:textId="77777777" w:rsidR="00147A77" w:rsidRDefault="00147A77" w:rsidP="00147A77">
      <w:pPr>
        <w:pStyle w:val="CodePACKT"/>
      </w:pPr>
      <w:r>
        <w:t xml:space="preserve">    </w:t>
      </w:r>
      <w:proofErr w:type="spellStart"/>
      <w:proofErr w:type="gramStart"/>
      <w:r>
        <w:t>var</w:t>
      </w:r>
      <w:proofErr w:type="spellEnd"/>
      <w:proofErr w:type="gramEnd"/>
      <w:r>
        <w:t xml:space="preserve"> client = </w:t>
      </w:r>
      <w:proofErr w:type="spellStart"/>
      <w:r>
        <w:t>memjs.Client.create</w:t>
      </w:r>
      <w:proofErr w:type="spellEnd"/>
      <w:r>
        <w:t>(</w:t>
      </w:r>
      <w:proofErr w:type="spellStart"/>
      <w:r>
        <w:t>uri</w:t>
      </w:r>
      <w:proofErr w:type="spellEnd"/>
      <w:r>
        <w:t>, options);</w:t>
      </w:r>
    </w:p>
    <w:p w14:paraId="4C801C8E" w14:textId="77777777" w:rsidR="00147A77" w:rsidRDefault="00147A77" w:rsidP="00147A77">
      <w:pPr>
        <w:pStyle w:val="CodePACKT"/>
      </w:pPr>
    </w:p>
    <w:p w14:paraId="69D45584" w14:textId="77777777" w:rsidR="00147A77" w:rsidRDefault="00147A77" w:rsidP="00147A77">
      <w:pPr>
        <w:pStyle w:val="CodePACKT"/>
      </w:pPr>
      <w:r>
        <w:t xml:space="preserve">    // This will be the new </w:t>
      </w:r>
      <w:proofErr w:type="spellStart"/>
      <w:proofErr w:type="gramStart"/>
      <w:r>
        <w:t>io</w:t>
      </w:r>
      <w:proofErr w:type="spellEnd"/>
      <w:proofErr w:type="gramEnd"/>
      <w:r>
        <w:t xml:space="preserve"> method to use instead </w:t>
      </w:r>
    </w:p>
    <w:p w14:paraId="11E1924E" w14:textId="77777777" w:rsidR="00147A77" w:rsidRDefault="00147A77" w:rsidP="00147A77">
      <w:pPr>
        <w:pStyle w:val="CodePACKT"/>
      </w:pPr>
      <w:r>
        <w:t xml:space="preserve">    // </w:t>
      </w:r>
      <w:proofErr w:type="gramStart"/>
      <w:r>
        <w:t>of</w:t>
      </w:r>
      <w:proofErr w:type="gramEnd"/>
      <w:r>
        <w:t xml:space="preserve"> the old one</w:t>
      </w:r>
    </w:p>
    <w:p w14:paraId="15B67CA6" w14:textId="77777777" w:rsidR="00147A77" w:rsidRDefault="00147A77" w:rsidP="00147A77">
      <w:pPr>
        <w:pStyle w:val="CodePACKT"/>
      </w:pPr>
      <w:r>
        <w:t xml:space="preserve">    </w:t>
      </w:r>
      <w:proofErr w:type="gramStart"/>
      <w:r>
        <w:t>return</w:t>
      </w:r>
      <w:proofErr w:type="gramEnd"/>
      <w:r>
        <w:t xml:space="preserve"> function (server) {</w:t>
      </w:r>
    </w:p>
    <w:p w14:paraId="14D8BCA1" w14:textId="77777777" w:rsidR="00147A77" w:rsidRDefault="00147A77" w:rsidP="00147A77">
      <w:pPr>
        <w:pStyle w:val="CodePACKT"/>
      </w:pPr>
    </w:p>
    <w:p w14:paraId="59C93B89" w14:textId="77777777" w:rsidR="00147A77" w:rsidRDefault="00147A77" w:rsidP="00147A77">
      <w:pPr>
        <w:pStyle w:val="CodePACKT"/>
      </w:pPr>
      <w:r>
        <w:t xml:space="preserve">        </w:t>
      </w:r>
      <w:proofErr w:type="spellStart"/>
      <w:proofErr w:type="gramStart"/>
      <w:r>
        <w:t>var</w:t>
      </w:r>
      <w:proofErr w:type="spellEnd"/>
      <w:proofErr w:type="gramEnd"/>
      <w:r>
        <w:t xml:space="preserve"> </w:t>
      </w:r>
      <w:proofErr w:type="spellStart"/>
      <w:r>
        <w:t>io</w:t>
      </w:r>
      <w:proofErr w:type="spellEnd"/>
      <w:r>
        <w:t xml:space="preserve"> = </w:t>
      </w:r>
      <w:proofErr w:type="spellStart"/>
      <w:r>
        <w:t>socketIO</w:t>
      </w:r>
      <w:proofErr w:type="spellEnd"/>
      <w:r>
        <w:t>(server);</w:t>
      </w:r>
    </w:p>
    <w:p w14:paraId="17FDE8D0" w14:textId="77777777" w:rsidR="00147A77" w:rsidRDefault="00147A77" w:rsidP="00147A77">
      <w:pPr>
        <w:pStyle w:val="CodePACKT"/>
      </w:pPr>
    </w:p>
    <w:p w14:paraId="02D93893" w14:textId="77777777" w:rsidR="00147A77" w:rsidRDefault="00147A77" w:rsidP="00147A77">
      <w:pPr>
        <w:pStyle w:val="CodePACKT"/>
      </w:pPr>
      <w:r>
        <w:t xml:space="preserve">        // We will be overriding the emit function, so we'll make </w:t>
      </w:r>
    </w:p>
    <w:p w14:paraId="625C1E0A" w14:textId="77777777" w:rsidR="00147A77" w:rsidRDefault="00147A77" w:rsidP="00147A77">
      <w:pPr>
        <w:pStyle w:val="CodePACKT"/>
      </w:pPr>
      <w:r>
        <w:t xml:space="preserve">        // </w:t>
      </w:r>
      <w:proofErr w:type="gramStart"/>
      <w:r>
        <w:t>a</w:t>
      </w:r>
      <w:proofErr w:type="gramEnd"/>
      <w:r>
        <w:t xml:space="preserve"> copy of it for us to use later on</w:t>
      </w:r>
    </w:p>
    <w:p w14:paraId="02F96026" w14:textId="77777777" w:rsidR="00147A77" w:rsidRDefault="00147A77" w:rsidP="00147A77">
      <w:pPr>
        <w:pStyle w:val="CodePACKT"/>
      </w:pPr>
      <w:r>
        <w:t xml:space="preserve">        </w:t>
      </w:r>
      <w:proofErr w:type="spellStart"/>
      <w:proofErr w:type="gramStart"/>
      <w:r>
        <w:t>var</w:t>
      </w:r>
      <w:proofErr w:type="spellEnd"/>
      <w:proofErr w:type="gramEnd"/>
      <w:r>
        <w:t xml:space="preserve"> _emit = </w:t>
      </w:r>
      <w:proofErr w:type="spellStart"/>
      <w:r>
        <w:t>io.emit.bind</w:t>
      </w:r>
      <w:proofErr w:type="spellEnd"/>
      <w:r>
        <w:t>(</w:t>
      </w:r>
      <w:proofErr w:type="spellStart"/>
      <w:r>
        <w:t>io</w:t>
      </w:r>
      <w:proofErr w:type="spellEnd"/>
      <w:r>
        <w:t>);</w:t>
      </w:r>
    </w:p>
    <w:p w14:paraId="33EA353F" w14:textId="77777777" w:rsidR="00147A77" w:rsidRDefault="00147A77" w:rsidP="00147A77">
      <w:pPr>
        <w:pStyle w:val="CodePACKT"/>
      </w:pPr>
    </w:p>
    <w:p w14:paraId="3B098882" w14:textId="77777777" w:rsidR="00147A77" w:rsidRDefault="00147A77" w:rsidP="00147A77">
      <w:pPr>
        <w:pStyle w:val="CodePACKT"/>
      </w:pPr>
      <w:r>
        <w:t xml:space="preserve">        // This value represents the last time that the Memcached </w:t>
      </w:r>
    </w:p>
    <w:p w14:paraId="77C6ACCE" w14:textId="77777777" w:rsidR="00147A77" w:rsidRDefault="00147A77" w:rsidP="00147A77">
      <w:pPr>
        <w:pStyle w:val="CodePACKT"/>
      </w:pPr>
      <w:r>
        <w:t xml:space="preserve">        // </w:t>
      </w:r>
      <w:proofErr w:type="gramStart"/>
      <w:r>
        <w:t>value</w:t>
      </w:r>
      <w:proofErr w:type="gramEnd"/>
      <w:r>
        <w:t xml:space="preserve"> was emitted. It will be updated each time there</w:t>
      </w:r>
    </w:p>
    <w:p w14:paraId="1BE042EA" w14:textId="77777777" w:rsidR="00147A77" w:rsidRDefault="00147A77" w:rsidP="00147A77">
      <w:pPr>
        <w:pStyle w:val="CodePACKT"/>
      </w:pPr>
      <w:r>
        <w:t xml:space="preserve">        // </w:t>
      </w:r>
      <w:proofErr w:type="gramStart"/>
      <w:r>
        <w:t>is</w:t>
      </w:r>
      <w:proofErr w:type="gramEnd"/>
      <w:r>
        <w:t xml:space="preserve"> new data.</w:t>
      </w:r>
    </w:p>
    <w:p w14:paraId="0573CA07" w14:textId="77777777" w:rsidR="00147A77" w:rsidRDefault="00147A77" w:rsidP="00147A77">
      <w:pPr>
        <w:pStyle w:val="CodePACKT"/>
      </w:pPr>
      <w:r>
        <w:t xml:space="preserve">        </w:t>
      </w:r>
      <w:proofErr w:type="spellStart"/>
      <w:proofErr w:type="gramStart"/>
      <w:r>
        <w:t>var</w:t>
      </w:r>
      <w:proofErr w:type="spellEnd"/>
      <w:proofErr w:type="gramEnd"/>
      <w:r>
        <w:t xml:space="preserve"> _</w:t>
      </w:r>
      <w:proofErr w:type="spellStart"/>
      <w:r>
        <w:t>lasttime</w:t>
      </w:r>
      <w:proofErr w:type="spellEnd"/>
      <w:r>
        <w:t xml:space="preserve"> = new Date().</w:t>
      </w:r>
      <w:proofErr w:type="spellStart"/>
      <w:r>
        <w:t>getTime</w:t>
      </w:r>
      <w:proofErr w:type="spellEnd"/>
      <w:r>
        <w:t>();</w:t>
      </w:r>
    </w:p>
    <w:p w14:paraId="461A18CD" w14:textId="77777777" w:rsidR="00147A77" w:rsidRDefault="00147A77" w:rsidP="00147A77">
      <w:pPr>
        <w:pStyle w:val="CodePACKT"/>
      </w:pPr>
    </w:p>
    <w:p w14:paraId="72365B65" w14:textId="77777777" w:rsidR="00147A77" w:rsidRDefault="00147A77" w:rsidP="00147A77">
      <w:pPr>
        <w:pStyle w:val="CodePACKT"/>
      </w:pPr>
      <w:r>
        <w:t xml:space="preserve">        </w:t>
      </w:r>
      <w:proofErr w:type="gramStart"/>
      <w:r>
        <w:t>function</w:t>
      </w:r>
      <w:proofErr w:type="gramEnd"/>
      <w:r>
        <w:t xml:space="preserve"> </w:t>
      </w:r>
      <w:proofErr w:type="spellStart"/>
      <w:r>
        <w:t>processDataFromCached</w:t>
      </w:r>
      <w:proofErr w:type="spellEnd"/>
      <w:r>
        <w:t xml:space="preserve"> (err, value, key) {</w:t>
      </w:r>
    </w:p>
    <w:p w14:paraId="2A5D1340" w14:textId="77777777" w:rsidR="00147A77" w:rsidRDefault="00147A77" w:rsidP="00147A77">
      <w:pPr>
        <w:pStyle w:val="CodePACKT"/>
      </w:pPr>
    </w:p>
    <w:p w14:paraId="4FB844E8" w14:textId="77777777" w:rsidR="00147A77" w:rsidRDefault="00147A77" w:rsidP="00147A77">
      <w:pPr>
        <w:pStyle w:val="CodePACKT"/>
      </w:pPr>
      <w:r>
        <w:t xml:space="preserve">            // If there is no value, or it can't be parsed to a </w:t>
      </w:r>
    </w:p>
    <w:p w14:paraId="6B385D22" w14:textId="77777777" w:rsidR="00147A77" w:rsidRDefault="00147A77" w:rsidP="00147A77">
      <w:pPr>
        <w:pStyle w:val="CodePACKT"/>
      </w:pPr>
      <w:r>
        <w:t xml:space="preserve">            // </w:t>
      </w:r>
      <w:proofErr w:type="gramStart"/>
      <w:r>
        <w:t>string</w:t>
      </w:r>
      <w:proofErr w:type="gramEnd"/>
      <w:r>
        <w:t xml:space="preserve">, we need to return it so it doesn't </w:t>
      </w:r>
    </w:p>
    <w:p w14:paraId="6C59CDEC" w14:textId="77777777" w:rsidR="00147A77" w:rsidRDefault="00147A77" w:rsidP="00147A77">
      <w:pPr>
        <w:pStyle w:val="CodePACKT"/>
      </w:pPr>
      <w:r>
        <w:t xml:space="preserve">            // </w:t>
      </w:r>
      <w:proofErr w:type="gramStart"/>
      <w:r>
        <w:t>break</w:t>
      </w:r>
      <w:proofErr w:type="gramEnd"/>
      <w:r>
        <w:t xml:space="preserve"> everything</w:t>
      </w:r>
    </w:p>
    <w:p w14:paraId="4C3DB837" w14:textId="77777777" w:rsidR="00147A77" w:rsidRDefault="00147A77" w:rsidP="00147A77">
      <w:pPr>
        <w:pStyle w:val="CodePACKT"/>
      </w:pPr>
      <w:r>
        <w:t xml:space="preserve">            </w:t>
      </w:r>
      <w:proofErr w:type="gramStart"/>
      <w:r>
        <w:t>if</w:t>
      </w:r>
      <w:proofErr w:type="gramEnd"/>
      <w:r>
        <w:t xml:space="preserve"> (!value || !</w:t>
      </w:r>
      <w:proofErr w:type="spellStart"/>
      <w:r>
        <w:t>value.toString</w:t>
      </w:r>
      <w:proofErr w:type="spellEnd"/>
      <w:r>
        <w:t>()) {</w:t>
      </w:r>
    </w:p>
    <w:p w14:paraId="76D0FBF4" w14:textId="77777777" w:rsidR="00147A77" w:rsidRDefault="00147A77" w:rsidP="00147A77">
      <w:pPr>
        <w:pStyle w:val="CodePACKT"/>
      </w:pPr>
      <w:r>
        <w:t xml:space="preserve">                </w:t>
      </w:r>
      <w:proofErr w:type="gramStart"/>
      <w:r>
        <w:t>return</w:t>
      </w:r>
      <w:proofErr w:type="gramEnd"/>
      <w:r>
        <w:t>;</w:t>
      </w:r>
    </w:p>
    <w:p w14:paraId="4A5EC803" w14:textId="77777777" w:rsidR="00147A77" w:rsidRDefault="00147A77" w:rsidP="00147A77">
      <w:pPr>
        <w:pStyle w:val="CodePACKT"/>
      </w:pPr>
      <w:r>
        <w:t xml:space="preserve">            }</w:t>
      </w:r>
    </w:p>
    <w:p w14:paraId="312BE50C" w14:textId="77777777" w:rsidR="00147A77" w:rsidRDefault="00147A77" w:rsidP="00147A77">
      <w:pPr>
        <w:pStyle w:val="CodePACKT"/>
      </w:pPr>
    </w:p>
    <w:p w14:paraId="7BFEBB8C" w14:textId="77777777" w:rsidR="00147A77" w:rsidRDefault="00147A77" w:rsidP="00147A77">
      <w:pPr>
        <w:pStyle w:val="CodePACKT"/>
      </w:pPr>
      <w:r>
        <w:t xml:space="preserve">            // Parse the data back from a string into JSON</w:t>
      </w:r>
    </w:p>
    <w:p w14:paraId="766DE0EB" w14:textId="77777777" w:rsidR="00147A77" w:rsidRDefault="00147A77" w:rsidP="00147A77">
      <w:pPr>
        <w:pStyle w:val="CodePACKT"/>
      </w:pPr>
      <w:r>
        <w:t xml:space="preserve">            </w:t>
      </w:r>
      <w:proofErr w:type="gramStart"/>
      <w:r>
        <w:t>value</w:t>
      </w:r>
      <w:proofErr w:type="gramEnd"/>
      <w:r>
        <w:t xml:space="preserve"> = </w:t>
      </w:r>
      <w:proofErr w:type="spellStart"/>
      <w:r>
        <w:t>JSON.parse</w:t>
      </w:r>
      <w:proofErr w:type="spellEnd"/>
      <w:r>
        <w:t xml:space="preserve">(value &amp;&amp; </w:t>
      </w:r>
      <w:proofErr w:type="spellStart"/>
      <w:r>
        <w:t>value.toString</w:t>
      </w:r>
      <w:proofErr w:type="spellEnd"/>
      <w:r>
        <w:t>());</w:t>
      </w:r>
    </w:p>
    <w:p w14:paraId="705A8956" w14:textId="77777777" w:rsidR="00147A77" w:rsidRDefault="00147A77" w:rsidP="00147A77">
      <w:pPr>
        <w:pStyle w:val="CodePACKT"/>
      </w:pPr>
    </w:p>
    <w:p w14:paraId="5C538CB8" w14:textId="77777777" w:rsidR="00147A77" w:rsidRDefault="00147A77" w:rsidP="00147A77">
      <w:pPr>
        <w:pStyle w:val="CodePACKT"/>
      </w:pPr>
      <w:r>
        <w:t xml:space="preserve">            // If the data has not been emitted on this server</w:t>
      </w:r>
    </w:p>
    <w:p w14:paraId="0C4A5F04" w14:textId="77777777" w:rsidR="00147A77" w:rsidRDefault="00147A77" w:rsidP="00147A77">
      <w:pPr>
        <w:pStyle w:val="CodePACKT"/>
      </w:pPr>
      <w:r>
        <w:t xml:space="preserve">            </w:t>
      </w:r>
      <w:proofErr w:type="gramStart"/>
      <w:r>
        <w:t>if</w:t>
      </w:r>
      <w:proofErr w:type="gramEnd"/>
      <w:r>
        <w:t xml:space="preserve"> (</w:t>
      </w:r>
      <w:proofErr w:type="spellStart"/>
      <w:r>
        <w:t>value.time</w:t>
      </w:r>
      <w:proofErr w:type="spellEnd"/>
      <w:r>
        <w:t xml:space="preserve"> &gt; _</w:t>
      </w:r>
      <w:proofErr w:type="spellStart"/>
      <w:r>
        <w:t>lasttime</w:t>
      </w:r>
      <w:proofErr w:type="spellEnd"/>
      <w:r>
        <w:t>) {</w:t>
      </w:r>
    </w:p>
    <w:p w14:paraId="1C2BCCB6" w14:textId="77777777" w:rsidR="00147A77" w:rsidRDefault="00147A77" w:rsidP="00147A77">
      <w:pPr>
        <w:pStyle w:val="CodePACKT"/>
      </w:pPr>
    </w:p>
    <w:p w14:paraId="575914B1" w14:textId="77777777" w:rsidR="00147A77" w:rsidRDefault="00147A77" w:rsidP="00147A77">
      <w:pPr>
        <w:pStyle w:val="CodePACKT"/>
      </w:pPr>
      <w:r>
        <w:t xml:space="preserve">                // Update the time stamp</w:t>
      </w:r>
    </w:p>
    <w:p w14:paraId="0F7BBB72" w14:textId="77777777" w:rsidR="00147A77" w:rsidRDefault="00147A77" w:rsidP="00147A77">
      <w:pPr>
        <w:pStyle w:val="CodePACKT"/>
      </w:pPr>
      <w:r>
        <w:t xml:space="preserve">                _</w:t>
      </w:r>
      <w:proofErr w:type="spellStart"/>
      <w:proofErr w:type="gramStart"/>
      <w:r>
        <w:t>lasttime</w:t>
      </w:r>
      <w:proofErr w:type="spellEnd"/>
      <w:proofErr w:type="gramEnd"/>
      <w:r>
        <w:t xml:space="preserve"> = </w:t>
      </w:r>
      <w:proofErr w:type="spellStart"/>
      <w:r>
        <w:t>value.time</w:t>
      </w:r>
      <w:proofErr w:type="spellEnd"/>
      <w:r>
        <w:t>;</w:t>
      </w:r>
    </w:p>
    <w:p w14:paraId="18D2C288" w14:textId="77777777" w:rsidR="00147A77" w:rsidRDefault="00147A77" w:rsidP="00147A77">
      <w:pPr>
        <w:pStyle w:val="CodePACKT"/>
      </w:pPr>
    </w:p>
    <w:p w14:paraId="687DA522" w14:textId="77777777" w:rsidR="00147A77" w:rsidRDefault="00147A77" w:rsidP="00147A77">
      <w:pPr>
        <w:pStyle w:val="CodePACKT"/>
      </w:pPr>
      <w:r>
        <w:t xml:space="preserve">                // Emit the new data using the real </w:t>
      </w:r>
    </w:p>
    <w:p w14:paraId="3734FF5D" w14:textId="77777777" w:rsidR="00147A77" w:rsidRDefault="00147A77" w:rsidP="00147A77">
      <w:pPr>
        <w:pStyle w:val="CodePACKT"/>
      </w:pPr>
      <w:r>
        <w:t xml:space="preserve">                // </w:t>
      </w:r>
      <w:proofErr w:type="gramStart"/>
      <w:r>
        <w:t>socket.io</w:t>
      </w:r>
      <w:proofErr w:type="gramEnd"/>
      <w:r>
        <w:t xml:space="preserve"> emit function</w:t>
      </w:r>
    </w:p>
    <w:p w14:paraId="07356FDA" w14:textId="77777777" w:rsidR="00147A77" w:rsidRDefault="00147A77" w:rsidP="00147A77">
      <w:pPr>
        <w:pStyle w:val="CodePACKT"/>
      </w:pPr>
      <w:r>
        <w:t xml:space="preserve">                _</w:t>
      </w:r>
      <w:proofErr w:type="gramStart"/>
      <w:r>
        <w:t>emit</w:t>
      </w:r>
      <w:proofErr w:type="gramEnd"/>
      <w:r>
        <w:t>(</w:t>
      </w:r>
      <w:proofErr w:type="spellStart"/>
      <w:r>
        <w:t>value.topic</w:t>
      </w:r>
      <w:proofErr w:type="spellEnd"/>
      <w:r>
        <w:t xml:space="preserve">, </w:t>
      </w:r>
      <w:proofErr w:type="spellStart"/>
      <w:r>
        <w:t>value.value</w:t>
      </w:r>
      <w:proofErr w:type="spellEnd"/>
      <w:r>
        <w:t>);</w:t>
      </w:r>
    </w:p>
    <w:p w14:paraId="2810A23D" w14:textId="77777777" w:rsidR="00147A77" w:rsidRDefault="00147A77" w:rsidP="00147A77">
      <w:pPr>
        <w:pStyle w:val="CodePACKT"/>
      </w:pPr>
      <w:r>
        <w:t xml:space="preserve">            }</w:t>
      </w:r>
    </w:p>
    <w:p w14:paraId="212CBFCD" w14:textId="77777777" w:rsidR="00147A77" w:rsidRDefault="00147A77" w:rsidP="00147A77">
      <w:pPr>
        <w:pStyle w:val="CodePACKT"/>
      </w:pPr>
      <w:r>
        <w:t xml:space="preserve">        }</w:t>
      </w:r>
    </w:p>
    <w:p w14:paraId="4CC6D372" w14:textId="77777777" w:rsidR="00147A77" w:rsidRDefault="00147A77" w:rsidP="00147A77">
      <w:pPr>
        <w:pStyle w:val="CodePACKT"/>
      </w:pPr>
    </w:p>
    <w:p w14:paraId="02AA8A32" w14:textId="77777777" w:rsidR="00147A77" w:rsidRDefault="00147A77" w:rsidP="00147A77">
      <w:pPr>
        <w:pStyle w:val="CodePACKT"/>
      </w:pPr>
      <w:r>
        <w:t xml:space="preserve">        </w:t>
      </w:r>
      <w:proofErr w:type="gramStart"/>
      <w:r>
        <w:t>function</w:t>
      </w:r>
      <w:proofErr w:type="gramEnd"/>
      <w:r>
        <w:t xml:space="preserve"> </w:t>
      </w:r>
      <w:proofErr w:type="spellStart"/>
      <w:r>
        <w:t>checkDataCache</w:t>
      </w:r>
      <w:proofErr w:type="spellEnd"/>
      <w:r>
        <w:t xml:space="preserve"> () {</w:t>
      </w:r>
    </w:p>
    <w:p w14:paraId="6384421B" w14:textId="77777777" w:rsidR="00147A77" w:rsidRDefault="00147A77" w:rsidP="00147A77">
      <w:pPr>
        <w:pStyle w:val="CodePACKT"/>
      </w:pPr>
    </w:p>
    <w:p w14:paraId="63E8EA83" w14:textId="77777777" w:rsidR="00147A77" w:rsidRDefault="00147A77" w:rsidP="00147A77">
      <w:pPr>
        <w:pStyle w:val="CodePACKT"/>
      </w:pPr>
      <w:r>
        <w:t xml:space="preserve">            // Get the socket.io key from Memcached</w:t>
      </w:r>
    </w:p>
    <w:p w14:paraId="79799939" w14:textId="77777777" w:rsidR="00147A77" w:rsidRDefault="00147A77" w:rsidP="00147A77">
      <w:pPr>
        <w:pStyle w:val="CodePACKT"/>
      </w:pPr>
      <w:r>
        <w:t xml:space="preserve">            </w:t>
      </w:r>
      <w:proofErr w:type="spellStart"/>
      <w:proofErr w:type="gramStart"/>
      <w:r>
        <w:t>client.get</w:t>
      </w:r>
      <w:proofErr w:type="spellEnd"/>
      <w:proofErr w:type="gramEnd"/>
      <w:r>
        <w:t xml:space="preserve">('socket.io', </w:t>
      </w:r>
      <w:proofErr w:type="spellStart"/>
      <w:r>
        <w:t>processDataFromCached</w:t>
      </w:r>
      <w:proofErr w:type="spellEnd"/>
      <w:r>
        <w:t>);</w:t>
      </w:r>
    </w:p>
    <w:p w14:paraId="48F826A7" w14:textId="77777777" w:rsidR="00147A77" w:rsidRDefault="00147A77" w:rsidP="00147A77">
      <w:pPr>
        <w:pStyle w:val="CodePACKT"/>
      </w:pPr>
      <w:r>
        <w:t xml:space="preserve">        }</w:t>
      </w:r>
    </w:p>
    <w:p w14:paraId="72EFB3C0" w14:textId="77777777" w:rsidR="00147A77" w:rsidRDefault="00147A77" w:rsidP="00147A77">
      <w:pPr>
        <w:pStyle w:val="CodePACKT"/>
      </w:pPr>
    </w:p>
    <w:p w14:paraId="70CFB9D8" w14:textId="77777777" w:rsidR="00147A77" w:rsidRDefault="00147A77" w:rsidP="00147A77">
      <w:pPr>
        <w:pStyle w:val="CodePACKT"/>
      </w:pPr>
      <w:r>
        <w:t xml:space="preserve">        // We will intercept the default behavior of the emit </w:t>
      </w:r>
    </w:p>
    <w:p w14:paraId="6C197F4A" w14:textId="77777777" w:rsidR="00147A77" w:rsidRDefault="00147A77" w:rsidP="00147A77">
      <w:pPr>
        <w:pStyle w:val="CodePACKT"/>
      </w:pPr>
      <w:r>
        <w:t xml:space="preserve">        // </w:t>
      </w:r>
      <w:proofErr w:type="gramStart"/>
      <w:r>
        <w:t>function</w:t>
      </w:r>
      <w:proofErr w:type="gramEnd"/>
      <w:r>
        <w:t xml:space="preserve">. Not to worry, though. We are holding onto the </w:t>
      </w:r>
    </w:p>
    <w:p w14:paraId="29352269" w14:textId="77777777" w:rsidR="00147A77" w:rsidRDefault="00147A77" w:rsidP="00147A77">
      <w:pPr>
        <w:pStyle w:val="CodePACKT"/>
      </w:pPr>
      <w:r>
        <w:t xml:space="preserve">        // </w:t>
      </w:r>
      <w:proofErr w:type="gramStart"/>
      <w:r>
        <w:t>real</w:t>
      </w:r>
      <w:proofErr w:type="gramEnd"/>
      <w:r>
        <w:t xml:space="preserve"> socket.io emit function and calling it _emit. We </w:t>
      </w:r>
    </w:p>
    <w:p w14:paraId="7675D89A" w14:textId="77777777" w:rsidR="00147A77" w:rsidRDefault="00147A77" w:rsidP="00147A77">
      <w:pPr>
        <w:pStyle w:val="CodePACKT"/>
      </w:pPr>
      <w:r>
        <w:t xml:space="preserve">        // </w:t>
      </w:r>
      <w:proofErr w:type="gramStart"/>
      <w:r>
        <w:t>will</w:t>
      </w:r>
      <w:proofErr w:type="gramEnd"/>
      <w:r>
        <w:t xml:space="preserve"> call the _emit function when we check the cache </w:t>
      </w:r>
    </w:p>
    <w:p w14:paraId="22039092" w14:textId="77777777" w:rsidR="00147A77" w:rsidRDefault="00147A77" w:rsidP="00147A77">
      <w:pPr>
        <w:pStyle w:val="CodePACKT"/>
      </w:pPr>
      <w:r>
        <w:t xml:space="preserve">        // </w:t>
      </w:r>
      <w:proofErr w:type="gramStart"/>
      <w:r>
        <w:t>and</w:t>
      </w:r>
      <w:proofErr w:type="gramEnd"/>
      <w:r>
        <w:t xml:space="preserve"> notice a change</w:t>
      </w:r>
    </w:p>
    <w:p w14:paraId="7DCDF7FE" w14:textId="77777777" w:rsidR="00147A77" w:rsidRDefault="00147A77" w:rsidP="00147A77">
      <w:pPr>
        <w:pStyle w:val="CodePACKT"/>
      </w:pPr>
      <w:r>
        <w:t xml:space="preserve">        </w:t>
      </w:r>
      <w:proofErr w:type="spellStart"/>
      <w:proofErr w:type="gramStart"/>
      <w:r>
        <w:t>io.emit</w:t>
      </w:r>
      <w:proofErr w:type="spellEnd"/>
      <w:proofErr w:type="gramEnd"/>
      <w:r>
        <w:t xml:space="preserve"> = function (topic, value) {</w:t>
      </w:r>
    </w:p>
    <w:p w14:paraId="61AFCC00" w14:textId="77777777" w:rsidR="00147A77" w:rsidRDefault="00147A77" w:rsidP="00147A77">
      <w:pPr>
        <w:pStyle w:val="CodePACKT"/>
      </w:pPr>
      <w:r>
        <w:t xml:space="preserve">            </w:t>
      </w:r>
      <w:proofErr w:type="spellStart"/>
      <w:proofErr w:type="gramStart"/>
      <w:r>
        <w:t>client.set</w:t>
      </w:r>
      <w:proofErr w:type="spellEnd"/>
      <w:proofErr w:type="gramEnd"/>
      <w:r>
        <w:t xml:space="preserve">('socket.io', </w:t>
      </w:r>
      <w:proofErr w:type="spellStart"/>
      <w:r>
        <w:t>JSON.stringify</w:t>
      </w:r>
      <w:proofErr w:type="spellEnd"/>
      <w:r>
        <w:t>({</w:t>
      </w:r>
    </w:p>
    <w:p w14:paraId="3031F83D" w14:textId="77777777" w:rsidR="00147A77" w:rsidRDefault="00147A77" w:rsidP="00147A77">
      <w:pPr>
        <w:pStyle w:val="CodePACKT"/>
      </w:pPr>
      <w:r>
        <w:t xml:space="preserve">                </w:t>
      </w:r>
      <w:proofErr w:type="gramStart"/>
      <w:r>
        <w:t>topic</w:t>
      </w:r>
      <w:proofErr w:type="gramEnd"/>
      <w:r>
        <w:t>: topic,</w:t>
      </w:r>
    </w:p>
    <w:p w14:paraId="080D06A5" w14:textId="77777777" w:rsidR="00147A77" w:rsidRDefault="00147A77" w:rsidP="00147A77">
      <w:pPr>
        <w:pStyle w:val="CodePACKT"/>
      </w:pPr>
      <w:r>
        <w:t xml:space="preserve">                </w:t>
      </w:r>
      <w:proofErr w:type="gramStart"/>
      <w:r>
        <w:t>value</w:t>
      </w:r>
      <w:proofErr w:type="gramEnd"/>
      <w:r>
        <w:t>: value,</w:t>
      </w:r>
    </w:p>
    <w:p w14:paraId="76C48A2E" w14:textId="77777777" w:rsidR="00147A77" w:rsidRDefault="00147A77" w:rsidP="00147A77">
      <w:pPr>
        <w:pStyle w:val="CodePACKT"/>
      </w:pPr>
    </w:p>
    <w:p w14:paraId="6CF60749" w14:textId="77777777" w:rsidR="00147A77" w:rsidRDefault="00147A77" w:rsidP="00147A77">
      <w:pPr>
        <w:pStyle w:val="CodePACKT"/>
      </w:pPr>
      <w:r>
        <w:t xml:space="preserve">                // We will use the time stamp to compare to the </w:t>
      </w:r>
    </w:p>
    <w:p w14:paraId="35827009" w14:textId="77777777" w:rsidR="00147A77" w:rsidRDefault="00147A77" w:rsidP="00147A77">
      <w:pPr>
        <w:pStyle w:val="CodePACKT"/>
      </w:pPr>
      <w:r>
        <w:t xml:space="preserve">                // </w:t>
      </w:r>
      <w:proofErr w:type="gramStart"/>
      <w:r>
        <w:t>last</w:t>
      </w:r>
      <w:proofErr w:type="gramEnd"/>
      <w:r>
        <w:t xml:space="preserve"> time the cache was updated. If it is newer </w:t>
      </w:r>
    </w:p>
    <w:p w14:paraId="6810CE20" w14:textId="77777777" w:rsidR="00147A77" w:rsidRDefault="00147A77" w:rsidP="00147A77">
      <w:pPr>
        <w:pStyle w:val="CodePACKT"/>
      </w:pPr>
      <w:r>
        <w:t xml:space="preserve">                // </w:t>
      </w:r>
      <w:proofErr w:type="gramStart"/>
      <w:r>
        <w:t>than</w:t>
      </w:r>
      <w:proofErr w:type="gramEnd"/>
      <w:r>
        <w:t xml:space="preserve"> the value of _</w:t>
      </w:r>
      <w:proofErr w:type="spellStart"/>
      <w:r>
        <w:t>lasttime</w:t>
      </w:r>
      <w:proofErr w:type="spellEnd"/>
      <w:r>
        <w:t xml:space="preserve">, we will emit the </w:t>
      </w:r>
    </w:p>
    <w:p w14:paraId="67C09F0E" w14:textId="77777777" w:rsidR="00147A77" w:rsidRDefault="00147A77" w:rsidP="00147A77">
      <w:pPr>
        <w:pStyle w:val="CodePACKT"/>
      </w:pPr>
      <w:r>
        <w:t xml:space="preserve">                // </w:t>
      </w:r>
      <w:proofErr w:type="gramStart"/>
      <w:r>
        <w:t>new</w:t>
      </w:r>
      <w:proofErr w:type="gramEnd"/>
      <w:r>
        <w:t xml:space="preserve"> change</w:t>
      </w:r>
    </w:p>
    <w:p w14:paraId="63A2B878" w14:textId="77777777" w:rsidR="00147A77" w:rsidRDefault="00147A77" w:rsidP="00147A77">
      <w:pPr>
        <w:pStyle w:val="CodePACKT"/>
      </w:pPr>
      <w:r>
        <w:t xml:space="preserve">                </w:t>
      </w:r>
      <w:proofErr w:type="gramStart"/>
      <w:r>
        <w:t>time</w:t>
      </w:r>
      <w:proofErr w:type="gramEnd"/>
      <w:r>
        <w:t>: new Date().</w:t>
      </w:r>
      <w:proofErr w:type="spellStart"/>
      <w:r>
        <w:t>getTime</w:t>
      </w:r>
      <w:proofErr w:type="spellEnd"/>
      <w:r>
        <w:t>()</w:t>
      </w:r>
    </w:p>
    <w:p w14:paraId="748BD25F" w14:textId="77777777" w:rsidR="00147A77" w:rsidRDefault="00147A77" w:rsidP="00147A77">
      <w:pPr>
        <w:pStyle w:val="CodePACKT"/>
      </w:pPr>
      <w:r>
        <w:t xml:space="preserve">            }));</w:t>
      </w:r>
    </w:p>
    <w:p w14:paraId="33126D3D" w14:textId="77777777" w:rsidR="00147A77" w:rsidRDefault="00147A77" w:rsidP="00147A77">
      <w:pPr>
        <w:pStyle w:val="CodePACKT"/>
      </w:pPr>
      <w:r>
        <w:t xml:space="preserve">        };</w:t>
      </w:r>
    </w:p>
    <w:p w14:paraId="64F59832" w14:textId="77777777" w:rsidR="00147A77" w:rsidRDefault="00147A77" w:rsidP="00147A77">
      <w:pPr>
        <w:pStyle w:val="CodePACKT"/>
      </w:pPr>
    </w:p>
    <w:p w14:paraId="3CDCAA9A" w14:textId="77777777" w:rsidR="00147A77" w:rsidRDefault="00147A77" w:rsidP="00147A77">
      <w:pPr>
        <w:pStyle w:val="CodePACKT"/>
      </w:pPr>
      <w:r>
        <w:t xml:space="preserve">        // Check the cache on an interval to see if there is a </w:t>
      </w:r>
    </w:p>
    <w:p w14:paraId="7889BA1F" w14:textId="77777777" w:rsidR="00147A77" w:rsidRDefault="00147A77" w:rsidP="00147A77">
      <w:pPr>
        <w:pStyle w:val="CodePACKT"/>
      </w:pPr>
      <w:r>
        <w:t xml:space="preserve">        // </w:t>
      </w:r>
      <w:proofErr w:type="gramStart"/>
      <w:r>
        <w:t>new</w:t>
      </w:r>
      <w:proofErr w:type="gramEnd"/>
      <w:r>
        <w:t xml:space="preserve"> message</w:t>
      </w:r>
    </w:p>
    <w:p w14:paraId="56B631D8" w14:textId="77777777" w:rsidR="00147A77" w:rsidRDefault="00147A77" w:rsidP="00147A77">
      <w:pPr>
        <w:pStyle w:val="CodePACKT"/>
      </w:pPr>
      <w:r>
        <w:t xml:space="preserve">        </w:t>
      </w:r>
      <w:proofErr w:type="spellStart"/>
      <w:proofErr w:type="gramStart"/>
      <w:r>
        <w:t>setInterval</w:t>
      </w:r>
      <w:proofErr w:type="spellEnd"/>
      <w:proofErr w:type="gramEnd"/>
      <w:r>
        <w:t>(</w:t>
      </w:r>
      <w:proofErr w:type="spellStart"/>
      <w:r>
        <w:t>checkDataCache</w:t>
      </w:r>
      <w:proofErr w:type="spellEnd"/>
      <w:r>
        <w:t>, 500);</w:t>
      </w:r>
    </w:p>
    <w:p w14:paraId="26A30B9B" w14:textId="77777777" w:rsidR="00147A77" w:rsidRDefault="00147A77" w:rsidP="00147A77">
      <w:pPr>
        <w:pStyle w:val="CodePACKT"/>
      </w:pPr>
    </w:p>
    <w:p w14:paraId="5800EE82" w14:textId="77777777" w:rsidR="00147A77" w:rsidRDefault="00147A77" w:rsidP="00147A77">
      <w:pPr>
        <w:pStyle w:val="CodePACKT"/>
      </w:pPr>
      <w:r>
        <w:t xml:space="preserve">        // Return our modified </w:t>
      </w:r>
      <w:proofErr w:type="spellStart"/>
      <w:proofErr w:type="gramStart"/>
      <w:r>
        <w:t>io</w:t>
      </w:r>
      <w:proofErr w:type="spellEnd"/>
      <w:proofErr w:type="gramEnd"/>
      <w:r>
        <w:t xml:space="preserve"> object</w:t>
      </w:r>
    </w:p>
    <w:p w14:paraId="36CAC9B8" w14:textId="77777777" w:rsidR="00147A77" w:rsidRDefault="00147A77" w:rsidP="00147A77">
      <w:pPr>
        <w:pStyle w:val="CodePACKT"/>
      </w:pPr>
      <w:r>
        <w:t xml:space="preserve">        </w:t>
      </w:r>
      <w:proofErr w:type="gramStart"/>
      <w:r>
        <w:t>return</w:t>
      </w:r>
      <w:proofErr w:type="gramEnd"/>
      <w:r>
        <w:t xml:space="preserve"> </w:t>
      </w:r>
      <w:proofErr w:type="spellStart"/>
      <w:r>
        <w:t>io</w:t>
      </w:r>
      <w:proofErr w:type="spellEnd"/>
      <w:r>
        <w:t>;</w:t>
      </w:r>
    </w:p>
    <w:p w14:paraId="1CA95F2E" w14:textId="77777777" w:rsidR="00147A77" w:rsidRDefault="00147A77" w:rsidP="00147A77">
      <w:pPr>
        <w:pStyle w:val="CodePACKT"/>
      </w:pPr>
      <w:r>
        <w:t xml:space="preserve">    }</w:t>
      </w:r>
    </w:p>
    <w:p w14:paraId="28B51831" w14:textId="77777777" w:rsidR="00147A77" w:rsidRDefault="00147A77" w:rsidP="00147A77">
      <w:pPr>
        <w:pStyle w:val="CodePACKT"/>
      </w:pPr>
    </w:p>
    <w:p w14:paraId="466DD748" w14:textId="77777777" w:rsidR="00147A77" w:rsidRDefault="00147A77" w:rsidP="00147A77">
      <w:pPr>
        <w:pStyle w:val="CodePACKT"/>
      </w:pPr>
      <w:r>
        <w:t>}</w:t>
      </w:r>
    </w:p>
    <w:p w14:paraId="7EE8C9EE" w14:textId="77777777" w:rsidR="00147A77" w:rsidRDefault="00147A77" w:rsidP="00147A77">
      <w:pPr>
        <w:pStyle w:val="CodePACKT"/>
      </w:pPr>
    </w:p>
    <w:p w14:paraId="19AC0582" w14:textId="2EFE2A20" w:rsidR="00AA19FF" w:rsidRDefault="00147A77" w:rsidP="00147A77">
      <w:pPr>
        <w:pStyle w:val="normal0"/>
        <w:spacing w:before="0" w:after="50"/>
        <w:ind w:left="360"/>
      </w:pPr>
      <w:proofErr w:type="spellStart"/>
      <w:proofErr w:type="gramStart"/>
      <w:r>
        <w:t>module.exports</w:t>
      </w:r>
      <w:proofErr w:type="spellEnd"/>
      <w:proofErr w:type="gramEnd"/>
      <w:r>
        <w:t xml:space="preserve"> = Memcached;</w:t>
      </w:r>
      <w:r>
        <w:br/>
      </w:r>
    </w:p>
    <w:p w14:paraId="775C10DC"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The consumer.js file will be responsible for consuming the adapter and using it to emit events across multiple servers. We will export the entire consumer as a function so that we can pass in a port number to start the server on. You may also notice that the </w:t>
      </w:r>
      <w:r>
        <w:rPr>
          <w:rFonts w:ascii="Droid Sans Mono" w:eastAsia="Droid Sans Mono" w:hAnsi="Droid Sans Mono" w:cs="Droid Sans Mono"/>
          <w:color w:val="747959"/>
          <w:sz w:val="19"/>
          <w:szCs w:val="19"/>
        </w:rPr>
        <w:t>MEMCACHED_URI</w:t>
      </w:r>
      <w:r>
        <w:rPr>
          <w:rFonts w:ascii="Times New Roman" w:eastAsia="Times New Roman" w:hAnsi="Times New Roman" w:cs="Times New Roman"/>
          <w:sz w:val="22"/>
          <w:szCs w:val="22"/>
        </w:rPr>
        <w:t xml:space="preserve">, </w:t>
      </w:r>
      <w:r>
        <w:rPr>
          <w:rFonts w:ascii="Droid Sans Mono" w:eastAsia="Droid Sans Mono" w:hAnsi="Droid Sans Mono" w:cs="Droid Sans Mono"/>
          <w:color w:val="747959"/>
          <w:sz w:val="19"/>
          <w:szCs w:val="19"/>
        </w:rPr>
        <w:t>MEMCACHED_USERNAME</w:t>
      </w:r>
      <w:r>
        <w:rPr>
          <w:rFonts w:ascii="Times New Roman" w:eastAsia="Times New Roman" w:hAnsi="Times New Roman" w:cs="Times New Roman"/>
          <w:sz w:val="22"/>
          <w:szCs w:val="22"/>
        </w:rPr>
        <w:t xml:space="preserve"> and </w:t>
      </w:r>
      <w:r>
        <w:rPr>
          <w:rFonts w:ascii="Droid Sans Mono" w:eastAsia="Droid Sans Mono" w:hAnsi="Droid Sans Mono" w:cs="Droid Sans Mono"/>
          <w:color w:val="747959"/>
          <w:sz w:val="19"/>
          <w:szCs w:val="19"/>
        </w:rPr>
        <w:t>MEMCACHED_PASSWORD</w:t>
      </w:r>
      <w:r>
        <w:rPr>
          <w:rFonts w:ascii="Times New Roman" w:eastAsia="Times New Roman" w:hAnsi="Times New Roman" w:cs="Times New Roman"/>
          <w:sz w:val="22"/>
          <w:szCs w:val="22"/>
        </w:rPr>
        <w:t xml:space="preserve"> are being pulled from our environmental variables, so you will need to create those variables to connect to the correct instance of Memcached.</w:t>
      </w:r>
    </w:p>
    <w:p w14:paraId="21FFC774" w14:textId="77777777" w:rsidR="00AA19FF" w:rsidRDefault="00AA19FF" w:rsidP="00AA19FF">
      <w:pPr>
        <w:pStyle w:val="normal0"/>
        <w:spacing w:before="0" w:after="50"/>
        <w:ind w:left="360"/>
      </w:pPr>
    </w:p>
    <w:p w14:paraId="5C0999A2" w14:textId="77777777" w:rsidR="00147A77" w:rsidRDefault="00147A77" w:rsidP="00147A77">
      <w:pPr>
        <w:pStyle w:val="CodePACKT"/>
      </w:pPr>
      <w:proofErr w:type="spellStart"/>
      <w:proofErr w:type="gramStart"/>
      <w:r>
        <w:t>module.exports</w:t>
      </w:r>
      <w:proofErr w:type="spellEnd"/>
      <w:proofErr w:type="gramEnd"/>
      <w:r>
        <w:t xml:space="preserve"> = function (port) {</w:t>
      </w:r>
    </w:p>
    <w:p w14:paraId="7757B8C2" w14:textId="77777777" w:rsidR="00147A77" w:rsidRDefault="00147A77" w:rsidP="00147A77">
      <w:pPr>
        <w:pStyle w:val="CodePACKT"/>
      </w:pPr>
    </w:p>
    <w:p w14:paraId="7B57F3AB" w14:textId="77777777" w:rsidR="00147A77" w:rsidRDefault="00147A77" w:rsidP="00147A77">
      <w:pPr>
        <w:pStyle w:val="CodePACKT"/>
      </w:pPr>
      <w:r>
        <w:t xml:space="preserve">    </w:t>
      </w:r>
      <w:proofErr w:type="spellStart"/>
      <w:proofErr w:type="gramStart"/>
      <w:r>
        <w:t>var</w:t>
      </w:r>
      <w:proofErr w:type="spellEnd"/>
      <w:proofErr w:type="gramEnd"/>
      <w:r>
        <w:t xml:space="preserve"> express = require('express'),</w:t>
      </w:r>
    </w:p>
    <w:p w14:paraId="782BD76F" w14:textId="77777777" w:rsidR="00147A77" w:rsidRDefault="00147A77" w:rsidP="00147A77">
      <w:pPr>
        <w:pStyle w:val="CodePACKT"/>
      </w:pPr>
      <w:r>
        <w:t xml:space="preserve">        </w:t>
      </w:r>
      <w:proofErr w:type="gramStart"/>
      <w:r>
        <w:t>http</w:t>
      </w:r>
      <w:proofErr w:type="gramEnd"/>
      <w:r>
        <w:t xml:space="preserve"> = require('http'),</w:t>
      </w:r>
    </w:p>
    <w:p w14:paraId="44F4C851" w14:textId="77777777" w:rsidR="00147A77" w:rsidRDefault="00147A77" w:rsidP="00147A77">
      <w:pPr>
        <w:pStyle w:val="CodePACKT"/>
      </w:pPr>
      <w:r>
        <w:t xml:space="preserve">        </w:t>
      </w:r>
      <w:proofErr w:type="spellStart"/>
      <w:proofErr w:type="gramStart"/>
      <w:r>
        <w:t>socketIO</w:t>
      </w:r>
      <w:proofErr w:type="spellEnd"/>
      <w:proofErr w:type="gramEnd"/>
      <w:r>
        <w:t xml:space="preserve"> = require('./adapter')</w:t>
      </w:r>
    </w:p>
    <w:p w14:paraId="7DB5A32A" w14:textId="77777777" w:rsidR="00147A77" w:rsidRDefault="00147A77" w:rsidP="00147A77">
      <w:pPr>
        <w:pStyle w:val="CodePACKT"/>
        <w:ind w:left="1440"/>
      </w:pPr>
      <w:r>
        <w:t>(</w:t>
      </w:r>
      <w:proofErr w:type="spellStart"/>
      <w:proofErr w:type="gramStart"/>
      <w:r>
        <w:t>process.env.MEMCACHED</w:t>
      </w:r>
      <w:proofErr w:type="gramEnd"/>
      <w:r>
        <w:t>_URI</w:t>
      </w:r>
      <w:proofErr w:type="spellEnd"/>
      <w:r>
        <w:t>, {</w:t>
      </w:r>
    </w:p>
    <w:p w14:paraId="3C4176FF" w14:textId="77777777" w:rsidR="00147A77" w:rsidRDefault="00147A77" w:rsidP="00147A77">
      <w:pPr>
        <w:pStyle w:val="CodePACKT"/>
      </w:pPr>
      <w:r>
        <w:t xml:space="preserve">            </w:t>
      </w:r>
      <w:proofErr w:type="gramStart"/>
      <w:r>
        <w:t>username</w:t>
      </w:r>
      <w:proofErr w:type="gramEnd"/>
      <w:r>
        <w:t xml:space="preserve">: </w:t>
      </w:r>
      <w:proofErr w:type="spellStart"/>
      <w:r>
        <w:t>process.env.MEMCACHED_USERNAME</w:t>
      </w:r>
      <w:proofErr w:type="spellEnd"/>
      <w:r>
        <w:t>,</w:t>
      </w:r>
    </w:p>
    <w:p w14:paraId="367EEE7A" w14:textId="77777777" w:rsidR="00147A77" w:rsidRDefault="00147A77" w:rsidP="00147A77">
      <w:pPr>
        <w:pStyle w:val="CodePACKT"/>
      </w:pPr>
      <w:r>
        <w:t xml:space="preserve">            </w:t>
      </w:r>
      <w:proofErr w:type="gramStart"/>
      <w:r>
        <w:t>password</w:t>
      </w:r>
      <w:proofErr w:type="gramEnd"/>
      <w:r>
        <w:t xml:space="preserve">: </w:t>
      </w:r>
      <w:proofErr w:type="spellStart"/>
      <w:r>
        <w:t>process.env.MEMCACHED_PASSWORD</w:t>
      </w:r>
      <w:proofErr w:type="spellEnd"/>
    </w:p>
    <w:p w14:paraId="3E8F8FFE" w14:textId="77777777" w:rsidR="00147A77" w:rsidRDefault="00147A77" w:rsidP="00147A77">
      <w:pPr>
        <w:pStyle w:val="CodePACKT"/>
      </w:pPr>
      <w:r>
        <w:t xml:space="preserve">        }),</w:t>
      </w:r>
    </w:p>
    <w:p w14:paraId="2493DCAA" w14:textId="77777777" w:rsidR="00147A77" w:rsidRDefault="00147A77" w:rsidP="00147A77">
      <w:pPr>
        <w:pStyle w:val="CodePACKT"/>
      </w:pPr>
      <w:r>
        <w:t xml:space="preserve">        </w:t>
      </w:r>
      <w:proofErr w:type="gramStart"/>
      <w:r>
        <w:t>app</w:t>
      </w:r>
      <w:proofErr w:type="gramEnd"/>
      <w:r>
        <w:t xml:space="preserve"> = express();</w:t>
      </w:r>
    </w:p>
    <w:p w14:paraId="578533FB" w14:textId="77777777" w:rsidR="00147A77" w:rsidRDefault="00147A77" w:rsidP="00147A77">
      <w:pPr>
        <w:pStyle w:val="CodePACKT"/>
      </w:pPr>
    </w:p>
    <w:p w14:paraId="2C28164D" w14:textId="77777777" w:rsidR="00147A77" w:rsidRDefault="00147A77" w:rsidP="00147A77">
      <w:pPr>
        <w:pStyle w:val="CodePACKT"/>
      </w:pPr>
      <w:r>
        <w:t xml:space="preserve">    </w:t>
      </w:r>
      <w:proofErr w:type="gramStart"/>
      <w:r>
        <w:t>console.log</w:t>
      </w:r>
      <w:proofErr w:type="gramEnd"/>
      <w:r>
        <w:t>('Starting server on port ' + port);</w:t>
      </w:r>
    </w:p>
    <w:p w14:paraId="18EC53F4" w14:textId="77777777" w:rsidR="00147A77" w:rsidRDefault="00147A77" w:rsidP="00147A77">
      <w:pPr>
        <w:pStyle w:val="CodePACKT"/>
      </w:pPr>
      <w:r>
        <w:t xml:space="preserve">    </w:t>
      </w:r>
    </w:p>
    <w:p w14:paraId="3D5D7229" w14:textId="77777777" w:rsidR="00147A77" w:rsidRDefault="00147A77" w:rsidP="00147A77">
      <w:pPr>
        <w:pStyle w:val="CodePACKT"/>
      </w:pPr>
      <w:r>
        <w:t xml:space="preserve">    </w:t>
      </w:r>
      <w:proofErr w:type="spellStart"/>
      <w:proofErr w:type="gramStart"/>
      <w:r>
        <w:t>app.use</w:t>
      </w:r>
      <w:proofErr w:type="spellEnd"/>
      <w:proofErr w:type="gramEnd"/>
      <w:r>
        <w:t>(</w:t>
      </w:r>
      <w:proofErr w:type="spellStart"/>
      <w:r>
        <w:t>express.static</w:t>
      </w:r>
      <w:proofErr w:type="spellEnd"/>
      <w:r>
        <w:t>(__</w:t>
      </w:r>
      <w:proofErr w:type="spellStart"/>
      <w:r>
        <w:t>dirname</w:t>
      </w:r>
      <w:proofErr w:type="spellEnd"/>
      <w:r>
        <w:t>));</w:t>
      </w:r>
    </w:p>
    <w:p w14:paraId="44F1636A" w14:textId="77777777" w:rsidR="00147A77" w:rsidRDefault="00147A77" w:rsidP="00147A77">
      <w:pPr>
        <w:pStyle w:val="CodePACKT"/>
      </w:pPr>
    </w:p>
    <w:p w14:paraId="7B7FAF26" w14:textId="77777777" w:rsidR="00147A77" w:rsidRDefault="00147A77" w:rsidP="00147A77">
      <w:pPr>
        <w:pStyle w:val="CodePACKT"/>
      </w:pPr>
      <w:r>
        <w:t xml:space="preserve">    </w:t>
      </w:r>
      <w:proofErr w:type="spellStart"/>
      <w:proofErr w:type="gramStart"/>
      <w:r>
        <w:t>var</w:t>
      </w:r>
      <w:proofErr w:type="spellEnd"/>
      <w:proofErr w:type="gramEnd"/>
      <w:r>
        <w:t xml:space="preserve"> server = </w:t>
      </w:r>
      <w:proofErr w:type="spellStart"/>
      <w:r>
        <w:t>http.Server</w:t>
      </w:r>
      <w:proofErr w:type="spellEnd"/>
      <w:r>
        <w:t>(app);</w:t>
      </w:r>
    </w:p>
    <w:p w14:paraId="6C6F363E" w14:textId="77777777" w:rsidR="00147A77" w:rsidRDefault="00147A77" w:rsidP="00147A77">
      <w:pPr>
        <w:pStyle w:val="CodePACKT"/>
      </w:pPr>
      <w:r>
        <w:t xml:space="preserve">    </w:t>
      </w:r>
      <w:proofErr w:type="spellStart"/>
      <w:proofErr w:type="gramStart"/>
      <w:r>
        <w:t>server.listen</w:t>
      </w:r>
      <w:proofErr w:type="spellEnd"/>
      <w:proofErr w:type="gramEnd"/>
      <w:r>
        <w:t>(port);</w:t>
      </w:r>
    </w:p>
    <w:p w14:paraId="0180E908" w14:textId="77777777" w:rsidR="00147A77" w:rsidRDefault="00147A77" w:rsidP="00147A77">
      <w:pPr>
        <w:pStyle w:val="CodePACKT"/>
      </w:pPr>
    </w:p>
    <w:p w14:paraId="497878CD" w14:textId="77777777" w:rsidR="00147A77" w:rsidRDefault="00147A77" w:rsidP="00147A77">
      <w:pPr>
        <w:pStyle w:val="CodePACKT"/>
      </w:pPr>
      <w:r>
        <w:t xml:space="preserve">    </w:t>
      </w:r>
      <w:proofErr w:type="spellStart"/>
      <w:proofErr w:type="gramStart"/>
      <w:r>
        <w:t>var</w:t>
      </w:r>
      <w:proofErr w:type="spellEnd"/>
      <w:proofErr w:type="gramEnd"/>
      <w:r>
        <w:t xml:space="preserve"> </w:t>
      </w:r>
      <w:proofErr w:type="spellStart"/>
      <w:r>
        <w:t>io</w:t>
      </w:r>
      <w:proofErr w:type="spellEnd"/>
      <w:r>
        <w:t xml:space="preserve"> = </w:t>
      </w:r>
      <w:proofErr w:type="spellStart"/>
      <w:r>
        <w:t>socketIO</w:t>
      </w:r>
      <w:proofErr w:type="spellEnd"/>
      <w:r>
        <w:t>(server);</w:t>
      </w:r>
    </w:p>
    <w:p w14:paraId="2DBF2059" w14:textId="77777777" w:rsidR="00147A77" w:rsidRDefault="00147A77" w:rsidP="00147A77">
      <w:pPr>
        <w:pStyle w:val="CodePACKT"/>
      </w:pPr>
    </w:p>
    <w:p w14:paraId="1848CD67" w14:textId="77777777" w:rsidR="00147A77" w:rsidRDefault="00147A77" w:rsidP="00147A77">
      <w:pPr>
        <w:pStyle w:val="CodePACKT"/>
      </w:pPr>
      <w:r>
        <w:t xml:space="preserve">    </w:t>
      </w:r>
      <w:proofErr w:type="spellStart"/>
      <w:proofErr w:type="gramStart"/>
      <w:r>
        <w:t>io.on</w:t>
      </w:r>
      <w:proofErr w:type="spellEnd"/>
      <w:proofErr w:type="gramEnd"/>
      <w:r>
        <w:t>('connection', function (socket) {</w:t>
      </w:r>
    </w:p>
    <w:p w14:paraId="3BFC9E71" w14:textId="77777777" w:rsidR="00147A77" w:rsidRDefault="00147A77" w:rsidP="00147A77">
      <w:pPr>
        <w:pStyle w:val="CodePACKT"/>
      </w:pPr>
      <w:r>
        <w:t xml:space="preserve">      </w:t>
      </w:r>
      <w:proofErr w:type="spellStart"/>
      <w:proofErr w:type="gramStart"/>
      <w:r>
        <w:t>socket.on</w:t>
      </w:r>
      <w:proofErr w:type="spellEnd"/>
      <w:proofErr w:type="gramEnd"/>
      <w:r>
        <w:t>('</w:t>
      </w:r>
      <w:proofErr w:type="spellStart"/>
      <w:r>
        <w:t>message.sent</w:t>
      </w:r>
      <w:proofErr w:type="spellEnd"/>
      <w:r>
        <w:t>', function (port) {</w:t>
      </w:r>
    </w:p>
    <w:p w14:paraId="65572D77" w14:textId="77777777" w:rsidR="00147A77" w:rsidRDefault="00147A77" w:rsidP="00147A77">
      <w:pPr>
        <w:pStyle w:val="CodePACKT"/>
      </w:pPr>
      <w:r>
        <w:t xml:space="preserve">        </w:t>
      </w:r>
      <w:proofErr w:type="spellStart"/>
      <w:proofErr w:type="gramStart"/>
      <w:r>
        <w:t>io.emit</w:t>
      </w:r>
      <w:proofErr w:type="spellEnd"/>
      <w:proofErr w:type="gramEnd"/>
      <w:r>
        <w:t>('</w:t>
      </w:r>
      <w:proofErr w:type="spellStart"/>
      <w:r>
        <w:t>message.received</w:t>
      </w:r>
      <w:proofErr w:type="spellEnd"/>
      <w:r>
        <w:t>', port);</w:t>
      </w:r>
    </w:p>
    <w:p w14:paraId="5C7814F5" w14:textId="77777777" w:rsidR="00147A77" w:rsidRDefault="00147A77" w:rsidP="00147A77">
      <w:pPr>
        <w:pStyle w:val="CodePACKT"/>
      </w:pPr>
      <w:r>
        <w:t xml:space="preserve">      });</w:t>
      </w:r>
    </w:p>
    <w:p w14:paraId="05C8D5F9" w14:textId="77777777" w:rsidR="00147A77" w:rsidRDefault="00147A77" w:rsidP="00147A77">
      <w:pPr>
        <w:pStyle w:val="CodePACKT"/>
      </w:pPr>
      <w:r>
        <w:t xml:space="preserve">    });</w:t>
      </w:r>
    </w:p>
    <w:p w14:paraId="04C55234" w14:textId="77777777" w:rsidR="00147A77" w:rsidRDefault="00147A77" w:rsidP="00147A77">
      <w:pPr>
        <w:pStyle w:val="CodePACKT"/>
      </w:pPr>
    </w:p>
    <w:p w14:paraId="20EF56D4" w14:textId="77777777" w:rsidR="00147A77" w:rsidRDefault="00147A77" w:rsidP="00147A77">
      <w:pPr>
        <w:pStyle w:val="CodePACKT"/>
      </w:pPr>
      <w:r>
        <w:t>};</w:t>
      </w:r>
    </w:p>
    <w:p w14:paraId="3FDF1B8A" w14:textId="77777777" w:rsidR="00AA19FF" w:rsidRDefault="00AA19FF" w:rsidP="00AA19FF">
      <w:pPr>
        <w:pStyle w:val="normal0"/>
        <w:spacing w:before="0" w:after="50"/>
        <w:ind w:left="360"/>
      </w:pPr>
    </w:p>
    <w:p w14:paraId="6D305060"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The server.js will be extremely simple. It will just instantiate a couple of the consumers on different ports.</w:t>
      </w:r>
    </w:p>
    <w:p w14:paraId="71886B82" w14:textId="77777777" w:rsidR="00AA19FF" w:rsidRDefault="00AA19FF" w:rsidP="00AA19FF">
      <w:pPr>
        <w:pStyle w:val="normal0"/>
        <w:spacing w:before="0" w:after="50"/>
        <w:ind w:left="360"/>
      </w:pPr>
    </w:p>
    <w:p w14:paraId="2F2BA254" w14:textId="77777777" w:rsidR="00147A77" w:rsidRDefault="00147A77" w:rsidP="00147A77">
      <w:pPr>
        <w:pStyle w:val="CodePACKT"/>
      </w:pPr>
      <w:proofErr w:type="spellStart"/>
      <w:proofErr w:type="gramStart"/>
      <w:r>
        <w:t>var</w:t>
      </w:r>
      <w:proofErr w:type="spellEnd"/>
      <w:proofErr w:type="gramEnd"/>
      <w:r>
        <w:t xml:space="preserve"> consumer = require('./consumer');</w:t>
      </w:r>
    </w:p>
    <w:p w14:paraId="37FF4DA7" w14:textId="77777777" w:rsidR="00147A77" w:rsidRDefault="00147A77" w:rsidP="00147A77">
      <w:pPr>
        <w:pStyle w:val="CodePACKT"/>
      </w:pPr>
    </w:p>
    <w:p w14:paraId="5852D10A" w14:textId="77777777" w:rsidR="00147A77" w:rsidRDefault="00147A77" w:rsidP="00147A77">
      <w:pPr>
        <w:pStyle w:val="CodePACKT"/>
      </w:pPr>
      <w:proofErr w:type="gramStart"/>
      <w:r>
        <w:t>consumer</w:t>
      </w:r>
      <w:proofErr w:type="gramEnd"/>
      <w:r>
        <w:t>(5555);</w:t>
      </w:r>
    </w:p>
    <w:p w14:paraId="7C2A5082" w14:textId="77777777" w:rsidR="00147A77" w:rsidRDefault="00147A77" w:rsidP="00147A77">
      <w:pPr>
        <w:pStyle w:val="CodePACKT"/>
      </w:pPr>
      <w:proofErr w:type="gramStart"/>
      <w:r>
        <w:t>consumer</w:t>
      </w:r>
      <w:proofErr w:type="gramEnd"/>
      <w:r>
        <w:t>(5556);</w:t>
      </w:r>
    </w:p>
    <w:p w14:paraId="790487A6" w14:textId="77777777" w:rsidR="00AA19FF" w:rsidRDefault="00AA19FF" w:rsidP="00AA19FF">
      <w:pPr>
        <w:pStyle w:val="normal0"/>
        <w:spacing w:before="0" w:after="50"/>
        <w:ind w:left="360"/>
      </w:pPr>
    </w:p>
    <w:p w14:paraId="3DD4F207"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Now, we will create an index.html file which will load a couple of </w:t>
      </w:r>
      <w:proofErr w:type="spellStart"/>
      <w:r>
        <w:rPr>
          <w:rFonts w:ascii="Times New Roman" w:eastAsia="Times New Roman" w:hAnsi="Times New Roman" w:cs="Times New Roman"/>
          <w:sz w:val="22"/>
          <w:szCs w:val="22"/>
        </w:rPr>
        <w:t>iframes</w:t>
      </w:r>
      <w:proofErr w:type="spellEnd"/>
      <w:r>
        <w:rPr>
          <w:rFonts w:ascii="Times New Roman" w:eastAsia="Times New Roman" w:hAnsi="Times New Roman" w:cs="Times New Roman"/>
          <w:sz w:val="22"/>
          <w:szCs w:val="22"/>
        </w:rPr>
        <w:t xml:space="preserve"> on the two port numbers we are running our servers on. This way, we can see both servers interacting in real-time. Please note that there are various ways to get around cross-domain issues with </w:t>
      </w:r>
      <w:proofErr w:type="spellStart"/>
      <w:r>
        <w:rPr>
          <w:rFonts w:ascii="Times New Roman" w:eastAsia="Times New Roman" w:hAnsi="Times New Roman" w:cs="Times New Roman"/>
          <w:sz w:val="22"/>
          <w:szCs w:val="22"/>
        </w:rPr>
        <w:t>iframes</w:t>
      </w:r>
      <w:proofErr w:type="spellEnd"/>
      <w:r>
        <w:rPr>
          <w:rFonts w:ascii="Times New Roman" w:eastAsia="Times New Roman" w:hAnsi="Times New Roman" w:cs="Times New Roman"/>
          <w:sz w:val="22"/>
          <w:szCs w:val="22"/>
        </w:rPr>
        <w:t xml:space="preserve"> these days. Going through </w:t>
      </w:r>
      <w:proofErr w:type="spellStart"/>
      <w:r>
        <w:rPr>
          <w:rFonts w:ascii="Times New Roman" w:eastAsia="Times New Roman" w:hAnsi="Times New Roman" w:cs="Times New Roman"/>
          <w:sz w:val="22"/>
          <w:szCs w:val="22"/>
        </w:rPr>
        <w:t>WebSockets</w:t>
      </w:r>
      <w:proofErr w:type="spellEnd"/>
      <w:r>
        <w:rPr>
          <w:rFonts w:ascii="Times New Roman" w:eastAsia="Times New Roman" w:hAnsi="Times New Roman" w:cs="Times New Roman"/>
          <w:sz w:val="22"/>
          <w:szCs w:val="22"/>
        </w:rPr>
        <w:t xml:space="preserve"> that communicate over a load-balanced data store is probably not the most ideal way to pull it off, but it is an interesting exercise.</w:t>
      </w:r>
    </w:p>
    <w:p w14:paraId="2D55C0CC" w14:textId="77777777" w:rsidR="00AA19FF" w:rsidRDefault="00AA19FF" w:rsidP="00AA19FF">
      <w:pPr>
        <w:pStyle w:val="normal0"/>
        <w:spacing w:before="0" w:after="50"/>
        <w:ind w:left="360"/>
      </w:pPr>
    </w:p>
    <w:p w14:paraId="4D26D800" w14:textId="77777777" w:rsidR="00147A77" w:rsidRDefault="00147A77" w:rsidP="00147A77">
      <w:pPr>
        <w:pStyle w:val="CodePACKT"/>
      </w:pPr>
      <w:r>
        <w:t>&lt;</w:t>
      </w:r>
      <w:proofErr w:type="gramStart"/>
      <w:r>
        <w:t>!DOCTYPE</w:t>
      </w:r>
      <w:proofErr w:type="gramEnd"/>
      <w:r>
        <w:t xml:space="preserve"> html&gt;</w:t>
      </w:r>
    </w:p>
    <w:p w14:paraId="6639629F" w14:textId="77777777" w:rsidR="00147A77" w:rsidRDefault="00147A77" w:rsidP="00147A77">
      <w:pPr>
        <w:pStyle w:val="CodePACKT"/>
      </w:pPr>
      <w:r>
        <w:t>&lt;</w:t>
      </w:r>
      <w:proofErr w:type="gramStart"/>
      <w:r>
        <w:t>html</w:t>
      </w:r>
      <w:proofErr w:type="gramEnd"/>
      <w:r>
        <w:t>&gt;</w:t>
      </w:r>
    </w:p>
    <w:p w14:paraId="428959CF" w14:textId="77777777" w:rsidR="00147A77" w:rsidRDefault="00147A77" w:rsidP="00147A77">
      <w:pPr>
        <w:pStyle w:val="CodePACKT"/>
      </w:pPr>
      <w:r>
        <w:t xml:space="preserve">  &lt;</w:t>
      </w:r>
      <w:proofErr w:type="gramStart"/>
      <w:r>
        <w:t>head</w:t>
      </w:r>
      <w:proofErr w:type="gramEnd"/>
      <w:r>
        <w:t>&gt;</w:t>
      </w:r>
    </w:p>
    <w:p w14:paraId="2A473131" w14:textId="77777777" w:rsidR="00147A77" w:rsidRDefault="00147A77" w:rsidP="00147A77">
      <w:pPr>
        <w:pStyle w:val="CodePACKT"/>
      </w:pPr>
      <w:r>
        <w:t xml:space="preserve">    &lt;</w:t>
      </w:r>
      <w:proofErr w:type="gramStart"/>
      <w:r>
        <w:t>meta</w:t>
      </w:r>
      <w:proofErr w:type="gramEnd"/>
      <w:r>
        <w:t xml:space="preserve"> charset="utf-8"&gt;</w:t>
      </w:r>
    </w:p>
    <w:p w14:paraId="0836FA39" w14:textId="77777777" w:rsidR="00147A77" w:rsidRDefault="00147A77" w:rsidP="00147A77">
      <w:pPr>
        <w:pStyle w:val="CodePACKT"/>
      </w:pPr>
      <w:r>
        <w:t xml:space="preserve">    &lt;</w:t>
      </w:r>
      <w:proofErr w:type="gramStart"/>
      <w:r>
        <w:t>title</w:t>
      </w:r>
      <w:proofErr w:type="gramEnd"/>
      <w:r>
        <w:t>&gt;Memcached&lt;/title&gt;</w:t>
      </w:r>
    </w:p>
    <w:p w14:paraId="402A12E1" w14:textId="77777777" w:rsidR="00147A77" w:rsidRDefault="00147A77" w:rsidP="00147A77">
      <w:pPr>
        <w:pStyle w:val="CodePACKT"/>
      </w:pPr>
      <w:r>
        <w:t xml:space="preserve">    &lt;</w:t>
      </w:r>
      <w:proofErr w:type="gramStart"/>
      <w:r>
        <w:t>style</w:t>
      </w:r>
      <w:proofErr w:type="gramEnd"/>
      <w:r>
        <w:t xml:space="preserve"> media="screen"&gt;</w:t>
      </w:r>
    </w:p>
    <w:p w14:paraId="29232818" w14:textId="77777777" w:rsidR="00147A77" w:rsidRDefault="00147A77" w:rsidP="00147A77">
      <w:pPr>
        <w:pStyle w:val="CodePACKT"/>
      </w:pPr>
      <w:r>
        <w:t xml:space="preserve">        </w:t>
      </w:r>
      <w:proofErr w:type="gramStart"/>
      <w:r>
        <w:t>body</w:t>
      </w:r>
      <w:proofErr w:type="gramEnd"/>
      <w:r>
        <w:t xml:space="preserve"> {</w:t>
      </w:r>
    </w:p>
    <w:p w14:paraId="44C5D8D7" w14:textId="77777777" w:rsidR="00147A77" w:rsidRDefault="00147A77" w:rsidP="00147A77">
      <w:pPr>
        <w:pStyle w:val="CodePACKT"/>
      </w:pPr>
      <w:r>
        <w:t xml:space="preserve">            </w:t>
      </w:r>
      <w:proofErr w:type="gramStart"/>
      <w:r>
        <w:t>margin</w:t>
      </w:r>
      <w:proofErr w:type="gramEnd"/>
      <w:r>
        <w:t>: 0px;</w:t>
      </w:r>
    </w:p>
    <w:p w14:paraId="751C8BD1" w14:textId="77777777" w:rsidR="00147A77" w:rsidRDefault="00147A77" w:rsidP="00147A77">
      <w:pPr>
        <w:pStyle w:val="CodePACKT"/>
      </w:pPr>
      <w:r>
        <w:t xml:space="preserve">            </w:t>
      </w:r>
      <w:proofErr w:type="gramStart"/>
      <w:r>
        <w:t>padding</w:t>
      </w:r>
      <w:proofErr w:type="gramEnd"/>
      <w:r>
        <w:t>: 0px;</w:t>
      </w:r>
    </w:p>
    <w:p w14:paraId="632CB75A" w14:textId="77777777" w:rsidR="00147A77" w:rsidRDefault="00147A77" w:rsidP="00147A77">
      <w:pPr>
        <w:pStyle w:val="CodePACKT"/>
      </w:pPr>
      <w:r>
        <w:t xml:space="preserve">        }</w:t>
      </w:r>
    </w:p>
    <w:p w14:paraId="4582DD39" w14:textId="77777777" w:rsidR="00147A77" w:rsidRDefault="00147A77" w:rsidP="00147A77">
      <w:pPr>
        <w:pStyle w:val="CodePACKT"/>
      </w:pPr>
      <w:r>
        <w:t xml:space="preserve">        </w:t>
      </w:r>
      <w:proofErr w:type="spellStart"/>
      <w:proofErr w:type="gramStart"/>
      <w:r>
        <w:t>iframe</w:t>
      </w:r>
      <w:proofErr w:type="spellEnd"/>
      <w:proofErr w:type="gramEnd"/>
      <w:r>
        <w:t xml:space="preserve"> {</w:t>
      </w:r>
    </w:p>
    <w:p w14:paraId="486DB244" w14:textId="77777777" w:rsidR="00147A77" w:rsidRDefault="00147A77" w:rsidP="00147A77">
      <w:pPr>
        <w:pStyle w:val="CodePACKT"/>
      </w:pPr>
      <w:r>
        <w:t xml:space="preserve">            </w:t>
      </w:r>
      <w:proofErr w:type="gramStart"/>
      <w:r>
        <w:t>width</w:t>
      </w:r>
      <w:proofErr w:type="gramEnd"/>
      <w:r>
        <w:t>: 45%;</w:t>
      </w:r>
    </w:p>
    <w:p w14:paraId="335CBD63" w14:textId="77777777" w:rsidR="00147A77" w:rsidRDefault="00147A77" w:rsidP="00147A77">
      <w:pPr>
        <w:pStyle w:val="CodePACKT"/>
      </w:pPr>
      <w:r>
        <w:t xml:space="preserve">            </w:t>
      </w:r>
      <w:proofErr w:type="gramStart"/>
      <w:r>
        <w:t>height</w:t>
      </w:r>
      <w:proofErr w:type="gramEnd"/>
      <w:r>
        <w:t>: 600px;</w:t>
      </w:r>
    </w:p>
    <w:p w14:paraId="07DA3AE9" w14:textId="77777777" w:rsidR="00147A77" w:rsidRDefault="00147A77" w:rsidP="00147A77">
      <w:pPr>
        <w:pStyle w:val="CodePACKT"/>
      </w:pPr>
      <w:r>
        <w:t xml:space="preserve">            </w:t>
      </w:r>
      <w:proofErr w:type="gramStart"/>
      <w:r>
        <w:t>border</w:t>
      </w:r>
      <w:proofErr w:type="gramEnd"/>
      <w:r>
        <w:t>: 0px;</w:t>
      </w:r>
    </w:p>
    <w:p w14:paraId="5A12BC1C" w14:textId="77777777" w:rsidR="00147A77" w:rsidRDefault="00147A77" w:rsidP="00147A77">
      <w:pPr>
        <w:pStyle w:val="CodePACKT"/>
      </w:pPr>
      <w:r>
        <w:t xml:space="preserve">        }</w:t>
      </w:r>
    </w:p>
    <w:p w14:paraId="1BC7523E" w14:textId="77777777" w:rsidR="00147A77" w:rsidRDefault="00147A77" w:rsidP="00147A77">
      <w:pPr>
        <w:pStyle w:val="CodePACKT"/>
      </w:pPr>
      <w:r>
        <w:t xml:space="preserve">    &lt;/style&gt;</w:t>
      </w:r>
    </w:p>
    <w:p w14:paraId="48AAE6B8" w14:textId="77777777" w:rsidR="00147A77" w:rsidRDefault="00147A77" w:rsidP="00147A77">
      <w:pPr>
        <w:pStyle w:val="CodePACKT"/>
      </w:pPr>
      <w:r>
        <w:t xml:space="preserve">  &lt;/head&gt;</w:t>
      </w:r>
    </w:p>
    <w:p w14:paraId="5F6204A6" w14:textId="77777777" w:rsidR="00147A77" w:rsidRDefault="00147A77" w:rsidP="00147A77">
      <w:pPr>
        <w:pStyle w:val="CodePACKT"/>
      </w:pPr>
      <w:r>
        <w:t xml:space="preserve">  &lt;</w:t>
      </w:r>
      <w:proofErr w:type="gramStart"/>
      <w:r>
        <w:t>body</w:t>
      </w:r>
      <w:proofErr w:type="gramEnd"/>
      <w:r>
        <w:t>&gt;</w:t>
      </w:r>
    </w:p>
    <w:p w14:paraId="4E592C0C" w14:textId="77777777" w:rsidR="00147A77" w:rsidRDefault="00147A77" w:rsidP="00147A77">
      <w:pPr>
        <w:pStyle w:val="CodePACKT"/>
      </w:pPr>
      <w:r>
        <w:t xml:space="preserve">      &lt;</w:t>
      </w:r>
      <w:proofErr w:type="spellStart"/>
      <w:proofErr w:type="gramStart"/>
      <w:r>
        <w:t>iframe</w:t>
      </w:r>
      <w:proofErr w:type="spellEnd"/>
      <w:proofErr w:type="gramEnd"/>
      <w:r>
        <w:t xml:space="preserve"> </w:t>
      </w:r>
      <w:proofErr w:type="spellStart"/>
      <w:r>
        <w:t>src</w:t>
      </w:r>
      <w:proofErr w:type="spellEnd"/>
      <w:r>
        <w:t>="http://localhost:5555/iframe.html"&gt;&lt;/iframe&gt;</w:t>
      </w:r>
    </w:p>
    <w:p w14:paraId="4DFB96BC" w14:textId="77777777" w:rsidR="00147A77" w:rsidRDefault="00147A77" w:rsidP="00147A77">
      <w:pPr>
        <w:pStyle w:val="CodePACKT"/>
      </w:pPr>
      <w:r>
        <w:t xml:space="preserve">      &lt;</w:t>
      </w:r>
      <w:proofErr w:type="spellStart"/>
      <w:proofErr w:type="gramStart"/>
      <w:r>
        <w:t>iframe</w:t>
      </w:r>
      <w:proofErr w:type="spellEnd"/>
      <w:proofErr w:type="gramEnd"/>
      <w:r>
        <w:t xml:space="preserve"> </w:t>
      </w:r>
      <w:proofErr w:type="spellStart"/>
      <w:r>
        <w:t>src</w:t>
      </w:r>
      <w:proofErr w:type="spellEnd"/>
      <w:r>
        <w:t>="http://localhost:5556/iframe.html"&gt;&lt;/iframe&gt;</w:t>
      </w:r>
    </w:p>
    <w:p w14:paraId="47D283FC" w14:textId="77777777" w:rsidR="00147A77" w:rsidRDefault="00147A77" w:rsidP="00147A77">
      <w:pPr>
        <w:pStyle w:val="CodePACKT"/>
      </w:pPr>
      <w:r>
        <w:t xml:space="preserve">  &lt;/body&gt;</w:t>
      </w:r>
    </w:p>
    <w:p w14:paraId="721E44A5" w14:textId="77777777" w:rsidR="00147A77" w:rsidRDefault="00147A77" w:rsidP="00147A77">
      <w:pPr>
        <w:pStyle w:val="CodePACKT"/>
      </w:pPr>
      <w:r>
        <w:t>&lt;/html&gt;</w:t>
      </w:r>
    </w:p>
    <w:p w14:paraId="7DBD4248" w14:textId="4DE10919" w:rsidR="00AA19FF" w:rsidRDefault="00AA19FF" w:rsidP="00AA19FF">
      <w:pPr>
        <w:pStyle w:val="normal0"/>
        <w:spacing w:before="0" w:after="50"/>
        <w:ind w:left="360"/>
      </w:pPr>
    </w:p>
    <w:p w14:paraId="60A4C34F" w14:textId="77777777" w:rsidR="00AA19FF" w:rsidRDefault="00AA19FF" w:rsidP="00AA19FF">
      <w:pPr>
        <w:pStyle w:val="normal0"/>
        <w:spacing w:before="0" w:after="50"/>
        <w:ind w:left="360"/>
      </w:pPr>
    </w:p>
    <w:p w14:paraId="2BE590FB"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Now, we will need our index.html files to render messages that come in and broadcast messages. This will allow us to prove that we are indeed communicating on multiple Socket.IO instances across multiple servers.</w:t>
      </w:r>
    </w:p>
    <w:p w14:paraId="20F7BA83" w14:textId="77777777" w:rsidR="00AA19FF" w:rsidRDefault="00AA19FF" w:rsidP="00AA19FF">
      <w:pPr>
        <w:pStyle w:val="normal0"/>
        <w:spacing w:before="0" w:after="50"/>
        <w:ind w:firstLine="357"/>
      </w:pPr>
    </w:p>
    <w:p w14:paraId="37E32F8D" w14:textId="77777777" w:rsidR="00147A77" w:rsidRDefault="00147A77" w:rsidP="00147A77">
      <w:pPr>
        <w:pStyle w:val="CodePACKT"/>
        <w:ind w:left="0" w:firstLine="357"/>
      </w:pPr>
      <w:r>
        <w:t>&lt;</w:t>
      </w:r>
      <w:proofErr w:type="gramStart"/>
      <w:r>
        <w:t>!DOCTYPE</w:t>
      </w:r>
      <w:proofErr w:type="gramEnd"/>
      <w:r>
        <w:t xml:space="preserve"> html&gt;</w:t>
      </w:r>
    </w:p>
    <w:p w14:paraId="21A3F869" w14:textId="77777777" w:rsidR="00147A77" w:rsidRDefault="00147A77" w:rsidP="00147A77">
      <w:pPr>
        <w:pStyle w:val="CodePACKT"/>
      </w:pPr>
      <w:r>
        <w:t>&lt;</w:t>
      </w:r>
      <w:proofErr w:type="gramStart"/>
      <w:r>
        <w:t>html</w:t>
      </w:r>
      <w:proofErr w:type="gramEnd"/>
      <w:r>
        <w:t>&gt;</w:t>
      </w:r>
    </w:p>
    <w:p w14:paraId="2A7D92DC" w14:textId="77777777" w:rsidR="00147A77" w:rsidRDefault="00147A77" w:rsidP="00147A77">
      <w:pPr>
        <w:pStyle w:val="CodePACKT"/>
      </w:pPr>
      <w:r>
        <w:t xml:space="preserve">  &lt;</w:t>
      </w:r>
      <w:proofErr w:type="gramStart"/>
      <w:r>
        <w:t>head</w:t>
      </w:r>
      <w:proofErr w:type="gramEnd"/>
      <w:r>
        <w:t>&gt;</w:t>
      </w:r>
    </w:p>
    <w:p w14:paraId="2E77DD09" w14:textId="77777777" w:rsidR="00147A77" w:rsidRDefault="00147A77" w:rsidP="00147A77">
      <w:pPr>
        <w:pStyle w:val="CodePACKT"/>
      </w:pPr>
      <w:r>
        <w:t xml:space="preserve">    &lt;</w:t>
      </w:r>
      <w:proofErr w:type="gramStart"/>
      <w:r>
        <w:t>meta</w:t>
      </w:r>
      <w:proofErr w:type="gramEnd"/>
      <w:r>
        <w:t xml:space="preserve"> charset="utf-8"&gt;</w:t>
      </w:r>
    </w:p>
    <w:p w14:paraId="47677750" w14:textId="77777777" w:rsidR="00147A77" w:rsidRDefault="00147A77" w:rsidP="00147A77">
      <w:pPr>
        <w:pStyle w:val="CodePACKT"/>
      </w:pPr>
      <w:r>
        <w:t xml:space="preserve">    &lt;</w:t>
      </w:r>
      <w:proofErr w:type="gramStart"/>
      <w:r>
        <w:t>title</w:t>
      </w:r>
      <w:proofErr w:type="gramEnd"/>
      <w:r>
        <w:t>&gt;Memcached&lt;/title&gt;</w:t>
      </w:r>
    </w:p>
    <w:p w14:paraId="6759181E" w14:textId="77777777" w:rsidR="00147A77" w:rsidRDefault="00147A77" w:rsidP="00147A77">
      <w:pPr>
        <w:pStyle w:val="CodePACKT"/>
      </w:pPr>
      <w:r>
        <w:t xml:space="preserve">  &lt;/head&gt;</w:t>
      </w:r>
    </w:p>
    <w:p w14:paraId="5FFF31DB" w14:textId="77777777" w:rsidR="00147A77" w:rsidRDefault="00147A77" w:rsidP="00147A77">
      <w:pPr>
        <w:pStyle w:val="CodePACKT"/>
      </w:pPr>
      <w:r>
        <w:t xml:space="preserve">  &lt;</w:t>
      </w:r>
      <w:proofErr w:type="gramStart"/>
      <w:r>
        <w:t>body</w:t>
      </w:r>
      <w:proofErr w:type="gramEnd"/>
      <w:r>
        <w:t>&gt;</w:t>
      </w:r>
    </w:p>
    <w:p w14:paraId="5C287B2B" w14:textId="77777777" w:rsidR="00147A77" w:rsidRDefault="00147A77" w:rsidP="00147A77">
      <w:pPr>
        <w:pStyle w:val="CodePACKT"/>
      </w:pPr>
    </w:p>
    <w:p w14:paraId="180A0DF2" w14:textId="77777777" w:rsidR="00147A77" w:rsidRDefault="00147A77" w:rsidP="00147A77">
      <w:pPr>
        <w:pStyle w:val="CodePACKT"/>
      </w:pPr>
      <w:r>
        <w:t xml:space="preserve">    &lt;</w:t>
      </w:r>
      <w:proofErr w:type="gramStart"/>
      <w:r>
        <w:t>h1</w:t>
      </w:r>
      <w:proofErr w:type="gramEnd"/>
      <w:r>
        <w:t xml:space="preserve">&gt;This </w:t>
      </w:r>
      <w:proofErr w:type="spellStart"/>
      <w:r>
        <w:t>iframe</w:t>
      </w:r>
      <w:proofErr w:type="spellEnd"/>
      <w:r>
        <w:t xml:space="preserve"> is on port #&lt;span id="port-number"&gt;&lt;/span&gt;&lt;/h1&gt;</w:t>
      </w:r>
    </w:p>
    <w:p w14:paraId="54C5B0EA" w14:textId="77777777" w:rsidR="00147A77" w:rsidRDefault="00147A77" w:rsidP="00147A77">
      <w:pPr>
        <w:pStyle w:val="CodePACKT"/>
      </w:pPr>
    </w:p>
    <w:p w14:paraId="3F20DD18" w14:textId="77777777" w:rsidR="00147A77" w:rsidRDefault="00147A77" w:rsidP="00147A77">
      <w:pPr>
        <w:pStyle w:val="CodePACKT"/>
      </w:pPr>
      <w:r>
        <w:t xml:space="preserve">    &lt;</w:t>
      </w:r>
      <w:proofErr w:type="gramStart"/>
      <w:r>
        <w:t>div</w:t>
      </w:r>
      <w:proofErr w:type="gramEnd"/>
      <w:r>
        <w:t xml:space="preserve"> id="messages"&gt;&lt;/div&gt;</w:t>
      </w:r>
    </w:p>
    <w:p w14:paraId="6ACEC49F" w14:textId="77777777" w:rsidR="00147A77" w:rsidRDefault="00147A77" w:rsidP="00147A77">
      <w:pPr>
        <w:pStyle w:val="CodePACKT"/>
      </w:pPr>
    </w:p>
    <w:p w14:paraId="1959FEFA" w14:textId="77777777" w:rsidR="00147A77" w:rsidRDefault="00147A77" w:rsidP="00147A77">
      <w:pPr>
        <w:pStyle w:val="CodePACKT"/>
      </w:pPr>
      <w:r>
        <w:t xml:space="preserve">    &lt;</w:t>
      </w:r>
      <w:proofErr w:type="spellStart"/>
      <w:proofErr w:type="gramStart"/>
      <w:r>
        <w:t>hr</w:t>
      </w:r>
      <w:proofErr w:type="spellEnd"/>
      <w:proofErr w:type="gramEnd"/>
      <w:r>
        <w:t>&gt;</w:t>
      </w:r>
    </w:p>
    <w:p w14:paraId="2C976FFF" w14:textId="77777777" w:rsidR="00147A77" w:rsidRDefault="00147A77" w:rsidP="00147A77">
      <w:pPr>
        <w:pStyle w:val="CodePACKT"/>
      </w:pPr>
    </w:p>
    <w:p w14:paraId="48B065CC" w14:textId="77777777" w:rsidR="00147A77" w:rsidRDefault="00147A77" w:rsidP="00147A77">
      <w:pPr>
        <w:pStyle w:val="CodePACKT"/>
      </w:pPr>
      <w:r>
        <w:t xml:space="preserve">    &lt;</w:t>
      </w:r>
      <w:proofErr w:type="gramStart"/>
      <w:r>
        <w:t>button</w:t>
      </w:r>
      <w:proofErr w:type="gramEnd"/>
      <w:r>
        <w:t xml:space="preserve"> id="broadcast"&gt;Broadcast&lt;/button&gt;</w:t>
      </w:r>
    </w:p>
    <w:p w14:paraId="323E2CFC" w14:textId="77777777" w:rsidR="00147A77" w:rsidRDefault="00147A77" w:rsidP="00147A77">
      <w:pPr>
        <w:pStyle w:val="CodePACKT"/>
      </w:pPr>
    </w:p>
    <w:p w14:paraId="16508C47" w14:textId="77777777" w:rsidR="00147A77" w:rsidRDefault="00147A77" w:rsidP="00147A77">
      <w:pPr>
        <w:pStyle w:val="CodePACKT"/>
      </w:pPr>
      <w:r>
        <w:t xml:space="preserve">    &lt;</w:t>
      </w:r>
      <w:proofErr w:type="gramStart"/>
      <w:r>
        <w:t>script</w:t>
      </w:r>
      <w:proofErr w:type="gramEnd"/>
      <w:r>
        <w:t xml:space="preserve"> </w:t>
      </w:r>
      <w:proofErr w:type="spellStart"/>
      <w:r>
        <w:t>src</w:t>
      </w:r>
      <w:proofErr w:type="spellEnd"/>
      <w:r>
        <w:t>="/socket.io/socket.io.js"&gt;&lt;/script&gt;</w:t>
      </w:r>
    </w:p>
    <w:p w14:paraId="2B223345" w14:textId="77777777" w:rsidR="00147A77" w:rsidRDefault="00147A77" w:rsidP="00147A77">
      <w:pPr>
        <w:pStyle w:val="CodePACKT"/>
      </w:pPr>
      <w:r>
        <w:t xml:space="preserve">    &lt;</w:t>
      </w:r>
      <w:proofErr w:type="gramStart"/>
      <w:r>
        <w:t>script</w:t>
      </w:r>
      <w:proofErr w:type="gramEnd"/>
      <w:r>
        <w:t>&gt;</w:t>
      </w:r>
    </w:p>
    <w:p w14:paraId="5A15AFBD" w14:textId="77777777" w:rsidR="00147A77" w:rsidRDefault="00147A77" w:rsidP="00147A77">
      <w:pPr>
        <w:pStyle w:val="CodePACKT"/>
      </w:pPr>
    </w:p>
    <w:p w14:paraId="0D03BF0E" w14:textId="77777777" w:rsidR="00147A77" w:rsidRDefault="00147A77" w:rsidP="00147A77">
      <w:pPr>
        <w:pStyle w:val="CodePACKT"/>
      </w:pPr>
      <w:r>
        <w:t xml:space="preserve">    // The port number needs to be dynamic so we can</w:t>
      </w:r>
    </w:p>
    <w:p w14:paraId="63C523F2" w14:textId="77777777" w:rsidR="00147A77" w:rsidRDefault="00147A77" w:rsidP="00147A77">
      <w:pPr>
        <w:pStyle w:val="CodePACKT"/>
      </w:pPr>
      <w:r>
        <w:t xml:space="preserve">    // Use this page on any port</w:t>
      </w:r>
    </w:p>
    <w:p w14:paraId="1D00ED08" w14:textId="77777777" w:rsidR="00147A77" w:rsidRDefault="00147A77" w:rsidP="00147A77">
      <w:pPr>
        <w:pStyle w:val="CodePACKT"/>
      </w:pPr>
      <w:r>
        <w:t xml:space="preserve">    </w:t>
      </w:r>
      <w:proofErr w:type="spellStart"/>
      <w:proofErr w:type="gramStart"/>
      <w:r>
        <w:t>var</w:t>
      </w:r>
      <w:proofErr w:type="spellEnd"/>
      <w:proofErr w:type="gramEnd"/>
      <w:r>
        <w:t xml:space="preserve"> port = </w:t>
      </w:r>
      <w:proofErr w:type="spellStart"/>
      <w:r>
        <w:t>window.location.port</w:t>
      </w:r>
      <w:proofErr w:type="spellEnd"/>
      <w:r>
        <w:t>,</w:t>
      </w:r>
    </w:p>
    <w:p w14:paraId="479217E2" w14:textId="77777777" w:rsidR="00147A77" w:rsidRDefault="00147A77" w:rsidP="00147A77">
      <w:pPr>
        <w:pStyle w:val="CodePACKT"/>
      </w:pPr>
      <w:r>
        <w:t xml:space="preserve">        </w:t>
      </w:r>
      <w:proofErr w:type="gramStart"/>
      <w:r>
        <w:t>socket</w:t>
      </w:r>
      <w:proofErr w:type="gramEnd"/>
      <w:r>
        <w:t xml:space="preserve"> = </w:t>
      </w:r>
      <w:proofErr w:type="spellStart"/>
      <w:r>
        <w:t>io.connect</w:t>
      </w:r>
      <w:proofErr w:type="spellEnd"/>
      <w:r>
        <w:t>('http://</w:t>
      </w:r>
      <w:proofErr w:type="spellStart"/>
      <w:r>
        <w:t>localhost</w:t>
      </w:r>
      <w:proofErr w:type="spellEnd"/>
      <w:r>
        <w:t>:' + port);</w:t>
      </w:r>
    </w:p>
    <w:p w14:paraId="4AAB19FC" w14:textId="77777777" w:rsidR="00147A77" w:rsidRDefault="00147A77" w:rsidP="00147A77">
      <w:pPr>
        <w:pStyle w:val="CodePACKT"/>
      </w:pPr>
    </w:p>
    <w:p w14:paraId="2110AD11" w14:textId="77777777" w:rsidR="00147A77" w:rsidRDefault="00147A77" w:rsidP="00147A77">
      <w:pPr>
        <w:pStyle w:val="CodePACKT"/>
      </w:pPr>
      <w:r>
        <w:t xml:space="preserve">    </w:t>
      </w:r>
      <w:proofErr w:type="spellStart"/>
      <w:proofErr w:type="gramStart"/>
      <w:r>
        <w:t>document.getElementById</w:t>
      </w:r>
      <w:proofErr w:type="spellEnd"/>
      <w:proofErr w:type="gramEnd"/>
      <w:r>
        <w:t>('port-number').</w:t>
      </w:r>
      <w:proofErr w:type="spellStart"/>
      <w:r>
        <w:t>innerHTML</w:t>
      </w:r>
      <w:proofErr w:type="spellEnd"/>
      <w:r>
        <w:t xml:space="preserve"> = port;</w:t>
      </w:r>
    </w:p>
    <w:p w14:paraId="17CC3AD2" w14:textId="77777777" w:rsidR="00147A77" w:rsidRDefault="00147A77" w:rsidP="00147A77">
      <w:pPr>
        <w:pStyle w:val="CodePACKT"/>
      </w:pPr>
    </w:p>
    <w:p w14:paraId="10F9555F" w14:textId="77777777" w:rsidR="00147A77" w:rsidRDefault="00147A77" w:rsidP="00147A77">
      <w:pPr>
        <w:pStyle w:val="CodePACKT"/>
      </w:pPr>
      <w:r>
        <w:t xml:space="preserve">    // Add new messages to the list</w:t>
      </w:r>
    </w:p>
    <w:p w14:paraId="484CD123" w14:textId="77777777" w:rsidR="00147A77" w:rsidRDefault="00147A77" w:rsidP="00147A77">
      <w:pPr>
        <w:pStyle w:val="CodePACKT"/>
      </w:pPr>
      <w:r>
        <w:t xml:space="preserve">    </w:t>
      </w:r>
      <w:proofErr w:type="spellStart"/>
      <w:proofErr w:type="gramStart"/>
      <w:r>
        <w:t>socket.on</w:t>
      </w:r>
      <w:proofErr w:type="spellEnd"/>
      <w:proofErr w:type="gramEnd"/>
      <w:r>
        <w:t>('</w:t>
      </w:r>
      <w:proofErr w:type="spellStart"/>
      <w:r>
        <w:t>message.received</w:t>
      </w:r>
      <w:proofErr w:type="spellEnd"/>
      <w:r>
        <w:t>', function (port) {</w:t>
      </w:r>
    </w:p>
    <w:p w14:paraId="46000B53" w14:textId="77777777" w:rsidR="00147A77" w:rsidRDefault="00147A77" w:rsidP="00147A77">
      <w:pPr>
        <w:pStyle w:val="CodePACKT"/>
      </w:pPr>
      <w:r>
        <w:t xml:space="preserve">      </w:t>
      </w:r>
      <w:proofErr w:type="spellStart"/>
      <w:proofErr w:type="gramStart"/>
      <w:r>
        <w:t>var</w:t>
      </w:r>
      <w:proofErr w:type="spellEnd"/>
      <w:proofErr w:type="gramEnd"/>
      <w:r>
        <w:t xml:space="preserve"> message = </w:t>
      </w:r>
      <w:proofErr w:type="spellStart"/>
      <w:r>
        <w:t>document.createElement</w:t>
      </w:r>
      <w:proofErr w:type="spellEnd"/>
      <w:r>
        <w:t>('div');</w:t>
      </w:r>
    </w:p>
    <w:p w14:paraId="0ABF404E" w14:textId="77777777" w:rsidR="00147A77" w:rsidRDefault="00147A77" w:rsidP="00147A77">
      <w:pPr>
        <w:pStyle w:val="CodePACKT"/>
      </w:pPr>
      <w:r>
        <w:t xml:space="preserve">      </w:t>
      </w:r>
      <w:proofErr w:type="spellStart"/>
      <w:proofErr w:type="gramStart"/>
      <w:r>
        <w:t>message.innerHTML</w:t>
      </w:r>
      <w:proofErr w:type="spellEnd"/>
      <w:proofErr w:type="gramEnd"/>
      <w:r>
        <w:t xml:space="preserve"> = `Received message from port ${port}`;</w:t>
      </w:r>
    </w:p>
    <w:p w14:paraId="661298F2" w14:textId="77777777" w:rsidR="00147A77" w:rsidRDefault="00147A77" w:rsidP="00147A77">
      <w:pPr>
        <w:pStyle w:val="CodePACKT"/>
      </w:pPr>
      <w:r>
        <w:t xml:space="preserve">      </w:t>
      </w:r>
      <w:proofErr w:type="spellStart"/>
      <w:proofErr w:type="gramStart"/>
      <w:r>
        <w:t>document.getElementById</w:t>
      </w:r>
      <w:proofErr w:type="spellEnd"/>
      <w:proofErr w:type="gramEnd"/>
      <w:r>
        <w:t>('messages').</w:t>
      </w:r>
      <w:proofErr w:type="spellStart"/>
      <w:r>
        <w:t>appendChild</w:t>
      </w:r>
      <w:proofErr w:type="spellEnd"/>
      <w:r>
        <w:t>(message);</w:t>
      </w:r>
    </w:p>
    <w:p w14:paraId="728266FC" w14:textId="77777777" w:rsidR="00147A77" w:rsidRDefault="00147A77" w:rsidP="00147A77">
      <w:pPr>
        <w:pStyle w:val="CodePACKT"/>
      </w:pPr>
      <w:r>
        <w:t xml:space="preserve">    });</w:t>
      </w:r>
    </w:p>
    <w:p w14:paraId="0FB5C10B" w14:textId="77777777" w:rsidR="00147A77" w:rsidRDefault="00147A77" w:rsidP="00147A77">
      <w:pPr>
        <w:pStyle w:val="CodePACKT"/>
      </w:pPr>
    </w:p>
    <w:p w14:paraId="4ABB8143" w14:textId="77777777" w:rsidR="00147A77" w:rsidRDefault="00147A77" w:rsidP="00147A77">
      <w:pPr>
        <w:pStyle w:val="CodePACKT"/>
      </w:pPr>
      <w:r>
        <w:t xml:space="preserve">    // When the "broadcast" button is clicked,</w:t>
      </w:r>
    </w:p>
    <w:p w14:paraId="165ABF02" w14:textId="77777777" w:rsidR="00147A77" w:rsidRDefault="00147A77" w:rsidP="00147A77">
      <w:pPr>
        <w:pStyle w:val="CodePACKT"/>
      </w:pPr>
      <w:r>
        <w:t xml:space="preserve">    // We will send a message to the server to render the message</w:t>
      </w:r>
    </w:p>
    <w:p w14:paraId="325E7722" w14:textId="77777777" w:rsidR="00147A77" w:rsidRDefault="00147A77" w:rsidP="00147A77">
      <w:pPr>
        <w:pStyle w:val="CodePACKT"/>
      </w:pPr>
      <w:r>
        <w:t xml:space="preserve">    </w:t>
      </w:r>
      <w:proofErr w:type="spellStart"/>
      <w:proofErr w:type="gramStart"/>
      <w:r>
        <w:t>document.getElementById</w:t>
      </w:r>
      <w:proofErr w:type="spellEnd"/>
      <w:proofErr w:type="gramEnd"/>
      <w:r>
        <w:t>('broadcast').</w:t>
      </w:r>
      <w:proofErr w:type="spellStart"/>
      <w:r>
        <w:t>addEventListener</w:t>
      </w:r>
      <w:proofErr w:type="spellEnd"/>
      <w:r>
        <w:t>('click', function () {</w:t>
      </w:r>
    </w:p>
    <w:p w14:paraId="6D0D3129" w14:textId="77777777" w:rsidR="00147A77" w:rsidRDefault="00147A77" w:rsidP="00147A77">
      <w:pPr>
        <w:pStyle w:val="CodePACKT"/>
      </w:pPr>
      <w:r>
        <w:t xml:space="preserve">      </w:t>
      </w:r>
      <w:proofErr w:type="spellStart"/>
      <w:proofErr w:type="gramStart"/>
      <w:r>
        <w:t>socket.emit</w:t>
      </w:r>
      <w:proofErr w:type="spellEnd"/>
      <w:proofErr w:type="gramEnd"/>
      <w:r>
        <w:t>('</w:t>
      </w:r>
      <w:proofErr w:type="spellStart"/>
      <w:r>
        <w:t>message.sent</w:t>
      </w:r>
      <w:proofErr w:type="spellEnd"/>
      <w:r>
        <w:t>', port);</w:t>
      </w:r>
    </w:p>
    <w:p w14:paraId="2E23DB9F" w14:textId="77777777" w:rsidR="00147A77" w:rsidRDefault="00147A77" w:rsidP="00147A77">
      <w:pPr>
        <w:pStyle w:val="CodePACKT"/>
      </w:pPr>
      <w:r>
        <w:t xml:space="preserve">    });</w:t>
      </w:r>
    </w:p>
    <w:p w14:paraId="30AD21A1" w14:textId="77777777" w:rsidR="00147A77" w:rsidRDefault="00147A77" w:rsidP="00147A77">
      <w:pPr>
        <w:pStyle w:val="CodePACKT"/>
      </w:pPr>
    </w:p>
    <w:p w14:paraId="7CEFE02C" w14:textId="77777777" w:rsidR="00147A77" w:rsidRDefault="00147A77" w:rsidP="00147A77">
      <w:pPr>
        <w:pStyle w:val="CodePACKT"/>
      </w:pPr>
      <w:r>
        <w:t xml:space="preserve">    &lt;/script&gt;</w:t>
      </w:r>
    </w:p>
    <w:p w14:paraId="1977EB27" w14:textId="77777777" w:rsidR="00147A77" w:rsidRDefault="00147A77" w:rsidP="00147A77">
      <w:pPr>
        <w:pStyle w:val="CodePACKT"/>
      </w:pPr>
      <w:r>
        <w:t xml:space="preserve">  &lt;/body&gt;</w:t>
      </w:r>
    </w:p>
    <w:p w14:paraId="2884F1B0" w14:textId="77777777" w:rsidR="00147A77" w:rsidRDefault="00147A77" w:rsidP="00147A77">
      <w:pPr>
        <w:pStyle w:val="CodePACKT"/>
      </w:pPr>
      <w:r>
        <w:t>&lt;/html&gt;</w:t>
      </w:r>
    </w:p>
    <w:p w14:paraId="5AE5F6B1" w14:textId="77777777" w:rsidR="00AA19FF" w:rsidRDefault="00AA19FF" w:rsidP="00AA19FF">
      <w:pPr>
        <w:pStyle w:val="normal0"/>
        <w:spacing w:before="0" w:after="50"/>
        <w:ind w:left="360"/>
      </w:pPr>
    </w:p>
    <w:p w14:paraId="4335C3D6"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Start your server by running </w:t>
      </w:r>
      <w:r>
        <w:rPr>
          <w:rFonts w:ascii="Droid Sans Mono" w:eastAsia="Droid Sans Mono" w:hAnsi="Droid Sans Mono" w:cs="Droid Sans Mono"/>
          <w:color w:val="747959"/>
          <w:sz w:val="19"/>
          <w:szCs w:val="19"/>
        </w:rPr>
        <w:t>node server</w:t>
      </w:r>
      <w:r>
        <w:rPr>
          <w:rFonts w:ascii="Times New Roman" w:eastAsia="Times New Roman" w:hAnsi="Times New Roman" w:cs="Times New Roman"/>
          <w:sz w:val="22"/>
          <w:szCs w:val="22"/>
        </w:rPr>
        <w:t>. You can navigated to localhost</w:t>
      </w:r>
      <w:proofErr w:type="gramStart"/>
      <w:r>
        <w:rPr>
          <w:rFonts w:ascii="Times New Roman" w:eastAsia="Times New Roman" w:hAnsi="Times New Roman" w:cs="Times New Roman"/>
          <w:sz w:val="22"/>
          <w:szCs w:val="22"/>
        </w:rPr>
        <w:t>:5555</w:t>
      </w:r>
      <w:proofErr w:type="gramEnd"/>
      <w:r>
        <w:rPr>
          <w:rFonts w:ascii="Times New Roman" w:eastAsia="Times New Roman" w:hAnsi="Times New Roman" w:cs="Times New Roman"/>
          <w:sz w:val="22"/>
          <w:szCs w:val="22"/>
        </w:rPr>
        <w:t xml:space="preserve"> in your browser and click the “broadcast” button in either </w:t>
      </w:r>
      <w:proofErr w:type="spellStart"/>
      <w:r>
        <w:rPr>
          <w:rFonts w:ascii="Times New Roman" w:eastAsia="Times New Roman" w:hAnsi="Times New Roman" w:cs="Times New Roman"/>
          <w:sz w:val="22"/>
          <w:szCs w:val="22"/>
        </w:rPr>
        <w:t>iframe</w:t>
      </w:r>
      <w:proofErr w:type="spellEnd"/>
      <w:r>
        <w:rPr>
          <w:rFonts w:ascii="Times New Roman" w:eastAsia="Times New Roman" w:hAnsi="Times New Roman" w:cs="Times New Roman"/>
          <w:sz w:val="22"/>
          <w:szCs w:val="22"/>
        </w:rPr>
        <w:t xml:space="preserve"> to broadcast a message in both domains. The result should look something like this:</w:t>
      </w:r>
    </w:p>
    <w:p w14:paraId="00A6B2ED" w14:textId="77777777" w:rsidR="00AA19FF" w:rsidRDefault="00AA19FF" w:rsidP="00AA19FF">
      <w:pPr>
        <w:pStyle w:val="normal0"/>
        <w:tabs>
          <w:tab w:val="left" w:pos="360"/>
        </w:tabs>
        <w:spacing w:before="0"/>
        <w:ind w:left="720" w:hanging="363"/>
      </w:pPr>
    </w:p>
    <w:p w14:paraId="162ADAD5" w14:textId="77777777" w:rsidR="00AA19FF" w:rsidRDefault="00AA19FF" w:rsidP="00AA19FF">
      <w:pPr>
        <w:pStyle w:val="normal0"/>
        <w:spacing w:before="0" w:after="120"/>
      </w:pPr>
      <w:r>
        <w:rPr>
          <w:noProof/>
        </w:rPr>
        <w:drawing>
          <wp:inline distT="0" distB="0" distL="0" distR="0" wp14:anchorId="40508E80" wp14:editId="6D779F16">
            <wp:extent cx="3028642" cy="119998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3028642" cy="1199985"/>
                    </a:xfrm>
                    <a:prstGeom prst="rect">
                      <a:avLst/>
                    </a:prstGeom>
                    <a:ln/>
                  </pic:spPr>
                </pic:pic>
              </a:graphicData>
            </a:graphic>
          </wp:inline>
        </w:drawing>
      </w:r>
    </w:p>
    <w:p w14:paraId="0519E1B8" w14:textId="77777777" w:rsidR="00AA19FF" w:rsidRDefault="00AA19FF" w:rsidP="00AA19FF">
      <w:pPr>
        <w:pStyle w:val="normal0"/>
        <w:spacing w:before="0" w:after="120"/>
      </w:pPr>
      <w:r>
        <w:rPr>
          <w:b/>
          <w:color w:val="FF0000"/>
          <w:sz w:val="28"/>
          <w:szCs w:val="28"/>
        </w:rPr>
        <w:t>Insert Image B04893_06_02.png</w:t>
      </w:r>
    </w:p>
    <w:p w14:paraId="4CF501A2" w14:textId="77777777" w:rsidR="00AA19FF" w:rsidRDefault="00AA19FF" w:rsidP="00AA19FF">
      <w:pPr>
        <w:pStyle w:val="Heading2"/>
      </w:pPr>
      <w:r>
        <w:t>How It Works...</w:t>
      </w:r>
    </w:p>
    <w:p w14:paraId="6E4C855E" w14:textId="77777777" w:rsidR="00AA19FF" w:rsidRDefault="00AA19FF" w:rsidP="00AA19FF">
      <w:pPr>
        <w:pStyle w:val="normal0"/>
        <w:spacing w:before="0" w:after="120"/>
      </w:pPr>
      <w:r>
        <w:rPr>
          <w:rFonts w:ascii="Times New Roman" w:eastAsia="Times New Roman" w:hAnsi="Times New Roman" w:cs="Times New Roman"/>
          <w:sz w:val="22"/>
          <w:szCs w:val="22"/>
        </w:rPr>
        <w:t>The premise that we are using is actually fairly simple. We are setting data on a server instance outside of our web servers that all of our web server have access to. We can then check the data on each of our web servers and determine whether or not anything has updated since the last time we checked the server for new data. While we are using Memcached for this, it could really be used for any in-memory data store that doesn’t live on our web server.</w:t>
      </w:r>
    </w:p>
    <w:p w14:paraId="08A563AF" w14:textId="77777777" w:rsidR="00AA19FF" w:rsidRDefault="00AA19FF" w:rsidP="00AA19FF">
      <w:pPr>
        <w:pStyle w:val="Heading1"/>
      </w:pPr>
      <w:r>
        <w:t xml:space="preserve">Using </w:t>
      </w:r>
      <w:proofErr w:type="spellStart"/>
      <w:r>
        <w:t>RabbitMQ</w:t>
      </w:r>
      <w:proofErr w:type="spellEnd"/>
      <w:r>
        <w:t xml:space="preserve"> to Message Events Across Nodes</w:t>
      </w:r>
    </w:p>
    <w:p w14:paraId="4BEDDFDB" w14:textId="77777777" w:rsidR="00AA19FF" w:rsidRDefault="00AA19FF" w:rsidP="00AA19FF">
      <w:pPr>
        <w:pStyle w:val="normal0"/>
        <w:spacing w:before="0" w:after="120"/>
      </w:pP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is a message-oriented middleware that implements Advanced Message Queuing Protocol, or AMQP for extremely robust messaging across a distributed system.</w:t>
      </w:r>
    </w:p>
    <w:p w14:paraId="7FB19FA2"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In this recipe, we will use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to allow us to use multiple servers and broadcast messages across them. One big advantage that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holds over something like Memcached for this sort of task is that it is actually meant to be used for publish / subscribe style events.  That means that we won’t have to ping a server to determine if there are changes,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will emit changes as they happen, which makes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a perfect solution for the existing style of Socket.IO.</w:t>
      </w:r>
    </w:p>
    <w:p w14:paraId="5C460A34"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At the time of this writing, there were no satisfactory open source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adapters for Socket.IO. This means that we will need to write our own abstraction.</w:t>
      </w:r>
    </w:p>
    <w:p w14:paraId="06024C94" w14:textId="77777777" w:rsidR="00AA19FF" w:rsidRDefault="00AA19FF" w:rsidP="00AA19FF">
      <w:pPr>
        <w:pStyle w:val="Heading2"/>
      </w:pPr>
      <w:r>
        <w:t>Getting Ready...</w:t>
      </w:r>
    </w:p>
    <w:p w14:paraId="21407B85"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For this recipe, we will need to install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and have it running locally on our machine. It can be installed at </w:t>
      </w:r>
      <w:hyperlink r:id="rId9">
        <w:r>
          <w:rPr>
            <w:rFonts w:ascii="Droid Sans Mono" w:eastAsia="Droid Sans Mono" w:hAnsi="Droid Sans Mono" w:cs="Droid Sans Mono"/>
            <w:color w:val="0000FF"/>
            <w:sz w:val="19"/>
            <w:szCs w:val="19"/>
            <w:u w:val="single"/>
          </w:rPr>
          <w:t>https://www.rabbitmq.com/download.html</w:t>
        </w:r>
      </w:hyperlink>
      <w:r>
        <w:rPr>
          <w:rFonts w:ascii="Times New Roman" w:eastAsia="Times New Roman" w:hAnsi="Times New Roman" w:cs="Times New Roman"/>
          <w:sz w:val="22"/>
          <w:szCs w:val="22"/>
        </w:rPr>
        <w:t>.</w:t>
      </w:r>
    </w:p>
    <w:p w14:paraId="41CF682C"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There are a few officially supported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clients for Java, C# and </w:t>
      </w:r>
      <w:proofErr w:type="spellStart"/>
      <w:r>
        <w:rPr>
          <w:rFonts w:ascii="Times New Roman" w:eastAsia="Times New Roman" w:hAnsi="Times New Roman" w:cs="Times New Roman"/>
          <w:sz w:val="22"/>
          <w:szCs w:val="22"/>
        </w:rPr>
        <w:t>Erlang</w:t>
      </w:r>
      <w:proofErr w:type="spellEnd"/>
      <w:r>
        <w:rPr>
          <w:rFonts w:ascii="Times New Roman" w:eastAsia="Times New Roman" w:hAnsi="Times New Roman" w:cs="Times New Roman"/>
          <w:sz w:val="22"/>
          <w:szCs w:val="22"/>
        </w:rPr>
        <w:t xml:space="preserve">, but for Node, we will have to settle for one that wasn’t created by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One package that works perfectly for this is </w:t>
      </w:r>
      <w:proofErr w:type="spellStart"/>
      <w:r>
        <w:rPr>
          <w:rFonts w:ascii="Times New Roman" w:eastAsia="Times New Roman" w:hAnsi="Times New Roman" w:cs="Times New Roman"/>
          <w:sz w:val="22"/>
          <w:szCs w:val="22"/>
        </w:rPr>
        <w:t>amqplib</w:t>
      </w:r>
      <w:proofErr w:type="spellEnd"/>
      <w:r>
        <w:rPr>
          <w:rFonts w:ascii="Times New Roman" w:eastAsia="Times New Roman" w:hAnsi="Times New Roman" w:cs="Times New Roman"/>
          <w:sz w:val="22"/>
          <w:szCs w:val="22"/>
        </w:rPr>
        <w:t xml:space="preserve">. It can be installed from NPM by running </w:t>
      </w:r>
      <w:proofErr w:type="spellStart"/>
      <w:r>
        <w:rPr>
          <w:rFonts w:ascii="Droid Sans Mono" w:eastAsia="Droid Sans Mono" w:hAnsi="Droid Sans Mono" w:cs="Droid Sans Mono"/>
          <w:color w:val="747959"/>
          <w:sz w:val="19"/>
          <w:szCs w:val="19"/>
        </w:rPr>
        <w:t>npm</w:t>
      </w:r>
      <w:proofErr w:type="spellEnd"/>
      <w:r>
        <w:rPr>
          <w:rFonts w:ascii="Droid Sans Mono" w:eastAsia="Droid Sans Mono" w:hAnsi="Droid Sans Mono" w:cs="Droid Sans Mono"/>
          <w:color w:val="747959"/>
          <w:sz w:val="19"/>
          <w:szCs w:val="19"/>
        </w:rPr>
        <w:t xml:space="preserve"> install </w:t>
      </w:r>
      <w:proofErr w:type="spellStart"/>
      <w:r>
        <w:rPr>
          <w:rFonts w:ascii="Droid Sans Mono" w:eastAsia="Droid Sans Mono" w:hAnsi="Droid Sans Mono" w:cs="Droid Sans Mono"/>
          <w:color w:val="747959"/>
          <w:sz w:val="19"/>
          <w:szCs w:val="19"/>
        </w:rPr>
        <w:t>amqplib</w:t>
      </w:r>
      <w:proofErr w:type="spellEnd"/>
      <w:r>
        <w:rPr>
          <w:rFonts w:ascii="Droid Sans Mono" w:eastAsia="Droid Sans Mono" w:hAnsi="Droid Sans Mono" w:cs="Droid Sans Mono"/>
          <w:color w:val="747959"/>
          <w:sz w:val="19"/>
          <w:szCs w:val="19"/>
        </w:rPr>
        <w:t xml:space="preserve"> –save</w:t>
      </w:r>
      <w:r>
        <w:rPr>
          <w:rFonts w:ascii="Times New Roman" w:eastAsia="Times New Roman" w:hAnsi="Times New Roman" w:cs="Times New Roman"/>
          <w:sz w:val="22"/>
          <w:szCs w:val="22"/>
        </w:rPr>
        <w:t>.</w:t>
      </w:r>
    </w:p>
    <w:p w14:paraId="4CDC2511" w14:textId="77777777" w:rsidR="00AA19FF" w:rsidRDefault="00AA19FF" w:rsidP="00AA19FF">
      <w:pPr>
        <w:pStyle w:val="Heading2"/>
      </w:pPr>
      <w:r>
        <w:t>How To Do It</w:t>
      </w:r>
      <w:proofErr w:type="gramStart"/>
      <w:r>
        <w:t>..</w:t>
      </w:r>
      <w:proofErr w:type="gramEnd"/>
      <w:r>
        <w:t>.</w:t>
      </w:r>
    </w:p>
    <w:p w14:paraId="3486E926" w14:textId="77777777" w:rsidR="00AA19FF" w:rsidRDefault="00AA19FF" w:rsidP="00AA19FF">
      <w:pPr>
        <w:pStyle w:val="normal0"/>
        <w:spacing w:before="0" w:after="120"/>
      </w:pPr>
      <w:r>
        <w:rPr>
          <w:rFonts w:ascii="Times New Roman" w:eastAsia="Times New Roman" w:hAnsi="Times New Roman" w:cs="Times New Roman"/>
          <w:sz w:val="22"/>
          <w:szCs w:val="22"/>
        </w:rPr>
        <w:t xml:space="preserve">To use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to message events across nodes, follow these steps:</w:t>
      </w:r>
    </w:p>
    <w:p w14:paraId="36AB26D4" w14:textId="77777777" w:rsidR="00AA19FF" w:rsidRDefault="00AA19FF" w:rsidP="00AA19FF">
      <w:pPr>
        <w:pStyle w:val="normal0"/>
        <w:numPr>
          <w:ilvl w:val="0"/>
          <w:numId w:val="17"/>
        </w:numPr>
        <w:tabs>
          <w:tab w:val="left" w:pos="360"/>
        </w:tabs>
        <w:spacing w:before="0"/>
        <w:ind w:right="360" w:hanging="363"/>
      </w:pPr>
      <w:r>
        <w:rPr>
          <w:rFonts w:ascii="Times New Roman" w:eastAsia="Times New Roman" w:hAnsi="Times New Roman" w:cs="Times New Roman"/>
          <w:sz w:val="22"/>
          <w:szCs w:val="22"/>
        </w:rPr>
        <w:t xml:space="preserve">First, we will need to create an adapter.js file. This will be an abstraction around Socket.IO. We will override the </w:t>
      </w:r>
      <w:proofErr w:type="gramStart"/>
      <w:r>
        <w:rPr>
          <w:rFonts w:ascii="Droid Sans Mono" w:eastAsia="Droid Sans Mono" w:hAnsi="Droid Sans Mono" w:cs="Droid Sans Mono"/>
          <w:color w:val="747959"/>
          <w:sz w:val="19"/>
          <w:szCs w:val="19"/>
        </w:rPr>
        <w:t>emit(</w:t>
      </w:r>
      <w:proofErr w:type="gramEnd"/>
      <w:r>
        <w:rPr>
          <w:rFonts w:ascii="Droid Sans Mono" w:eastAsia="Droid Sans Mono" w:hAnsi="Droid Sans Mono" w:cs="Droid Sans Mono"/>
          <w:color w:val="747959"/>
          <w:sz w:val="19"/>
          <w:szCs w:val="19"/>
        </w:rPr>
        <w:t xml:space="preserve">) </w:t>
      </w:r>
      <w:r>
        <w:rPr>
          <w:rFonts w:ascii="Times New Roman" w:eastAsia="Times New Roman" w:hAnsi="Times New Roman" w:cs="Times New Roman"/>
          <w:sz w:val="22"/>
          <w:szCs w:val="22"/>
        </w:rPr>
        <w:t xml:space="preserve">function, but leave the rest of the Socket.IO behavior untouched. When an event is emitted, we will emit it to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instead of sending it directly to the client. We will be listening for an event from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so that whenever an event is triggered from any server, every other server will receive the event and be able to emit the event using the standard Socket.IO </w:t>
      </w:r>
      <w:proofErr w:type="gramStart"/>
      <w:r>
        <w:rPr>
          <w:rFonts w:ascii="Droid Sans Mono" w:eastAsia="Droid Sans Mono" w:hAnsi="Droid Sans Mono" w:cs="Droid Sans Mono"/>
          <w:color w:val="747959"/>
          <w:sz w:val="19"/>
          <w:szCs w:val="19"/>
        </w:rPr>
        <w:t>emit(</w:t>
      </w:r>
      <w:proofErr w:type="gramEnd"/>
      <w:r>
        <w:rPr>
          <w:rFonts w:ascii="Droid Sans Mono" w:eastAsia="Droid Sans Mono" w:hAnsi="Droid Sans Mono" w:cs="Droid Sans Mono"/>
          <w:color w:val="747959"/>
          <w:sz w:val="19"/>
          <w:szCs w:val="19"/>
        </w:rPr>
        <w:t>)</w:t>
      </w:r>
      <w:r>
        <w:rPr>
          <w:rFonts w:ascii="Times New Roman" w:eastAsia="Times New Roman" w:hAnsi="Times New Roman" w:cs="Times New Roman"/>
          <w:sz w:val="22"/>
          <w:szCs w:val="22"/>
        </w:rPr>
        <w:t xml:space="preserve"> method.</w:t>
      </w:r>
    </w:p>
    <w:p w14:paraId="5EFD6C8E" w14:textId="77777777" w:rsidR="00AA19FF" w:rsidRDefault="00AA19FF" w:rsidP="00AA19FF">
      <w:pPr>
        <w:pStyle w:val="normal0"/>
        <w:spacing w:before="0" w:after="50"/>
        <w:ind w:left="360"/>
      </w:pPr>
    </w:p>
    <w:p w14:paraId="1699BA3D" w14:textId="77777777" w:rsidR="00147A77" w:rsidRDefault="00147A77" w:rsidP="00147A77">
      <w:pPr>
        <w:pStyle w:val="CodePACKT"/>
      </w:pPr>
      <w:proofErr w:type="spellStart"/>
      <w:proofErr w:type="gramStart"/>
      <w:r>
        <w:t>var</w:t>
      </w:r>
      <w:proofErr w:type="spellEnd"/>
      <w:proofErr w:type="gramEnd"/>
      <w:r>
        <w:t xml:space="preserve"> </w:t>
      </w:r>
      <w:proofErr w:type="spellStart"/>
      <w:r>
        <w:t>amqp</w:t>
      </w:r>
      <w:proofErr w:type="spellEnd"/>
      <w:r>
        <w:t xml:space="preserve"> = require('</w:t>
      </w:r>
      <w:proofErr w:type="spellStart"/>
      <w:r>
        <w:t>amqplib</w:t>
      </w:r>
      <w:proofErr w:type="spellEnd"/>
      <w:r>
        <w:t>'),</w:t>
      </w:r>
    </w:p>
    <w:p w14:paraId="228A684A" w14:textId="77777777" w:rsidR="00147A77" w:rsidRDefault="00147A77" w:rsidP="00147A77">
      <w:pPr>
        <w:pStyle w:val="CodePACKT"/>
      </w:pPr>
      <w:r>
        <w:t xml:space="preserve">    </w:t>
      </w:r>
      <w:proofErr w:type="spellStart"/>
      <w:proofErr w:type="gramStart"/>
      <w:r>
        <w:t>socketIO</w:t>
      </w:r>
      <w:proofErr w:type="spellEnd"/>
      <w:proofErr w:type="gramEnd"/>
      <w:r>
        <w:t xml:space="preserve"> = require('socket.io'),</w:t>
      </w:r>
    </w:p>
    <w:p w14:paraId="32CFA637" w14:textId="77777777" w:rsidR="00147A77" w:rsidRDefault="00147A77" w:rsidP="00147A77">
      <w:pPr>
        <w:pStyle w:val="CodePACKT"/>
      </w:pPr>
      <w:r>
        <w:t xml:space="preserve">    _ = </w:t>
      </w:r>
      <w:proofErr w:type="gramStart"/>
      <w:r>
        <w:t>require</w:t>
      </w:r>
      <w:proofErr w:type="gramEnd"/>
      <w:r>
        <w:t>('</w:t>
      </w:r>
      <w:proofErr w:type="spellStart"/>
      <w:r>
        <w:t>lodash</w:t>
      </w:r>
      <w:proofErr w:type="spellEnd"/>
      <w:r>
        <w:t>');</w:t>
      </w:r>
    </w:p>
    <w:p w14:paraId="632862D2" w14:textId="77777777" w:rsidR="00147A77" w:rsidRDefault="00147A77" w:rsidP="00147A77">
      <w:pPr>
        <w:pStyle w:val="CodePACKT"/>
      </w:pPr>
    </w:p>
    <w:p w14:paraId="1F640023" w14:textId="77777777" w:rsidR="00147A77" w:rsidRDefault="00147A77" w:rsidP="00147A77">
      <w:pPr>
        <w:pStyle w:val="CodePACKT"/>
      </w:pPr>
      <w:proofErr w:type="gramStart"/>
      <w:r>
        <w:t>function</w:t>
      </w:r>
      <w:proofErr w:type="gramEnd"/>
      <w:r>
        <w:t xml:space="preserve"> </w:t>
      </w:r>
      <w:proofErr w:type="spellStart"/>
      <w:r>
        <w:t>RabbitMQ</w:t>
      </w:r>
      <w:proofErr w:type="spellEnd"/>
      <w:r>
        <w:t xml:space="preserve"> (</w:t>
      </w:r>
      <w:proofErr w:type="spellStart"/>
      <w:r>
        <w:t>uri</w:t>
      </w:r>
      <w:proofErr w:type="spellEnd"/>
      <w:r>
        <w:t>, options) {</w:t>
      </w:r>
    </w:p>
    <w:p w14:paraId="5A65FD21" w14:textId="77777777" w:rsidR="00147A77" w:rsidRDefault="00147A77" w:rsidP="00147A77">
      <w:pPr>
        <w:pStyle w:val="CodePACKT"/>
      </w:pPr>
    </w:p>
    <w:p w14:paraId="15ACC098" w14:textId="77777777" w:rsidR="00147A77" w:rsidRDefault="00147A77" w:rsidP="00147A77">
      <w:pPr>
        <w:pStyle w:val="CodePACKT"/>
      </w:pPr>
      <w:r>
        <w:t xml:space="preserve">    // This will become a reference to the </w:t>
      </w:r>
      <w:proofErr w:type="spellStart"/>
      <w:r>
        <w:t>RabbitMQ</w:t>
      </w:r>
      <w:proofErr w:type="spellEnd"/>
      <w:r>
        <w:t xml:space="preserve"> connection</w:t>
      </w:r>
    </w:p>
    <w:p w14:paraId="1F654663" w14:textId="77777777" w:rsidR="00147A77" w:rsidRDefault="00147A77" w:rsidP="00147A77">
      <w:pPr>
        <w:pStyle w:val="CodePACKT"/>
      </w:pPr>
      <w:r>
        <w:t xml:space="preserve">    </w:t>
      </w:r>
      <w:proofErr w:type="spellStart"/>
      <w:proofErr w:type="gramStart"/>
      <w:r>
        <w:t>var</w:t>
      </w:r>
      <w:proofErr w:type="spellEnd"/>
      <w:proofErr w:type="gramEnd"/>
      <w:r>
        <w:t xml:space="preserve"> client;</w:t>
      </w:r>
    </w:p>
    <w:p w14:paraId="0B49FC2A" w14:textId="77777777" w:rsidR="00147A77" w:rsidRDefault="00147A77" w:rsidP="00147A77">
      <w:pPr>
        <w:pStyle w:val="CodePACKT"/>
      </w:pPr>
    </w:p>
    <w:p w14:paraId="305B9394" w14:textId="77777777" w:rsidR="00147A77" w:rsidRDefault="00147A77" w:rsidP="00147A77">
      <w:pPr>
        <w:pStyle w:val="CodePACKT"/>
      </w:pPr>
      <w:r>
        <w:t xml:space="preserve">    // This will be the new </w:t>
      </w:r>
      <w:proofErr w:type="spellStart"/>
      <w:proofErr w:type="gramStart"/>
      <w:r>
        <w:t>io</w:t>
      </w:r>
      <w:proofErr w:type="spellEnd"/>
      <w:proofErr w:type="gramEnd"/>
      <w:r>
        <w:t xml:space="preserve"> method to use instead of the</w:t>
      </w:r>
    </w:p>
    <w:p w14:paraId="443950B5" w14:textId="77777777" w:rsidR="00147A77" w:rsidRDefault="00147A77" w:rsidP="00147A77">
      <w:pPr>
        <w:pStyle w:val="CodePACKT"/>
      </w:pPr>
      <w:r>
        <w:t xml:space="preserve">    // </w:t>
      </w:r>
      <w:proofErr w:type="gramStart"/>
      <w:r>
        <w:t>old</w:t>
      </w:r>
      <w:proofErr w:type="gramEnd"/>
      <w:r>
        <w:t xml:space="preserve"> one</w:t>
      </w:r>
    </w:p>
    <w:p w14:paraId="65DA1594" w14:textId="77777777" w:rsidR="00147A77" w:rsidRDefault="00147A77" w:rsidP="00147A77">
      <w:pPr>
        <w:pStyle w:val="CodePACKT"/>
      </w:pPr>
      <w:r>
        <w:t xml:space="preserve">    </w:t>
      </w:r>
      <w:proofErr w:type="gramStart"/>
      <w:r>
        <w:t>return</w:t>
      </w:r>
      <w:proofErr w:type="gramEnd"/>
      <w:r>
        <w:t xml:space="preserve"> function (server) {</w:t>
      </w:r>
    </w:p>
    <w:p w14:paraId="7A7AC932" w14:textId="77777777" w:rsidR="00147A77" w:rsidRDefault="00147A77" w:rsidP="00147A77">
      <w:pPr>
        <w:pStyle w:val="CodePACKT"/>
      </w:pPr>
    </w:p>
    <w:p w14:paraId="53857BB9" w14:textId="77777777" w:rsidR="00147A77" w:rsidRDefault="00147A77" w:rsidP="00147A77">
      <w:pPr>
        <w:pStyle w:val="CodePACKT"/>
      </w:pPr>
      <w:r>
        <w:t xml:space="preserve">        </w:t>
      </w:r>
      <w:proofErr w:type="spellStart"/>
      <w:proofErr w:type="gramStart"/>
      <w:r>
        <w:t>var</w:t>
      </w:r>
      <w:proofErr w:type="spellEnd"/>
      <w:proofErr w:type="gramEnd"/>
      <w:r>
        <w:t xml:space="preserve"> </w:t>
      </w:r>
      <w:proofErr w:type="spellStart"/>
      <w:r>
        <w:t>io</w:t>
      </w:r>
      <w:proofErr w:type="spellEnd"/>
      <w:r>
        <w:t xml:space="preserve"> = </w:t>
      </w:r>
      <w:proofErr w:type="spellStart"/>
      <w:r>
        <w:t>socketIO</w:t>
      </w:r>
      <w:proofErr w:type="spellEnd"/>
      <w:r>
        <w:t>(server);</w:t>
      </w:r>
    </w:p>
    <w:p w14:paraId="42E84C16" w14:textId="77777777" w:rsidR="00147A77" w:rsidRDefault="00147A77" w:rsidP="00147A77">
      <w:pPr>
        <w:pStyle w:val="CodePACKT"/>
      </w:pPr>
    </w:p>
    <w:p w14:paraId="64BBC6B3" w14:textId="77777777" w:rsidR="00147A77" w:rsidRDefault="00147A77" w:rsidP="00147A77">
      <w:pPr>
        <w:pStyle w:val="CodePACKT"/>
      </w:pPr>
      <w:r>
        <w:t xml:space="preserve">        // We will be overriding the emit function, so we'll make </w:t>
      </w:r>
    </w:p>
    <w:p w14:paraId="12C2B1A6" w14:textId="77777777" w:rsidR="00147A77" w:rsidRDefault="00147A77" w:rsidP="00147A77">
      <w:pPr>
        <w:pStyle w:val="CodePACKT"/>
      </w:pPr>
      <w:r>
        <w:t xml:space="preserve">        // </w:t>
      </w:r>
      <w:proofErr w:type="gramStart"/>
      <w:r>
        <w:t>a</w:t>
      </w:r>
      <w:proofErr w:type="gramEnd"/>
      <w:r>
        <w:t xml:space="preserve"> copy of it for us to use later on</w:t>
      </w:r>
    </w:p>
    <w:p w14:paraId="5225E101" w14:textId="77777777" w:rsidR="00147A77" w:rsidRDefault="00147A77" w:rsidP="00147A77">
      <w:pPr>
        <w:pStyle w:val="CodePACKT"/>
      </w:pPr>
      <w:r>
        <w:t xml:space="preserve">        </w:t>
      </w:r>
      <w:proofErr w:type="spellStart"/>
      <w:proofErr w:type="gramStart"/>
      <w:r>
        <w:t>var</w:t>
      </w:r>
      <w:proofErr w:type="spellEnd"/>
      <w:proofErr w:type="gramEnd"/>
      <w:r>
        <w:t xml:space="preserve"> _emit = </w:t>
      </w:r>
      <w:proofErr w:type="spellStart"/>
      <w:r>
        <w:t>io.emit.bind</w:t>
      </w:r>
      <w:proofErr w:type="spellEnd"/>
      <w:r>
        <w:t>(</w:t>
      </w:r>
      <w:proofErr w:type="spellStart"/>
      <w:r>
        <w:t>io</w:t>
      </w:r>
      <w:proofErr w:type="spellEnd"/>
      <w:r>
        <w:t>);</w:t>
      </w:r>
    </w:p>
    <w:p w14:paraId="1235C9F1" w14:textId="77777777" w:rsidR="00147A77" w:rsidRDefault="00147A77" w:rsidP="00147A77">
      <w:pPr>
        <w:pStyle w:val="CodePACKT"/>
      </w:pPr>
    </w:p>
    <w:p w14:paraId="3490EF94" w14:textId="77777777" w:rsidR="00147A77" w:rsidRDefault="00147A77" w:rsidP="00147A77">
      <w:pPr>
        <w:pStyle w:val="CodePACKT"/>
      </w:pPr>
      <w:r>
        <w:t xml:space="preserve">        </w:t>
      </w:r>
      <w:proofErr w:type="gramStart"/>
      <w:r>
        <w:t>function</w:t>
      </w:r>
      <w:proofErr w:type="gramEnd"/>
      <w:r>
        <w:t xml:space="preserve"> </w:t>
      </w:r>
      <w:proofErr w:type="spellStart"/>
      <w:r>
        <w:t>processDataFromCached</w:t>
      </w:r>
      <w:proofErr w:type="spellEnd"/>
      <w:r>
        <w:t xml:space="preserve"> (message) {</w:t>
      </w:r>
    </w:p>
    <w:p w14:paraId="3743D01E" w14:textId="77777777" w:rsidR="00147A77" w:rsidRDefault="00147A77" w:rsidP="00147A77">
      <w:pPr>
        <w:pStyle w:val="CodePACKT"/>
      </w:pPr>
    </w:p>
    <w:p w14:paraId="3F93D016" w14:textId="77777777" w:rsidR="00147A77" w:rsidRDefault="00147A77" w:rsidP="00147A77">
      <w:pPr>
        <w:pStyle w:val="CodePACKT"/>
      </w:pPr>
      <w:r>
        <w:t xml:space="preserve">            // If there is no value, or it can't be parsed to a</w:t>
      </w:r>
    </w:p>
    <w:p w14:paraId="24A2B6E2" w14:textId="77777777" w:rsidR="00147A77" w:rsidRDefault="00147A77" w:rsidP="00147A77">
      <w:pPr>
        <w:pStyle w:val="CodePACKT"/>
      </w:pPr>
      <w:r>
        <w:t xml:space="preserve">            // </w:t>
      </w:r>
      <w:proofErr w:type="gramStart"/>
      <w:r>
        <w:t>string</w:t>
      </w:r>
      <w:proofErr w:type="gramEnd"/>
      <w:r>
        <w:t>, we need to return it so it doesn't</w:t>
      </w:r>
    </w:p>
    <w:p w14:paraId="114EBC3E" w14:textId="77777777" w:rsidR="00147A77" w:rsidRDefault="00147A77" w:rsidP="00147A77">
      <w:pPr>
        <w:pStyle w:val="CodePACKT"/>
      </w:pPr>
      <w:r>
        <w:t xml:space="preserve">            // </w:t>
      </w:r>
      <w:proofErr w:type="gramStart"/>
      <w:r>
        <w:t>break</w:t>
      </w:r>
      <w:proofErr w:type="gramEnd"/>
      <w:r>
        <w:t xml:space="preserve"> everything</w:t>
      </w:r>
    </w:p>
    <w:p w14:paraId="14985C96" w14:textId="77777777" w:rsidR="00147A77" w:rsidRDefault="00147A77" w:rsidP="00147A77">
      <w:pPr>
        <w:pStyle w:val="CodePACKT"/>
      </w:pPr>
      <w:r>
        <w:t xml:space="preserve">            </w:t>
      </w:r>
      <w:proofErr w:type="gramStart"/>
      <w:r>
        <w:t>if</w:t>
      </w:r>
      <w:proofErr w:type="gramEnd"/>
      <w:r>
        <w:t xml:space="preserve"> (!message || !</w:t>
      </w:r>
      <w:proofErr w:type="spellStart"/>
      <w:r>
        <w:t>message.content</w:t>
      </w:r>
      <w:proofErr w:type="spellEnd"/>
      <w:r>
        <w:t>) {</w:t>
      </w:r>
    </w:p>
    <w:p w14:paraId="3424939A" w14:textId="77777777" w:rsidR="00147A77" w:rsidRDefault="00147A77" w:rsidP="00147A77">
      <w:pPr>
        <w:pStyle w:val="CodePACKT"/>
      </w:pPr>
      <w:r>
        <w:t xml:space="preserve">                </w:t>
      </w:r>
      <w:proofErr w:type="gramStart"/>
      <w:r>
        <w:t>return</w:t>
      </w:r>
      <w:proofErr w:type="gramEnd"/>
      <w:r>
        <w:t>;</w:t>
      </w:r>
    </w:p>
    <w:p w14:paraId="7A3F3BC1" w14:textId="77777777" w:rsidR="00147A77" w:rsidRDefault="00147A77" w:rsidP="00147A77">
      <w:pPr>
        <w:pStyle w:val="CodePACKT"/>
      </w:pPr>
      <w:r>
        <w:t xml:space="preserve">            }</w:t>
      </w:r>
    </w:p>
    <w:p w14:paraId="66E45FE2" w14:textId="77777777" w:rsidR="00147A77" w:rsidRDefault="00147A77" w:rsidP="00147A77">
      <w:pPr>
        <w:pStyle w:val="CodePACKT"/>
      </w:pPr>
    </w:p>
    <w:p w14:paraId="623F5C35" w14:textId="77777777" w:rsidR="00147A77" w:rsidRDefault="00147A77" w:rsidP="00147A77">
      <w:pPr>
        <w:pStyle w:val="CodePACKT"/>
      </w:pPr>
      <w:r>
        <w:t xml:space="preserve">            // Parse the data back from a string into </w:t>
      </w:r>
    </w:p>
    <w:p w14:paraId="33C147CE" w14:textId="77777777" w:rsidR="00147A77" w:rsidRDefault="00147A77" w:rsidP="00147A77">
      <w:pPr>
        <w:pStyle w:val="CodePACKT"/>
      </w:pPr>
      <w:r>
        <w:t xml:space="preserve">            // </w:t>
      </w:r>
      <w:proofErr w:type="gramStart"/>
      <w:r>
        <w:t>a</w:t>
      </w:r>
      <w:proofErr w:type="gramEnd"/>
      <w:r>
        <w:t xml:space="preserve"> JSON object</w:t>
      </w:r>
    </w:p>
    <w:p w14:paraId="18EC688E" w14:textId="77777777" w:rsidR="00147A77" w:rsidRDefault="00147A77" w:rsidP="00147A77">
      <w:pPr>
        <w:pStyle w:val="CodePACKT"/>
      </w:pPr>
      <w:r>
        <w:t xml:space="preserve">            </w:t>
      </w:r>
      <w:proofErr w:type="spellStart"/>
      <w:proofErr w:type="gramStart"/>
      <w:r>
        <w:t>var</w:t>
      </w:r>
      <w:proofErr w:type="spellEnd"/>
      <w:proofErr w:type="gramEnd"/>
      <w:r>
        <w:t xml:space="preserve"> value = </w:t>
      </w:r>
      <w:proofErr w:type="spellStart"/>
      <w:r>
        <w:t>JSON.parse</w:t>
      </w:r>
      <w:proofErr w:type="spellEnd"/>
      <w:r>
        <w:t>(</w:t>
      </w:r>
      <w:proofErr w:type="spellStart"/>
      <w:r>
        <w:t>message.content.toString</w:t>
      </w:r>
      <w:proofErr w:type="spellEnd"/>
      <w:r>
        <w:t>());</w:t>
      </w:r>
    </w:p>
    <w:p w14:paraId="4073C456" w14:textId="77777777" w:rsidR="00147A77" w:rsidRDefault="00147A77" w:rsidP="00147A77">
      <w:pPr>
        <w:pStyle w:val="CodePACKT"/>
      </w:pPr>
    </w:p>
    <w:p w14:paraId="343FEC49" w14:textId="77777777" w:rsidR="00147A77" w:rsidRDefault="00147A77" w:rsidP="00147A77">
      <w:pPr>
        <w:pStyle w:val="CodePACKT"/>
      </w:pPr>
      <w:r>
        <w:t xml:space="preserve">            // Emit the new data using the real socket.io </w:t>
      </w:r>
    </w:p>
    <w:p w14:paraId="13588C95" w14:textId="77777777" w:rsidR="00147A77" w:rsidRDefault="00147A77" w:rsidP="00147A77">
      <w:pPr>
        <w:pStyle w:val="CodePACKT"/>
      </w:pPr>
      <w:r>
        <w:t xml:space="preserve">            // </w:t>
      </w:r>
      <w:proofErr w:type="gramStart"/>
      <w:r>
        <w:t>emit</w:t>
      </w:r>
      <w:proofErr w:type="gramEnd"/>
      <w:r>
        <w:t xml:space="preserve"> function</w:t>
      </w:r>
    </w:p>
    <w:p w14:paraId="4715DE5C" w14:textId="77777777" w:rsidR="00147A77" w:rsidRDefault="00147A77" w:rsidP="00147A77">
      <w:pPr>
        <w:pStyle w:val="CodePACKT"/>
      </w:pPr>
      <w:r>
        <w:t xml:space="preserve">            _</w:t>
      </w:r>
      <w:proofErr w:type="gramStart"/>
      <w:r>
        <w:t>emit</w:t>
      </w:r>
      <w:proofErr w:type="gramEnd"/>
      <w:r>
        <w:t>(</w:t>
      </w:r>
      <w:proofErr w:type="spellStart"/>
      <w:r>
        <w:t>value.topic</w:t>
      </w:r>
      <w:proofErr w:type="spellEnd"/>
      <w:r>
        <w:t xml:space="preserve">, </w:t>
      </w:r>
      <w:proofErr w:type="spellStart"/>
      <w:r>
        <w:t>value.value</w:t>
      </w:r>
      <w:proofErr w:type="spellEnd"/>
      <w:r>
        <w:t>);</w:t>
      </w:r>
    </w:p>
    <w:p w14:paraId="2D004C09" w14:textId="77777777" w:rsidR="00147A77" w:rsidRDefault="00147A77" w:rsidP="00147A77">
      <w:pPr>
        <w:pStyle w:val="CodePACKT"/>
      </w:pPr>
    </w:p>
    <w:p w14:paraId="7F71BC39" w14:textId="77777777" w:rsidR="00147A77" w:rsidRDefault="00147A77" w:rsidP="00147A77">
      <w:pPr>
        <w:pStyle w:val="CodePACKT"/>
      </w:pPr>
      <w:r>
        <w:t xml:space="preserve">            // </w:t>
      </w:r>
      <w:proofErr w:type="spellStart"/>
      <w:r>
        <w:t>Ack</w:t>
      </w:r>
      <w:proofErr w:type="spellEnd"/>
      <w:r>
        <w:t xml:space="preserve"> it back to the </w:t>
      </w:r>
      <w:proofErr w:type="spellStart"/>
      <w:r>
        <w:t>RabbitMQ</w:t>
      </w:r>
      <w:proofErr w:type="spellEnd"/>
      <w:r>
        <w:t xml:space="preserve"> </w:t>
      </w:r>
      <w:proofErr w:type="spellStart"/>
      <w:r>
        <w:t>que</w:t>
      </w:r>
      <w:proofErr w:type="spellEnd"/>
    </w:p>
    <w:p w14:paraId="494ED76F" w14:textId="77777777" w:rsidR="00147A77" w:rsidRDefault="00147A77" w:rsidP="00147A77">
      <w:pPr>
        <w:pStyle w:val="CodePACKT"/>
      </w:pPr>
      <w:r>
        <w:t xml:space="preserve">            </w:t>
      </w:r>
      <w:proofErr w:type="spellStart"/>
      <w:proofErr w:type="gramStart"/>
      <w:r>
        <w:t>client.ack</w:t>
      </w:r>
      <w:proofErr w:type="spellEnd"/>
      <w:proofErr w:type="gramEnd"/>
      <w:r>
        <w:t>(message);</w:t>
      </w:r>
    </w:p>
    <w:p w14:paraId="70AB998F" w14:textId="77777777" w:rsidR="00147A77" w:rsidRDefault="00147A77" w:rsidP="00147A77">
      <w:pPr>
        <w:pStyle w:val="CodePACKT"/>
      </w:pPr>
      <w:r>
        <w:t xml:space="preserve">        }</w:t>
      </w:r>
    </w:p>
    <w:p w14:paraId="022EF3CC" w14:textId="77777777" w:rsidR="00147A77" w:rsidRDefault="00147A77" w:rsidP="00147A77">
      <w:pPr>
        <w:pStyle w:val="CodePACKT"/>
      </w:pPr>
    </w:p>
    <w:p w14:paraId="5E4B7B80" w14:textId="77777777" w:rsidR="00147A77" w:rsidRDefault="00147A77" w:rsidP="00147A77">
      <w:pPr>
        <w:pStyle w:val="CodePACKT"/>
      </w:pPr>
      <w:r>
        <w:t xml:space="preserve">        // We will intercept the default behavior of the emit </w:t>
      </w:r>
    </w:p>
    <w:p w14:paraId="10CDC5A8" w14:textId="77777777" w:rsidR="00147A77" w:rsidRDefault="00147A77" w:rsidP="00147A77">
      <w:pPr>
        <w:pStyle w:val="CodePACKT"/>
      </w:pPr>
      <w:r>
        <w:t xml:space="preserve">        // </w:t>
      </w:r>
      <w:proofErr w:type="gramStart"/>
      <w:r>
        <w:t>function</w:t>
      </w:r>
      <w:proofErr w:type="gramEnd"/>
      <w:r>
        <w:t xml:space="preserve">. Not to worry, though. We are holding onto the </w:t>
      </w:r>
    </w:p>
    <w:p w14:paraId="41247494" w14:textId="77777777" w:rsidR="00147A77" w:rsidRDefault="00147A77" w:rsidP="00147A77">
      <w:pPr>
        <w:pStyle w:val="CodePACKT"/>
      </w:pPr>
      <w:r>
        <w:t xml:space="preserve">        // </w:t>
      </w:r>
      <w:proofErr w:type="gramStart"/>
      <w:r>
        <w:t>real</w:t>
      </w:r>
      <w:proofErr w:type="gramEnd"/>
      <w:r>
        <w:t xml:space="preserve"> socket.io emit function and calling it _emit. We </w:t>
      </w:r>
    </w:p>
    <w:p w14:paraId="2E993499" w14:textId="77777777" w:rsidR="00147A77" w:rsidRDefault="00147A77" w:rsidP="00147A77">
      <w:pPr>
        <w:pStyle w:val="CodePACKT"/>
      </w:pPr>
      <w:r>
        <w:t xml:space="preserve">        // </w:t>
      </w:r>
      <w:proofErr w:type="gramStart"/>
      <w:r>
        <w:t>will</w:t>
      </w:r>
      <w:proofErr w:type="gramEnd"/>
      <w:r>
        <w:t xml:space="preserve"> call the _emit function when we check the cache </w:t>
      </w:r>
    </w:p>
    <w:p w14:paraId="46839B76" w14:textId="77777777" w:rsidR="00147A77" w:rsidRDefault="00147A77" w:rsidP="00147A77">
      <w:pPr>
        <w:pStyle w:val="CodePACKT"/>
      </w:pPr>
      <w:r>
        <w:t xml:space="preserve">        // </w:t>
      </w:r>
      <w:proofErr w:type="gramStart"/>
      <w:r>
        <w:t>and</w:t>
      </w:r>
      <w:proofErr w:type="gramEnd"/>
      <w:r>
        <w:t xml:space="preserve"> notice a change</w:t>
      </w:r>
    </w:p>
    <w:p w14:paraId="41EFDB74" w14:textId="77777777" w:rsidR="00147A77" w:rsidRDefault="00147A77" w:rsidP="00147A77">
      <w:pPr>
        <w:pStyle w:val="CodePACKT"/>
      </w:pPr>
      <w:r>
        <w:t xml:space="preserve">        </w:t>
      </w:r>
      <w:proofErr w:type="spellStart"/>
      <w:proofErr w:type="gramStart"/>
      <w:r>
        <w:t>io.emit</w:t>
      </w:r>
      <w:proofErr w:type="spellEnd"/>
      <w:proofErr w:type="gramEnd"/>
      <w:r>
        <w:t xml:space="preserve"> = function (topic, value) {</w:t>
      </w:r>
    </w:p>
    <w:p w14:paraId="29C2C5F6" w14:textId="77777777" w:rsidR="00147A77" w:rsidRDefault="00147A77" w:rsidP="00147A77">
      <w:pPr>
        <w:pStyle w:val="CodePACKT"/>
      </w:pPr>
    </w:p>
    <w:p w14:paraId="30313986" w14:textId="77777777" w:rsidR="00147A77" w:rsidRDefault="00147A77" w:rsidP="00147A77">
      <w:pPr>
        <w:pStyle w:val="CodePACKT"/>
      </w:pPr>
      <w:r>
        <w:t xml:space="preserve">            </w:t>
      </w:r>
      <w:proofErr w:type="gramStart"/>
      <w:r>
        <w:t>if</w:t>
      </w:r>
      <w:proofErr w:type="gramEnd"/>
      <w:r>
        <w:t xml:space="preserve"> (!client) {</w:t>
      </w:r>
    </w:p>
    <w:p w14:paraId="6B788445" w14:textId="77777777" w:rsidR="00147A77" w:rsidRDefault="00147A77" w:rsidP="00147A77">
      <w:pPr>
        <w:pStyle w:val="CodePACKT"/>
      </w:pPr>
      <w:r>
        <w:t xml:space="preserve">                </w:t>
      </w:r>
      <w:proofErr w:type="gramStart"/>
      <w:r>
        <w:t>return</w:t>
      </w:r>
      <w:proofErr w:type="gramEnd"/>
      <w:r>
        <w:t xml:space="preserve"> </w:t>
      </w:r>
      <w:proofErr w:type="spellStart"/>
      <w:r>
        <w:t>console.warn</w:t>
      </w:r>
      <w:proofErr w:type="spellEnd"/>
      <w:r>
        <w:t xml:space="preserve">('The </w:t>
      </w:r>
      <w:proofErr w:type="spellStart"/>
      <w:r>
        <w:t>RabbitMQ</w:t>
      </w:r>
      <w:proofErr w:type="spellEnd"/>
      <w:r>
        <w:t xml:space="preserve"> channel is not available...');</w:t>
      </w:r>
    </w:p>
    <w:p w14:paraId="09774CEC" w14:textId="77777777" w:rsidR="00147A77" w:rsidRDefault="00147A77" w:rsidP="00147A77">
      <w:pPr>
        <w:pStyle w:val="CodePACKT"/>
      </w:pPr>
      <w:r>
        <w:t xml:space="preserve">            }</w:t>
      </w:r>
    </w:p>
    <w:p w14:paraId="40CEA4F8" w14:textId="77777777" w:rsidR="00147A77" w:rsidRDefault="00147A77" w:rsidP="00147A77">
      <w:pPr>
        <w:pStyle w:val="CodePACKT"/>
      </w:pPr>
    </w:p>
    <w:p w14:paraId="529B9084" w14:textId="77777777" w:rsidR="00147A77" w:rsidRDefault="00147A77" w:rsidP="00147A77">
      <w:pPr>
        <w:pStyle w:val="CodePACKT"/>
      </w:pPr>
      <w:r>
        <w:t xml:space="preserve">            // Loop over the ports to emit to</w:t>
      </w:r>
    </w:p>
    <w:p w14:paraId="3503EA4D" w14:textId="77777777" w:rsidR="00147A77" w:rsidRDefault="00147A77" w:rsidP="00147A77">
      <w:pPr>
        <w:pStyle w:val="CodePACKT"/>
      </w:pPr>
      <w:r>
        <w:t xml:space="preserve">            </w:t>
      </w:r>
      <w:proofErr w:type="gramStart"/>
      <w:r>
        <w:t>_.each</w:t>
      </w:r>
      <w:proofErr w:type="gramEnd"/>
      <w:r>
        <w:t>(</w:t>
      </w:r>
      <w:proofErr w:type="spellStart"/>
      <w:r>
        <w:t>options.sendTo</w:t>
      </w:r>
      <w:proofErr w:type="spellEnd"/>
      <w:r>
        <w:t>, function (</w:t>
      </w:r>
      <w:proofErr w:type="spellStart"/>
      <w:r>
        <w:t>portNumber</w:t>
      </w:r>
      <w:proofErr w:type="spellEnd"/>
      <w:r>
        <w:t>) {</w:t>
      </w:r>
    </w:p>
    <w:p w14:paraId="72405759" w14:textId="77777777" w:rsidR="00147A77" w:rsidRDefault="00147A77" w:rsidP="00147A77">
      <w:pPr>
        <w:pStyle w:val="CodePACKT"/>
      </w:pPr>
      <w:r>
        <w:t xml:space="preserve">                </w:t>
      </w:r>
      <w:proofErr w:type="spellStart"/>
      <w:proofErr w:type="gramStart"/>
      <w:r>
        <w:t>client.sendToQueue</w:t>
      </w:r>
      <w:proofErr w:type="spellEnd"/>
      <w:proofErr w:type="gramEnd"/>
      <w:r>
        <w:t>('socket.io', new Buffer(</w:t>
      </w:r>
      <w:proofErr w:type="spellStart"/>
      <w:r>
        <w:t>JSON.stringify</w:t>
      </w:r>
      <w:proofErr w:type="spellEnd"/>
      <w:r>
        <w:t>({</w:t>
      </w:r>
    </w:p>
    <w:p w14:paraId="2963E732" w14:textId="77777777" w:rsidR="00147A77" w:rsidRDefault="00147A77" w:rsidP="00147A77">
      <w:pPr>
        <w:pStyle w:val="CodePACKT"/>
      </w:pPr>
      <w:r>
        <w:t xml:space="preserve">                    </w:t>
      </w:r>
      <w:proofErr w:type="gramStart"/>
      <w:r>
        <w:t>topic</w:t>
      </w:r>
      <w:proofErr w:type="gramEnd"/>
      <w:r>
        <w:t>: topic,</w:t>
      </w:r>
    </w:p>
    <w:p w14:paraId="78A9385C" w14:textId="77777777" w:rsidR="00147A77" w:rsidRDefault="00147A77" w:rsidP="00147A77">
      <w:pPr>
        <w:pStyle w:val="CodePACKT"/>
      </w:pPr>
      <w:r>
        <w:t xml:space="preserve">                    </w:t>
      </w:r>
      <w:proofErr w:type="gramStart"/>
      <w:r>
        <w:t>value</w:t>
      </w:r>
      <w:proofErr w:type="gramEnd"/>
      <w:r>
        <w:t>: value</w:t>
      </w:r>
    </w:p>
    <w:p w14:paraId="0EE42167" w14:textId="77777777" w:rsidR="00147A77" w:rsidRDefault="00147A77" w:rsidP="00147A77">
      <w:pPr>
        <w:pStyle w:val="CodePACKT"/>
      </w:pPr>
      <w:r>
        <w:t xml:space="preserve">                })));</w:t>
      </w:r>
    </w:p>
    <w:p w14:paraId="60E2292F" w14:textId="77777777" w:rsidR="00147A77" w:rsidRDefault="00147A77" w:rsidP="00147A77">
      <w:pPr>
        <w:pStyle w:val="CodePACKT"/>
      </w:pPr>
      <w:r>
        <w:t xml:space="preserve">            });</w:t>
      </w:r>
    </w:p>
    <w:p w14:paraId="5F52D5D3" w14:textId="77777777" w:rsidR="00147A77" w:rsidRDefault="00147A77" w:rsidP="00147A77">
      <w:pPr>
        <w:pStyle w:val="CodePACKT"/>
      </w:pPr>
    </w:p>
    <w:p w14:paraId="07E1F31F" w14:textId="77777777" w:rsidR="00147A77" w:rsidRDefault="00147A77" w:rsidP="00147A77">
      <w:pPr>
        <w:pStyle w:val="CodePACKT"/>
      </w:pPr>
      <w:r>
        <w:t xml:space="preserve">        };</w:t>
      </w:r>
    </w:p>
    <w:p w14:paraId="02389C38" w14:textId="77777777" w:rsidR="00147A77" w:rsidRDefault="00147A77" w:rsidP="00147A77">
      <w:pPr>
        <w:pStyle w:val="CodePACKT"/>
      </w:pPr>
    </w:p>
    <w:p w14:paraId="50CDCD69" w14:textId="77777777" w:rsidR="00147A77" w:rsidRDefault="00147A77" w:rsidP="00147A77">
      <w:pPr>
        <w:pStyle w:val="CodePACKT"/>
      </w:pPr>
      <w:r>
        <w:t xml:space="preserve">        // Create a </w:t>
      </w:r>
      <w:proofErr w:type="spellStart"/>
      <w:r>
        <w:t>RabbitMQ</w:t>
      </w:r>
      <w:proofErr w:type="spellEnd"/>
      <w:r>
        <w:t xml:space="preserve"> connection</w:t>
      </w:r>
    </w:p>
    <w:p w14:paraId="024E106A" w14:textId="77777777" w:rsidR="00147A77" w:rsidRDefault="00147A77" w:rsidP="00147A77">
      <w:pPr>
        <w:pStyle w:val="CodePACKT"/>
      </w:pPr>
      <w:r>
        <w:t xml:space="preserve">        </w:t>
      </w:r>
      <w:proofErr w:type="spellStart"/>
      <w:proofErr w:type="gramStart"/>
      <w:r>
        <w:t>amqp.connect</w:t>
      </w:r>
      <w:proofErr w:type="spellEnd"/>
      <w:proofErr w:type="gramEnd"/>
      <w:r>
        <w:t>(</w:t>
      </w:r>
      <w:proofErr w:type="spellStart"/>
      <w:r>
        <w:t>uri</w:t>
      </w:r>
      <w:proofErr w:type="spellEnd"/>
      <w:r>
        <w:t>).then(function(connection) {</w:t>
      </w:r>
    </w:p>
    <w:p w14:paraId="07D85FC5" w14:textId="77777777" w:rsidR="00147A77" w:rsidRDefault="00147A77" w:rsidP="00147A77">
      <w:pPr>
        <w:pStyle w:val="CodePACKT"/>
      </w:pPr>
    </w:p>
    <w:p w14:paraId="12DEB0F5" w14:textId="77777777" w:rsidR="00147A77" w:rsidRDefault="00147A77" w:rsidP="00147A77">
      <w:pPr>
        <w:pStyle w:val="CodePACKT"/>
      </w:pPr>
      <w:r>
        <w:t xml:space="preserve">            // Create a channel from the connection</w:t>
      </w:r>
    </w:p>
    <w:p w14:paraId="04376DCE" w14:textId="77777777" w:rsidR="00147A77" w:rsidRDefault="00147A77" w:rsidP="00147A77">
      <w:pPr>
        <w:pStyle w:val="CodePACKT"/>
      </w:pPr>
      <w:r>
        <w:t xml:space="preserve">            </w:t>
      </w:r>
      <w:proofErr w:type="spellStart"/>
      <w:proofErr w:type="gramStart"/>
      <w:r>
        <w:t>connection.createChannel</w:t>
      </w:r>
      <w:proofErr w:type="spellEnd"/>
      <w:proofErr w:type="gramEnd"/>
      <w:r>
        <w:t>().then(function(channel) {</w:t>
      </w:r>
    </w:p>
    <w:p w14:paraId="5D7C3503" w14:textId="77777777" w:rsidR="00147A77" w:rsidRDefault="00147A77" w:rsidP="00147A77">
      <w:pPr>
        <w:pStyle w:val="CodePACKT"/>
      </w:pPr>
    </w:p>
    <w:p w14:paraId="010AACFE" w14:textId="77777777" w:rsidR="00147A77" w:rsidRDefault="00147A77" w:rsidP="00147A77">
      <w:pPr>
        <w:pStyle w:val="CodePACKT"/>
      </w:pPr>
      <w:r>
        <w:t xml:space="preserve">                // Store a reference to the channel to </w:t>
      </w:r>
    </w:p>
    <w:p w14:paraId="119B2F7E" w14:textId="77777777" w:rsidR="00147A77" w:rsidRDefault="00147A77" w:rsidP="00147A77">
      <w:pPr>
        <w:pStyle w:val="CodePACKT"/>
      </w:pPr>
      <w:r>
        <w:t xml:space="preserve">                // </w:t>
      </w:r>
      <w:proofErr w:type="gramStart"/>
      <w:r>
        <w:t>use</w:t>
      </w:r>
      <w:proofErr w:type="gramEnd"/>
      <w:r>
        <w:t xml:space="preserve"> on the outside</w:t>
      </w:r>
    </w:p>
    <w:p w14:paraId="0979B67E" w14:textId="77777777" w:rsidR="00147A77" w:rsidRDefault="00147A77" w:rsidP="00147A77">
      <w:pPr>
        <w:pStyle w:val="CodePACKT"/>
      </w:pPr>
      <w:r>
        <w:t xml:space="preserve">                </w:t>
      </w:r>
      <w:proofErr w:type="gramStart"/>
      <w:r>
        <w:t>client</w:t>
      </w:r>
      <w:proofErr w:type="gramEnd"/>
      <w:r>
        <w:t xml:space="preserve"> = channel;</w:t>
      </w:r>
    </w:p>
    <w:p w14:paraId="1D5AA3DB" w14:textId="77777777" w:rsidR="00147A77" w:rsidRDefault="00147A77" w:rsidP="00147A77">
      <w:pPr>
        <w:pStyle w:val="CodePACKT"/>
      </w:pPr>
    </w:p>
    <w:p w14:paraId="394CBA80" w14:textId="77777777" w:rsidR="00147A77" w:rsidRDefault="00147A77" w:rsidP="00147A77">
      <w:pPr>
        <w:pStyle w:val="CodePACKT"/>
      </w:pPr>
      <w:r>
        <w:t xml:space="preserve">                // Listen for events on the </w:t>
      </w:r>
      <w:proofErr w:type="spellStart"/>
      <w:r>
        <w:t>que</w:t>
      </w:r>
      <w:proofErr w:type="spellEnd"/>
    </w:p>
    <w:p w14:paraId="4F9B8998" w14:textId="77777777" w:rsidR="00147A77" w:rsidRDefault="00147A77" w:rsidP="00147A77">
      <w:pPr>
        <w:pStyle w:val="CodePACKT"/>
      </w:pPr>
      <w:r>
        <w:t xml:space="preserve">                </w:t>
      </w:r>
      <w:proofErr w:type="spellStart"/>
      <w:proofErr w:type="gramStart"/>
      <w:r>
        <w:t>client.assertQueue</w:t>
      </w:r>
      <w:proofErr w:type="spellEnd"/>
      <w:proofErr w:type="gramEnd"/>
      <w:r>
        <w:t>('socket.io', {</w:t>
      </w:r>
    </w:p>
    <w:p w14:paraId="1CFA5A26" w14:textId="77777777" w:rsidR="00147A77" w:rsidRDefault="00147A77" w:rsidP="00147A77">
      <w:pPr>
        <w:pStyle w:val="CodePACKT"/>
      </w:pPr>
      <w:r>
        <w:t xml:space="preserve">                    </w:t>
      </w:r>
      <w:proofErr w:type="gramStart"/>
      <w:r>
        <w:t>durable</w:t>
      </w:r>
      <w:proofErr w:type="gramEnd"/>
      <w:r>
        <w:t>: false</w:t>
      </w:r>
    </w:p>
    <w:p w14:paraId="4B6113AF" w14:textId="77777777" w:rsidR="00147A77" w:rsidRDefault="00147A77" w:rsidP="00147A77">
      <w:pPr>
        <w:pStyle w:val="CodePACKT"/>
      </w:pPr>
      <w:r>
        <w:t xml:space="preserve">                })</w:t>
      </w:r>
      <w:proofErr w:type="gramStart"/>
      <w:r>
        <w:t>.then</w:t>
      </w:r>
      <w:proofErr w:type="gramEnd"/>
      <w:r>
        <w:t>(function () {</w:t>
      </w:r>
    </w:p>
    <w:p w14:paraId="663CFD09" w14:textId="77777777" w:rsidR="00147A77" w:rsidRDefault="00147A77" w:rsidP="00147A77">
      <w:pPr>
        <w:pStyle w:val="CodePACKT"/>
      </w:pPr>
    </w:p>
    <w:p w14:paraId="4CC421A7" w14:textId="77777777" w:rsidR="00147A77" w:rsidRDefault="00147A77" w:rsidP="00147A77">
      <w:pPr>
        <w:pStyle w:val="CodePACKT"/>
      </w:pPr>
      <w:r>
        <w:t xml:space="preserve">                    // Consume new events</w:t>
      </w:r>
    </w:p>
    <w:p w14:paraId="1B4BE647" w14:textId="77777777" w:rsidR="00147A77" w:rsidRDefault="00147A77" w:rsidP="00147A77">
      <w:pPr>
        <w:pStyle w:val="CodePACKT"/>
      </w:pPr>
      <w:r>
        <w:t xml:space="preserve">                    </w:t>
      </w:r>
      <w:proofErr w:type="spellStart"/>
      <w:proofErr w:type="gramStart"/>
      <w:r>
        <w:t>client.consume</w:t>
      </w:r>
      <w:proofErr w:type="spellEnd"/>
      <w:proofErr w:type="gramEnd"/>
      <w:r>
        <w:t xml:space="preserve">('socket.io', </w:t>
      </w:r>
      <w:proofErr w:type="spellStart"/>
      <w:r>
        <w:t>processDataFromCached</w:t>
      </w:r>
      <w:proofErr w:type="spellEnd"/>
      <w:r>
        <w:t>);</w:t>
      </w:r>
    </w:p>
    <w:p w14:paraId="49CDE6C4" w14:textId="77777777" w:rsidR="00147A77" w:rsidRDefault="00147A77" w:rsidP="00147A77">
      <w:pPr>
        <w:pStyle w:val="CodePACKT"/>
      </w:pPr>
      <w:r>
        <w:t xml:space="preserve">                    </w:t>
      </w:r>
    </w:p>
    <w:p w14:paraId="7B1AD726" w14:textId="77777777" w:rsidR="00147A77" w:rsidRDefault="00147A77" w:rsidP="00147A77">
      <w:pPr>
        <w:pStyle w:val="CodePACKT"/>
      </w:pPr>
      <w:r>
        <w:t xml:space="preserve">                });</w:t>
      </w:r>
    </w:p>
    <w:p w14:paraId="4FBCC6DD" w14:textId="77777777" w:rsidR="00147A77" w:rsidRDefault="00147A77" w:rsidP="00147A77">
      <w:pPr>
        <w:pStyle w:val="CodePACKT"/>
      </w:pPr>
      <w:r>
        <w:t xml:space="preserve">            });</w:t>
      </w:r>
    </w:p>
    <w:p w14:paraId="1825E215" w14:textId="77777777" w:rsidR="00147A77" w:rsidRDefault="00147A77" w:rsidP="00147A77">
      <w:pPr>
        <w:pStyle w:val="CodePACKT"/>
      </w:pPr>
      <w:r>
        <w:t xml:space="preserve">        });</w:t>
      </w:r>
    </w:p>
    <w:p w14:paraId="005EF249" w14:textId="77777777" w:rsidR="00147A77" w:rsidRDefault="00147A77" w:rsidP="00147A77">
      <w:pPr>
        <w:pStyle w:val="CodePACKT"/>
      </w:pPr>
    </w:p>
    <w:p w14:paraId="558185E7" w14:textId="77777777" w:rsidR="00147A77" w:rsidRDefault="00147A77" w:rsidP="00147A77">
      <w:pPr>
        <w:pStyle w:val="CodePACKT"/>
      </w:pPr>
      <w:r>
        <w:t xml:space="preserve">        // Return our modified </w:t>
      </w:r>
      <w:proofErr w:type="spellStart"/>
      <w:proofErr w:type="gramStart"/>
      <w:r>
        <w:t>io</w:t>
      </w:r>
      <w:proofErr w:type="spellEnd"/>
      <w:proofErr w:type="gramEnd"/>
      <w:r>
        <w:t xml:space="preserve"> object</w:t>
      </w:r>
    </w:p>
    <w:p w14:paraId="64FACF46" w14:textId="77777777" w:rsidR="00147A77" w:rsidRDefault="00147A77" w:rsidP="00147A77">
      <w:pPr>
        <w:pStyle w:val="CodePACKT"/>
      </w:pPr>
      <w:r>
        <w:t xml:space="preserve">        </w:t>
      </w:r>
      <w:proofErr w:type="gramStart"/>
      <w:r>
        <w:t>return</w:t>
      </w:r>
      <w:proofErr w:type="gramEnd"/>
      <w:r>
        <w:t xml:space="preserve"> </w:t>
      </w:r>
      <w:proofErr w:type="spellStart"/>
      <w:r>
        <w:t>io</w:t>
      </w:r>
      <w:proofErr w:type="spellEnd"/>
      <w:r>
        <w:t>;</w:t>
      </w:r>
    </w:p>
    <w:p w14:paraId="04EEAF4A" w14:textId="77777777" w:rsidR="00147A77" w:rsidRDefault="00147A77" w:rsidP="00147A77">
      <w:pPr>
        <w:pStyle w:val="CodePACKT"/>
      </w:pPr>
      <w:r>
        <w:t xml:space="preserve">    }</w:t>
      </w:r>
    </w:p>
    <w:p w14:paraId="53C74ADA" w14:textId="77777777" w:rsidR="00147A77" w:rsidRDefault="00147A77" w:rsidP="00147A77">
      <w:pPr>
        <w:pStyle w:val="CodePACKT"/>
      </w:pPr>
    </w:p>
    <w:p w14:paraId="1F8F640A" w14:textId="77777777" w:rsidR="00147A77" w:rsidRDefault="00147A77" w:rsidP="00147A77">
      <w:pPr>
        <w:pStyle w:val="CodePACKT"/>
      </w:pPr>
      <w:r>
        <w:t>}</w:t>
      </w:r>
    </w:p>
    <w:p w14:paraId="5AFD9B1D" w14:textId="77777777" w:rsidR="00147A77" w:rsidRDefault="00147A77" w:rsidP="00147A77">
      <w:pPr>
        <w:pStyle w:val="CodePACKT"/>
      </w:pPr>
    </w:p>
    <w:p w14:paraId="4E348C50" w14:textId="77777777" w:rsidR="00147A77" w:rsidRDefault="00147A77" w:rsidP="00147A77">
      <w:pPr>
        <w:pStyle w:val="CodePACKT"/>
      </w:pPr>
      <w:proofErr w:type="spellStart"/>
      <w:proofErr w:type="gramStart"/>
      <w:r>
        <w:t>module.exports</w:t>
      </w:r>
      <w:proofErr w:type="spellEnd"/>
      <w:proofErr w:type="gramEnd"/>
      <w:r>
        <w:t xml:space="preserve"> = </w:t>
      </w:r>
      <w:proofErr w:type="spellStart"/>
      <w:r>
        <w:t>RabbitMQ</w:t>
      </w:r>
      <w:proofErr w:type="spellEnd"/>
      <w:r>
        <w:t>;</w:t>
      </w:r>
    </w:p>
    <w:p w14:paraId="50F7BEAA" w14:textId="77777777" w:rsidR="00147A77" w:rsidRDefault="00147A77" w:rsidP="00147A77">
      <w:pPr>
        <w:pStyle w:val="CodePACKT"/>
      </w:pPr>
    </w:p>
    <w:p w14:paraId="4B5A6549" w14:textId="77777777" w:rsidR="00147A77" w:rsidRDefault="00147A77" w:rsidP="00147A77">
      <w:pPr>
        <w:pStyle w:val="NumberedBulletPACKT"/>
      </w:pPr>
      <w:r>
        <w:t>The consumer.js file will give us the ability to start a server using a specified port that we can pass in. That way, we can start multiple servers at once from the same process.</w:t>
      </w:r>
    </w:p>
    <w:p w14:paraId="65EC8014" w14:textId="77777777" w:rsidR="00147A77" w:rsidRDefault="00147A77" w:rsidP="00147A77">
      <w:pPr>
        <w:pStyle w:val="CodePACKT"/>
      </w:pPr>
    </w:p>
    <w:p w14:paraId="3CFA61F2" w14:textId="77777777" w:rsidR="00147A77" w:rsidRDefault="00147A77" w:rsidP="00147A77">
      <w:pPr>
        <w:pStyle w:val="CodePACKT"/>
      </w:pPr>
      <w:proofErr w:type="spellStart"/>
      <w:proofErr w:type="gramStart"/>
      <w:r>
        <w:t>module.exports</w:t>
      </w:r>
      <w:proofErr w:type="spellEnd"/>
      <w:proofErr w:type="gramEnd"/>
      <w:r>
        <w:t xml:space="preserve"> = function (port) {</w:t>
      </w:r>
    </w:p>
    <w:p w14:paraId="6C8C6338" w14:textId="77777777" w:rsidR="00147A77" w:rsidRDefault="00147A77" w:rsidP="00147A77">
      <w:pPr>
        <w:pStyle w:val="CodePACKT"/>
      </w:pPr>
    </w:p>
    <w:p w14:paraId="60C7412B" w14:textId="77777777" w:rsidR="00147A77" w:rsidRDefault="00147A77" w:rsidP="00147A77">
      <w:pPr>
        <w:pStyle w:val="CodePACKT"/>
      </w:pPr>
      <w:r>
        <w:t xml:space="preserve">    </w:t>
      </w:r>
      <w:proofErr w:type="spellStart"/>
      <w:proofErr w:type="gramStart"/>
      <w:r>
        <w:t>var</w:t>
      </w:r>
      <w:proofErr w:type="spellEnd"/>
      <w:proofErr w:type="gramEnd"/>
      <w:r>
        <w:t xml:space="preserve"> express = require('express'),</w:t>
      </w:r>
    </w:p>
    <w:p w14:paraId="571C0921" w14:textId="77777777" w:rsidR="00147A77" w:rsidRDefault="00147A77" w:rsidP="00147A77">
      <w:pPr>
        <w:pStyle w:val="CodePACKT"/>
      </w:pPr>
      <w:r>
        <w:t xml:space="preserve">        </w:t>
      </w:r>
      <w:proofErr w:type="gramStart"/>
      <w:r>
        <w:t>http</w:t>
      </w:r>
      <w:proofErr w:type="gramEnd"/>
      <w:r>
        <w:t xml:space="preserve"> = require('http'),</w:t>
      </w:r>
    </w:p>
    <w:p w14:paraId="69971027" w14:textId="77777777" w:rsidR="00147A77" w:rsidRDefault="00147A77" w:rsidP="00147A77">
      <w:pPr>
        <w:pStyle w:val="CodePACKT"/>
      </w:pPr>
      <w:r>
        <w:t xml:space="preserve">        </w:t>
      </w:r>
      <w:proofErr w:type="spellStart"/>
      <w:proofErr w:type="gramStart"/>
      <w:r>
        <w:t>socketIO</w:t>
      </w:r>
      <w:proofErr w:type="spellEnd"/>
      <w:proofErr w:type="gramEnd"/>
      <w:r>
        <w:t xml:space="preserve"> = require('./adapter')('</w:t>
      </w:r>
      <w:proofErr w:type="spellStart"/>
      <w:r>
        <w:t>amqp</w:t>
      </w:r>
      <w:proofErr w:type="spellEnd"/>
      <w:r>
        <w:t>://</w:t>
      </w:r>
      <w:proofErr w:type="spellStart"/>
      <w:r>
        <w:t>localhost</w:t>
      </w:r>
      <w:proofErr w:type="spellEnd"/>
      <w:r>
        <w:t>', {</w:t>
      </w:r>
    </w:p>
    <w:p w14:paraId="635387D9" w14:textId="77777777" w:rsidR="00147A77" w:rsidRDefault="00147A77" w:rsidP="00147A77">
      <w:pPr>
        <w:pStyle w:val="CodePACKT"/>
      </w:pPr>
      <w:r>
        <w:t xml:space="preserve">            </w:t>
      </w:r>
      <w:proofErr w:type="spellStart"/>
      <w:proofErr w:type="gramStart"/>
      <w:r>
        <w:t>sendTo</w:t>
      </w:r>
      <w:proofErr w:type="spellEnd"/>
      <w:proofErr w:type="gramEnd"/>
      <w:r>
        <w:t>: [5555, 5556]</w:t>
      </w:r>
    </w:p>
    <w:p w14:paraId="168F8E50" w14:textId="77777777" w:rsidR="00147A77" w:rsidRDefault="00147A77" w:rsidP="00147A77">
      <w:pPr>
        <w:pStyle w:val="CodePACKT"/>
      </w:pPr>
      <w:r>
        <w:t xml:space="preserve">        }),</w:t>
      </w:r>
    </w:p>
    <w:p w14:paraId="1C535DEB" w14:textId="77777777" w:rsidR="00147A77" w:rsidRDefault="00147A77" w:rsidP="00147A77">
      <w:pPr>
        <w:pStyle w:val="CodePACKT"/>
      </w:pPr>
      <w:r>
        <w:t xml:space="preserve">        </w:t>
      </w:r>
      <w:proofErr w:type="gramStart"/>
      <w:r>
        <w:t>app</w:t>
      </w:r>
      <w:proofErr w:type="gramEnd"/>
      <w:r>
        <w:t xml:space="preserve"> = express();</w:t>
      </w:r>
    </w:p>
    <w:p w14:paraId="4546C574" w14:textId="77777777" w:rsidR="00147A77" w:rsidRDefault="00147A77" w:rsidP="00147A77">
      <w:pPr>
        <w:pStyle w:val="CodePACKT"/>
      </w:pPr>
    </w:p>
    <w:p w14:paraId="4711DF1D" w14:textId="77777777" w:rsidR="00147A77" w:rsidRDefault="00147A77" w:rsidP="00147A77">
      <w:pPr>
        <w:pStyle w:val="CodePACKT"/>
      </w:pPr>
      <w:r>
        <w:t xml:space="preserve">    </w:t>
      </w:r>
      <w:proofErr w:type="gramStart"/>
      <w:r>
        <w:t>console.log</w:t>
      </w:r>
      <w:proofErr w:type="gramEnd"/>
      <w:r>
        <w:t>('Starting server on port ' + port);</w:t>
      </w:r>
    </w:p>
    <w:p w14:paraId="13A92B90" w14:textId="77777777" w:rsidR="00147A77" w:rsidRDefault="00147A77" w:rsidP="00147A77">
      <w:pPr>
        <w:pStyle w:val="CodePACKT"/>
      </w:pPr>
    </w:p>
    <w:p w14:paraId="5BF8E67D" w14:textId="77777777" w:rsidR="00147A77" w:rsidRDefault="00147A77" w:rsidP="00147A77">
      <w:pPr>
        <w:pStyle w:val="CodePACKT"/>
      </w:pPr>
      <w:r>
        <w:t xml:space="preserve">    </w:t>
      </w:r>
      <w:proofErr w:type="spellStart"/>
      <w:proofErr w:type="gramStart"/>
      <w:r>
        <w:t>app.use</w:t>
      </w:r>
      <w:proofErr w:type="spellEnd"/>
      <w:proofErr w:type="gramEnd"/>
      <w:r>
        <w:t>(</w:t>
      </w:r>
      <w:proofErr w:type="spellStart"/>
      <w:r>
        <w:t>express.static</w:t>
      </w:r>
      <w:proofErr w:type="spellEnd"/>
      <w:r>
        <w:t>(__</w:t>
      </w:r>
      <w:proofErr w:type="spellStart"/>
      <w:r>
        <w:t>dirname</w:t>
      </w:r>
      <w:proofErr w:type="spellEnd"/>
      <w:r>
        <w:t>));</w:t>
      </w:r>
    </w:p>
    <w:p w14:paraId="76AF2592" w14:textId="77777777" w:rsidR="00147A77" w:rsidRDefault="00147A77" w:rsidP="00147A77">
      <w:pPr>
        <w:pStyle w:val="CodePACKT"/>
      </w:pPr>
    </w:p>
    <w:p w14:paraId="38413BEA" w14:textId="77777777" w:rsidR="00147A77" w:rsidRDefault="00147A77" w:rsidP="00147A77">
      <w:pPr>
        <w:pStyle w:val="CodePACKT"/>
      </w:pPr>
      <w:r>
        <w:t xml:space="preserve">    </w:t>
      </w:r>
      <w:proofErr w:type="spellStart"/>
      <w:proofErr w:type="gramStart"/>
      <w:r>
        <w:t>var</w:t>
      </w:r>
      <w:proofErr w:type="spellEnd"/>
      <w:proofErr w:type="gramEnd"/>
      <w:r>
        <w:t xml:space="preserve"> server = </w:t>
      </w:r>
      <w:proofErr w:type="spellStart"/>
      <w:r>
        <w:t>http.Server</w:t>
      </w:r>
      <w:proofErr w:type="spellEnd"/>
      <w:r>
        <w:t>(app);</w:t>
      </w:r>
    </w:p>
    <w:p w14:paraId="39A44CCF" w14:textId="77777777" w:rsidR="00147A77" w:rsidRDefault="00147A77" w:rsidP="00147A77">
      <w:pPr>
        <w:pStyle w:val="CodePACKT"/>
      </w:pPr>
      <w:r>
        <w:t xml:space="preserve">    </w:t>
      </w:r>
      <w:proofErr w:type="spellStart"/>
      <w:proofErr w:type="gramStart"/>
      <w:r>
        <w:t>server.listen</w:t>
      </w:r>
      <w:proofErr w:type="spellEnd"/>
      <w:proofErr w:type="gramEnd"/>
      <w:r>
        <w:t>(port);</w:t>
      </w:r>
    </w:p>
    <w:p w14:paraId="6F238201" w14:textId="77777777" w:rsidR="00147A77" w:rsidRDefault="00147A77" w:rsidP="00147A77">
      <w:pPr>
        <w:pStyle w:val="CodePACKT"/>
      </w:pPr>
    </w:p>
    <w:p w14:paraId="403F5447" w14:textId="77777777" w:rsidR="00147A77" w:rsidRDefault="00147A77" w:rsidP="00147A77">
      <w:pPr>
        <w:pStyle w:val="CodePACKT"/>
      </w:pPr>
      <w:r>
        <w:t xml:space="preserve">    </w:t>
      </w:r>
      <w:proofErr w:type="spellStart"/>
      <w:proofErr w:type="gramStart"/>
      <w:r>
        <w:t>var</w:t>
      </w:r>
      <w:proofErr w:type="spellEnd"/>
      <w:proofErr w:type="gramEnd"/>
      <w:r>
        <w:t xml:space="preserve"> </w:t>
      </w:r>
      <w:proofErr w:type="spellStart"/>
      <w:r>
        <w:t>io</w:t>
      </w:r>
      <w:proofErr w:type="spellEnd"/>
      <w:r>
        <w:t xml:space="preserve"> = </w:t>
      </w:r>
      <w:proofErr w:type="spellStart"/>
      <w:r>
        <w:t>socketIO</w:t>
      </w:r>
      <w:proofErr w:type="spellEnd"/>
      <w:r>
        <w:t>(server);</w:t>
      </w:r>
    </w:p>
    <w:p w14:paraId="589101A1" w14:textId="77777777" w:rsidR="00147A77" w:rsidRDefault="00147A77" w:rsidP="00147A77">
      <w:pPr>
        <w:pStyle w:val="CodePACKT"/>
      </w:pPr>
    </w:p>
    <w:p w14:paraId="4DF87586" w14:textId="77777777" w:rsidR="00147A77" w:rsidRDefault="00147A77" w:rsidP="00147A77">
      <w:pPr>
        <w:pStyle w:val="CodePACKT"/>
      </w:pPr>
      <w:r>
        <w:t xml:space="preserve">    </w:t>
      </w:r>
      <w:proofErr w:type="spellStart"/>
      <w:proofErr w:type="gramStart"/>
      <w:r>
        <w:t>io.on</w:t>
      </w:r>
      <w:proofErr w:type="spellEnd"/>
      <w:proofErr w:type="gramEnd"/>
      <w:r>
        <w:t>('connection', function (socket) {</w:t>
      </w:r>
    </w:p>
    <w:p w14:paraId="4FC16F12" w14:textId="77777777" w:rsidR="00147A77" w:rsidRDefault="00147A77" w:rsidP="00147A77">
      <w:pPr>
        <w:pStyle w:val="CodePACKT"/>
      </w:pPr>
      <w:r>
        <w:t xml:space="preserve">      </w:t>
      </w:r>
      <w:proofErr w:type="spellStart"/>
      <w:proofErr w:type="gramStart"/>
      <w:r>
        <w:t>socket.on</w:t>
      </w:r>
      <w:proofErr w:type="spellEnd"/>
      <w:proofErr w:type="gramEnd"/>
      <w:r>
        <w:t>('</w:t>
      </w:r>
      <w:proofErr w:type="spellStart"/>
      <w:r>
        <w:t>message.sent</w:t>
      </w:r>
      <w:proofErr w:type="spellEnd"/>
      <w:r>
        <w:t>', function (port) {</w:t>
      </w:r>
    </w:p>
    <w:p w14:paraId="4ACED3C4" w14:textId="77777777" w:rsidR="00147A77" w:rsidRDefault="00147A77" w:rsidP="00147A77">
      <w:pPr>
        <w:pStyle w:val="CodePACKT"/>
      </w:pPr>
      <w:r>
        <w:t xml:space="preserve">        </w:t>
      </w:r>
      <w:proofErr w:type="spellStart"/>
      <w:proofErr w:type="gramStart"/>
      <w:r>
        <w:t>io.emit</w:t>
      </w:r>
      <w:proofErr w:type="spellEnd"/>
      <w:proofErr w:type="gramEnd"/>
      <w:r>
        <w:t>('</w:t>
      </w:r>
      <w:proofErr w:type="spellStart"/>
      <w:r>
        <w:t>message.received</w:t>
      </w:r>
      <w:proofErr w:type="spellEnd"/>
      <w:r>
        <w:t>', port);</w:t>
      </w:r>
    </w:p>
    <w:p w14:paraId="7B9ED1F4" w14:textId="77777777" w:rsidR="00147A77" w:rsidRDefault="00147A77" w:rsidP="00147A77">
      <w:pPr>
        <w:pStyle w:val="CodePACKT"/>
      </w:pPr>
      <w:r>
        <w:t xml:space="preserve">      });</w:t>
      </w:r>
    </w:p>
    <w:p w14:paraId="16E96FFC" w14:textId="77777777" w:rsidR="00147A77" w:rsidRDefault="00147A77" w:rsidP="00147A77">
      <w:pPr>
        <w:pStyle w:val="CodePACKT"/>
      </w:pPr>
      <w:r>
        <w:t xml:space="preserve">    });</w:t>
      </w:r>
    </w:p>
    <w:p w14:paraId="1479D138" w14:textId="77777777" w:rsidR="00147A77" w:rsidRDefault="00147A77" w:rsidP="00147A77">
      <w:pPr>
        <w:pStyle w:val="CodePACKT"/>
      </w:pPr>
    </w:p>
    <w:p w14:paraId="0945C183" w14:textId="205C0D70" w:rsidR="00AA19FF" w:rsidRDefault="00147A77" w:rsidP="00147A77">
      <w:pPr>
        <w:pStyle w:val="normal0"/>
        <w:spacing w:before="0" w:after="50"/>
        <w:ind w:left="360"/>
      </w:pPr>
      <w:r>
        <w:t>};</w:t>
      </w:r>
    </w:p>
    <w:p w14:paraId="067C4F18" w14:textId="77777777" w:rsidR="00147A77" w:rsidRDefault="00147A77" w:rsidP="00147A77">
      <w:pPr>
        <w:pStyle w:val="normal0"/>
        <w:spacing w:before="0" w:after="50"/>
        <w:ind w:left="360"/>
      </w:pPr>
    </w:p>
    <w:p w14:paraId="3B6D5796"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The server.js will just be responsible for starting some servers by passing port numbers into the consumer.</w:t>
      </w:r>
    </w:p>
    <w:p w14:paraId="6CC5F59F" w14:textId="77777777" w:rsidR="00AA19FF" w:rsidRDefault="00AA19FF" w:rsidP="00AA19FF">
      <w:pPr>
        <w:pStyle w:val="normal0"/>
        <w:spacing w:before="0" w:after="50"/>
        <w:ind w:left="360"/>
      </w:pPr>
    </w:p>
    <w:p w14:paraId="33E22AEE" w14:textId="77777777" w:rsidR="00147A77" w:rsidRDefault="00147A77" w:rsidP="00147A77">
      <w:pPr>
        <w:pStyle w:val="CodePACKT"/>
      </w:pPr>
      <w:proofErr w:type="spellStart"/>
      <w:proofErr w:type="gramStart"/>
      <w:r>
        <w:t>var</w:t>
      </w:r>
      <w:proofErr w:type="spellEnd"/>
      <w:proofErr w:type="gramEnd"/>
      <w:r>
        <w:t xml:space="preserve"> consumer = require('./consumer');</w:t>
      </w:r>
    </w:p>
    <w:p w14:paraId="0695BA3E" w14:textId="77777777" w:rsidR="00147A77" w:rsidRDefault="00147A77" w:rsidP="00147A77">
      <w:pPr>
        <w:pStyle w:val="CodePACKT"/>
      </w:pPr>
    </w:p>
    <w:p w14:paraId="391689F8" w14:textId="77777777" w:rsidR="00147A77" w:rsidRDefault="00147A77" w:rsidP="00147A77">
      <w:pPr>
        <w:pStyle w:val="CodePACKT"/>
      </w:pPr>
      <w:proofErr w:type="gramStart"/>
      <w:r>
        <w:t>consumer</w:t>
      </w:r>
      <w:proofErr w:type="gramEnd"/>
      <w:r>
        <w:t>(5555);</w:t>
      </w:r>
    </w:p>
    <w:p w14:paraId="30B7BC15" w14:textId="77777777" w:rsidR="00147A77" w:rsidRDefault="00147A77" w:rsidP="00147A77">
      <w:pPr>
        <w:pStyle w:val="CodePACKT"/>
      </w:pPr>
      <w:proofErr w:type="gramStart"/>
      <w:r>
        <w:t>consumer</w:t>
      </w:r>
      <w:proofErr w:type="gramEnd"/>
      <w:r>
        <w:t>(5556);</w:t>
      </w:r>
    </w:p>
    <w:p w14:paraId="7701539A" w14:textId="77777777" w:rsidR="00AA19FF" w:rsidRDefault="00AA19FF" w:rsidP="00AA19FF">
      <w:pPr>
        <w:pStyle w:val="normal0"/>
        <w:spacing w:before="0" w:after="50"/>
        <w:ind w:left="360"/>
      </w:pPr>
    </w:p>
    <w:p w14:paraId="08F13C46"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 xml:space="preserve">The index.html file will be a wrapper to hold some </w:t>
      </w:r>
      <w:proofErr w:type="spellStart"/>
      <w:r>
        <w:rPr>
          <w:rFonts w:ascii="Times New Roman" w:eastAsia="Times New Roman" w:hAnsi="Times New Roman" w:cs="Times New Roman"/>
          <w:sz w:val="22"/>
          <w:szCs w:val="22"/>
        </w:rPr>
        <w:t>iframes</w:t>
      </w:r>
      <w:proofErr w:type="spellEnd"/>
      <w:r>
        <w:rPr>
          <w:rFonts w:ascii="Times New Roman" w:eastAsia="Times New Roman" w:hAnsi="Times New Roman" w:cs="Times New Roman"/>
          <w:sz w:val="22"/>
          <w:szCs w:val="22"/>
        </w:rPr>
        <w:t xml:space="preserve"> that will be able to communicate cross-domain and cross-server using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w:t>
      </w:r>
    </w:p>
    <w:p w14:paraId="29A210B0" w14:textId="77777777" w:rsidR="00AA19FF" w:rsidRDefault="00AA19FF" w:rsidP="00AA19FF">
      <w:pPr>
        <w:pStyle w:val="normal0"/>
        <w:spacing w:before="0" w:after="50"/>
        <w:ind w:left="360"/>
      </w:pPr>
    </w:p>
    <w:p w14:paraId="0BCFB3D2" w14:textId="77777777" w:rsidR="00147A77" w:rsidRDefault="00147A77" w:rsidP="00147A77">
      <w:pPr>
        <w:pStyle w:val="CodePACKT"/>
      </w:pPr>
      <w:r>
        <w:t>&lt;</w:t>
      </w:r>
      <w:proofErr w:type="gramStart"/>
      <w:r>
        <w:t>!DOCTYPE</w:t>
      </w:r>
      <w:proofErr w:type="gramEnd"/>
      <w:r>
        <w:t xml:space="preserve"> html&gt;</w:t>
      </w:r>
    </w:p>
    <w:p w14:paraId="3A3240A1" w14:textId="77777777" w:rsidR="00147A77" w:rsidRDefault="00147A77" w:rsidP="00147A77">
      <w:pPr>
        <w:pStyle w:val="CodePACKT"/>
      </w:pPr>
      <w:r>
        <w:t>&lt;</w:t>
      </w:r>
      <w:proofErr w:type="gramStart"/>
      <w:r>
        <w:t>html</w:t>
      </w:r>
      <w:proofErr w:type="gramEnd"/>
      <w:r>
        <w:t>&gt;</w:t>
      </w:r>
    </w:p>
    <w:p w14:paraId="34E622F3" w14:textId="77777777" w:rsidR="00147A77" w:rsidRDefault="00147A77" w:rsidP="00147A77">
      <w:pPr>
        <w:pStyle w:val="CodePACKT"/>
      </w:pPr>
      <w:r>
        <w:t xml:space="preserve">  &lt;</w:t>
      </w:r>
      <w:proofErr w:type="gramStart"/>
      <w:r>
        <w:t>head</w:t>
      </w:r>
      <w:proofErr w:type="gramEnd"/>
      <w:r>
        <w:t>&gt;</w:t>
      </w:r>
    </w:p>
    <w:p w14:paraId="7BD7A289" w14:textId="77777777" w:rsidR="00147A77" w:rsidRDefault="00147A77" w:rsidP="00147A77">
      <w:pPr>
        <w:pStyle w:val="CodePACKT"/>
      </w:pPr>
      <w:r>
        <w:t xml:space="preserve">    &lt;</w:t>
      </w:r>
      <w:proofErr w:type="gramStart"/>
      <w:r>
        <w:t>meta</w:t>
      </w:r>
      <w:proofErr w:type="gramEnd"/>
      <w:r>
        <w:t xml:space="preserve"> charset="utf-8"&gt;</w:t>
      </w:r>
    </w:p>
    <w:p w14:paraId="1A834EF1" w14:textId="77777777" w:rsidR="00147A77" w:rsidRDefault="00147A77" w:rsidP="00147A77">
      <w:pPr>
        <w:pStyle w:val="CodePACKT"/>
      </w:pPr>
      <w:r>
        <w:t xml:space="preserve">    &lt;</w:t>
      </w:r>
      <w:proofErr w:type="gramStart"/>
      <w:r>
        <w:t>title</w:t>
      </w:r>
      <w:proofErr w:type="gramEnd"/>
      <w:r>
        <w:t>&gt;Memcached&lt;/title&gt;</w:t>
      </w:r>
    </w:p>
    <w:p w14:paraId="3A78400E" w14:textId="77777777" w:rsidR="00147A77" w:rsidRDefault="00147A77" w:rsidP="00147A77">
      <w:pPr>
        <w:pStyle w:val="CodePACKT"/>
      </w:pPr>
      <w:r>
        <w:t xml:space="preserve">    &lt;</w:t>
      </w:r>
      <w:proofErr w:type="gramStart"/>
      <w:r>
        <w:t>style</w:t>
      </w:r>
      <w:proofErr w:type="gramEnd"/>
      <w:r>
        <w:t xml:space="preserve"> media="screen"&gt;</w:t>
      </w:r>
    </w:p>
    <w:p w14:paraId="323E1E05" w14:textId="77777777" w:rsidR="00147A77" w:rsidRDefault="00147A77" w:rsidP="00147A77">
      <w:pPr>
        <w:pStyle w:val="CodePACKT"/>
      </w:pPr>
      <w:r>
        <w:t xml:space="preserve">        </w:t>
      </w:r>
      <w:proofErr w:type="gramStart"/>
      <w:r>
        <w:t>body</w:t>
      </w:r>
      <w:proofErr w:type="gramEnd"/>
      <w:r>
        <w:t xml:space="preserve"> {</w:t>
      </w:r>
    </w:p>
    <w:p w14:paraId="141283DB" w14:textId="77777777" w:rsidR="00147A77" w:rsidRDefault="00147A77" w:rsidP="00147A77">
      <w:pPr>
        <w:pStyle w:val="CodePACKT"/>
      </w:pPr>
      <w:r>
        <w:t xml:space="preserve">            </w:t>
      </w:r>
      <w:proofErr w:type="gramStart"/>
      <w:r>
        <w:t>margin</w:t>
      </w:r>
      <w:proofErr w:type="gramEnd"/>
      <w:r>
        <w:t>: 0px;</w:t>
      </w:r>
    </w:p>
    <w:p w14:paraId="25591A76" w14:textId="77777777" w:rsidR="00147A77" w:rsidRDefault="00147A77" w:rsidP="00147A77">
      <w:pPr>
        <w:pStyle w:val="CodePACKT"/>
      </w:pPr>
      <w:r>
        <w:t xml:space="preserve">            </w:t>
      </w:r>
      <w:proofErr w:type="gramStart"/>
      <w:r>
        <w:t>padding</w:t>
      </w:r>
      <w:proofErr w:type="gramEnd"/>
      <w:r>
        <w:t>: 0px;</w:t>
      </w:r>
    </w:p>
    <w:p w14:paraId="6658F9A8" w14:textId="77777777" w:rsidR="00147A77" w:rsidRDefault="00147A77" w:rsidP="00147A77">
      <w:pPr>
        <w:pStyle w:val="CodePACKT"/>
      </w:pPr>
      <w:r>
        <w:t xml:space="preserve">        }</w:t>
      </w:r>
    </w:p>
    <w:p w14:paraId="7E6E853C" w14:textId="77777777" w:rsidR="00147A77" w:rsidRDefault="00147A77" w:rsidP="00147A77">
      <w:pPr>
        <w:pStyle w:val="CodePACKT"/>
      </w:pPr>
      <w:r>
        <w:t xml:space="preserve">        </w:t>
      </w:r>
      <w:proofErr w:type="spellStart"/>
      <w:proofErr w:type="gramStart"/>
      <w:r>
        <w:t>iframe</w:t>
      </w:r>
      <w:proofErr w:type="spellEnd"/>
      <w:proofErr w:type="gramEnd"/>
      <w:r>
        <w:t xml:space="preserve"> {</w:t>
      </w:r>
    </w:p>
    <w:p w14:paraId="70FA3B84" w14:textId="77777777" w:rsidR="00147A77" w:rsidRDefault="00147A77" w:rsidP="00147A77">
      <w:pPr>
        <w:pStyle w:val="CodePACKT"/>
      </w:pPr>
      <w:r>
        <w:t xml:space="preserve">            </w:t>
      </w:r>
      <w:proofErr w:type="gramStart"/>
      <w:r>
        <w:t>width</w:t>
      </w:r>
      <w:proofErr w:type="gramEnd"/>
      <w:r>
        <w:t>: 45%;</w:t>
      </w:r>
    </w:p>
    <w:p w14:paraId="4ACA265F" w14:textId="77777777" w:rsidR="00147A77" w:rsidRDefault="00147A77" w:rsidP="00147A77">
      <w:pPr>
        <w:pStyle w:val="CodePACKT"/>
      </w:pPr>
      <w:r>
        <w:t xml:space="preserve">            </w:t>
      </w:r>
      <w:proofErr w:type="gramStart"/>
      <w:r>
        <w:t>height</w:t>
      </w:r>
      <w:proofErr w:type="gramEnd"/>
      <w:r>
        <w:t>: 600px;</w:t>
      </w:r>
    </w:p>
    <w:p w14:paraId="482EE83F" w14:textId="77777777" w:rsidR="00147A77" w:rsidRDefault="00147A77" w:rsidP="00147A77">
      <w:pPr>
        <w:pStyle w:val="CodePACKT"/>
      </w:pPr>
      <w:r>
        <w:t xml:space="preserve">            </w:t>
      </w:r>
      <w:proofErr w:type="gramStart"/>
      <w:r>
        <w:t>border</w:t>
      </w:r>
      <w:proofErr w:type="gramEnd"/>
      <w:r>
        <w:t>: 0px;</w:t>
      </w:r>
    </w:p>
    <w:p w14:paraId="4A909BA4" w14:textId="77777777" w:rsidR="00147A77" w:rsidRDefault="00147A77" w:rsidP="00147A77">
      <w:pPr>
        <w:pStyle w:val="CodePACKT"/>
      </w:pPr>
      <w:r>
        <w:t xml:space="preserve">        }</w:t>
      </w:r>
    </w:p>
    <w:p w14:paraId="28AFCBDB" w14:textId="77777777" w:rsidR="00147A77" w:rsidRDefault="00147A77" w:rsidP="00147A77">
      <w:pPr>
        <w:pStyle w:val="CodePACKT"/>
      </w:pPr>
      <w:r>
        <w:t xml:space="preserve">    &lt;/style&gt;</w:t>
      </w:r>
    </w:p>
    <w:p w14:paraId="7B2C4BE6" w14:textId="77777777" w:rsidR="00147A77" w:rsidRDefault="00147A77" w:rsidP="00147A77">
      <w:pPr>
        <w:pStyle w:val="CodePACKT"/>
      </w:pPr>
      <w:r>
        <w:t xml:space="preserve">  &lt;/head&gt;</w:t>
      </w:r>
    </w:p>
    <w:p w14:paraId="6D68B15C" w14:textId="77777777" w:rsidR="00147A77" w:rsidRDefault="00147A77" w:rsidP="00147A77">
      <w:pPr>
        <w:pStyle w:val="CodePACKT"/>
      </w:pPr>
      <w:r>
        <w:t xml:space="preserve">  &lt;</w:t>
      </w:r>
      <w:proofErr w:type="gramStart"/>
      <w:r>
        <w:t>body</w:t>
      </w:r>
      <w:proofErr w:type="gramEnd"/>
      <w:r>
        <w:t>&gt;</w:t>
      </w:r>
    </w:p>
    <w:p w14:paraId="64690B88" w14:textId="77777777" w:rsidR="00147A77" w:rsidRDefault="00147A77" w:rsidP="00147A77">
      <w:pPr>
        <w:pStyle w:val="CodePACKT"/>
      </w:pPr>
      <w:r>
        <w:t xml:space="preserve">      &lt;</w:t>
      </w:r>
      <w:proofErr w:type="spellStart"/>
      <w:proofErr w:type="gramStart"/>
      <w:r>
        <w:t>iframe</w:t>
      </w:r>
      <w:proofErr w:type="spellEnd"/>
      <w:proofErr w:type="gramEnd"/>
      <w:r>
        <w:t xml:space="preserve"> </w:t>
      </w:r>
      <w:proofErr w:type="spellStart"/>
      <w:r>
        <w:t>src</w:t>
      </w:r>
      <w:proofErr w:type="spellEnd"/>
      <w:r>
        <w:t>="http://localhost:5555/iframe.html"&gt;&lt;/iframe&gt;</w:t>
      </w:r>
    </w:p>
    <w:p w14:paraId="2CEC5D03" w14:textId="77777777" w:rsidR="00147A77" w:rsidRDefault="00147A77" w:rsidP="00147A77">
      <w:pPr>
        <w:pStyle w:val="CodePACKT"/>
      </w:pPr>
      <w:r>
        <w:t xml:space="preserve">      &lt;</w:t>
      </w:r>
      <w:proofErr w:type="spellStart"/>
      <w:proofErr w:type="gramStart"/>
      <w:r>
        <w:t>iframe</w:t>
      </w:r>
      <w:proofErr w:type="spellEnd"/>
      <w:proofErr w:type="gramEnd"/>
      <w:r>
        <w:t xml:space="preserve"> </w:t>
      </w:r>
      <w:proofErr w:type="spellStart"/>
      <w:r>
        <w:t>src</w:t>
      </w:r>
      <w:proofErr w:type="spellEnd"/>
      <w:r>
        <w:t>="http://localhost:5556/iframe.html"&gt;&lt;/iframe&gt;</w:t>
      </w:r>
    </w:p>
    <w:p w14:paraId="02B9188E" w14:textId="77777777" w:rsidR="00147A77" w:rsidRDefault="00147A77" w:rsidP="00147A77">
      <w:pPr>
        <w:pStyle w:val="CodePACKT"/>
      </w:pPr>
      <w:r>
        <w:t xml:space="preserve">  &lt;/body&gt;</w:t>
      </w:r>
    </w:p>
    <w:p w14:paraId="0B8BCB8E" w14:textId="11EFB89C" w:rsidR="00AA19FF" w:rsidRDefault="00147A77" w:rsidP="00147A77">
      <w:pPr>
        <w:pStyle w:val="normal0"/>
        <w:spacing w:before="0" w:after="50"/>
        <w:ind w:left="360"/>
      </w:pPr>
      <w:r>
        <w:t>&lt;/html&gt;</w:t>
      </w:r>
    </w:p>
    <w:p w14:paraId="3489F4EB" w14:textId="77777777" w:rsidR="00147A77" w:rsidRDefault="00147A77" w:rsidP="00147A77">
      <w:pPr>
        <w:pStyle w:val="normal0"/>
        <w:spacing w:before="0" w:after="50"/>
        <w:ind w:left="360"/>
      </w:pPr>
    </w:p>
    <w:p w14:paraId="0D0CBFFC" w14:textId="77777777" w:rsidR="00AA19FF" w:rsidRDefault="00AA19FF" w:rsidP="00AA19FF">
      <w:pPr>
        <w:pStyle w:val="normal0"/>
        <w:numPr>
          <w:ilvl w:val="0"/>
          <w:numId w:val="13"/>
        </w:numPr>
        <w:tabs>
          <w:tab w:val="left" w:pos="360"/>
        </w:tabs>
        <w:spacing w:before="0"/>
        <w:ind w:right="360" w:hanging="363"/>
      </w:pPr>
      <w:r>
        <w:rPr>
          <w:rFonts w:ascii="Times New Roman" w:eastAsia="Times New Roman" w:hAnsi="Times New Roman" w:cs="Times New Roman"/>
          <w:sz w:val="22"/>
          <w:szCs w:val="22"/>
        </w:rPr>
        <w:t>Finally, iframe.html file will be in charge of emitting events to the server and displaying messages when events are emitted from the server.</w:t>
      </w:r>
    </w:p>
    <w:p w14:paraId="3D2DDF45" w14:textId="77777777" w:rsidR="00AA19FF" w:rsidRDefault="00AA19FF" w:rsidP="00AA19FF">
      <w:pPr>
        <w:pStyle w:val="normal0"/>
        <w:spacing w:before="0" w:after="50"/>
        <w:ind w:left="360"/>
      </w:pPr>
    </w:p>
    <w:p w14:paraId="178498B4" w14:textId="77777777" w:rsidR="00147A77" w:rsidRDefault="00147A77" w:rsidP="00147A77">
      <w:pPr>
        <w:pStyle w:val="CodePACKT"/>
      </w:pPr>
      <w:r>
        <w:t>&lt;</w:t>
      </w:r>
      <w:proofErr w:type="gramStart"/>
      <w:r>
        <w:t>!DOCTYPE</w:t>
      </w:r>
      <w:proofErr w:type="gramEnd"/>
      <w:r>
        <w:t xml:space="preserve"> html&gt;</w:t>
      </w:r>
    </w:p>
    <w:p w14:paraId="54E2E5B1" w14:textId="77777777" w:rsidR="00147A77" w:rsidRDefault="00147A77" w:rsidP="00147A77">
      <w:pPr>
        <w:pStyle w:val="CodePACKT"/>
      </w:pPr>
      <w:r>
        <w:t>&lt;</w:t>
      </w:r>
      <w:proofErr w:type="gramStart"/>
      <w:r>
        <w:t>html</w:t>
      </w:r>
      <w:proofErr w:type="gramEnd"/>
      <w:r>
        <w:t>&gt;</w:t>
      </w:r>
    </w:p>
    <w:p w14:paraId="1F9288E6" w14:textId="77777777" w:rsidR="00147A77" w:rsidRDefault="00147A77" w:rsidP="00147A77">
      <w:pPr>
        <w:pStyle w:val="CodePACKT"/>
      </w:pPr>
      <w:r>
        <w:t xml:space="preserve">  &lt;</w:t>
      </w:r>
      <w:proofErr w:type="gramStart"/>
      <w:r>
        <w:t>head</w:t>
      </w:r>
      <w:proofErr w:type="gramEnd"/>
      <w:r>
        <w:t>&gt;</w:t>
      </w:r>
    </w:p>
    <w:p w14:paraId="539AB1FA" w14:textId="77777777" w:rsidR="00147A77" w:rsidRDefault="00147A77" w:rsidP="00147A77">
      <w:pPr>
        <w:pStyle w:val="CodePACKT"/>
      </w:pPr>
      <w:r>
        <w:t xml:space="preserve">    &lt;</w:t>
      </w:r>
      <w:proofErr w:type="gramStart"/>
      <w:r>
        <w:t>meta</w:t>
      </w:r>
      <w:proofErr w:type="gramEnd"/>
      <w:r>
        <w:t xml:space="preserve"> charset="utf-8"&gt;</w:t>
      </w:r>
    </w:p>
    <w:p w14:paraId="70AA962A" w14:textId="77777777" w:rsidR="00147A77" w:rsidRDefault="00147A77" w:rsidP="00147A77">
      <w:pPr>
        <w:pStyle w:val="CodePACKT"/>
      </w:pPr>
      <w:r>
        <w:t xml:space="preserve">    &lt;</w:t>
      </w:r>
      <w:proofErr w:type="gramStart"/>
      <w:r>
        <w:t>title</w:t>
      </w:r>
      <w:proofErr w:type="gramEnd"/>
      <w:r>
        <w:t>&gt;Memcached&lt;/title&gt;</w:t>
      </w:r>
    </w:p>
    <w:p w14:paraId="5B4FBAFF" w14:textId="77777777" w:rsidR="00147A77" w:rsidRDefault="00147A77" w:rsidP="00147A77">
      <w:pPr>
        <w:pStyle w:val="CodePACKT"/>
      </w:pPr>
      <w:r>
        <w:t xml:space="preserve">  &lt;/head&gt;</w:t>
      </w:r>
    </w:p>
    <w:p w14:paraId="1CC5BEA7" w14:textId="77777777" w:rsidR="00147A77" w:rsidRDefault="00147A77" w:rsidP="00147A77">
      <w:pPr>
        <w:pStyle w:val="CodePACKT"/>
      </w:pPr>
      <w:r>
        <w:t xml:space="preserve">  &lt;</w:t>
      </w:r>
      <w:proofErr w:type="gramStart"/>
      <w:r>
        <w:t>body</w:t>
      </w:r>
      <w:proofErr w:type="gramEnd"/>
      <w:r>
        <w:t>&gt;</w:t>
      </w:r>
    </w:p>
    <w:p w14:paraId="692FC35D" w14:textId="77777777" w:rsidR="00147A77" w:rsidRDefault="00147A77" w:rsidP="00147A77">
      <w:pPr>
        <w:pStyle w:val="CodePACKT"/>
      </w:pPr>
    </w:p>
    <w:p w14:paraId="6866B78D" w14:textId="77777777" w:rsidR="00147A77" w:rsidRDefault="00147A77" w:rsidP="00147A77">
      <w:pPr>
        <w:pStyle w:val="CodePACKT"/>
      </w:pPr>
      <w:r>
        <w:t xml:space="preserve">    &lt;</w:t>
      </w:r>
      <w:proofErr w:type="gramStart"/>
      <w:r>
        <w:t>h1</w:t>
      </w:r>
      <w:proofErr w:type="gramEnd"/>
      <w:r>
        <w:t xml:space="preserve">&gt;This </w:t>
      </w:r>
      <w:proofErr w:type="spellStart"/>
      <w:r>
        <w:t>iframe</w:t>
      </w:r>
      <w:proofErr w:type="spellEnd"/>
      <w:r>
        <w:t xml:space="preserve"> is on port #&lt;span id="port-number"&gt;&lt;/span&gt;&lt;/h1&gt;</w:t>
      </w:r>
    </w:p>
    <w:p w14:paraId="479C8439" w14:textId="77777777" w:rsidR="00147A77" w:rsidRDefault="00147A77" w:rsidP="00147A77">
      <w:pPr>
        <w:pStyle w:val="CodePACKT"/>
      </w:pPr>
    </w:p>
    <w:p w14:paraId="5A895D0A" w14:textId="77777777" w:rsidR="00147A77" w:rsidRDefault="00147A77" w:rsidP="00147A77">
      <w:pPr>
        <w:pStyle w:val="CodePACKT"/>
      </w:pPr>
      <w:r>
        <w:t xml:space="preserve">    &lt;</w:t>
      </w:r>
      <w:proofErr w:type="gramStart"/>
      <w:r>
        <w:t>div</w:t>
      </w:r>
      <w:proofErr w:type="gramEnd"/>
      <w:r>
        <w:t xml:space="preserve"> id="messages"&gt;&lt;/div&gt;</w:t>
      </w:r>
    </w:p>
    <w:p w14:paraId="62C33CC5" w14:textId="77777777" w:rsidR="00147A77" w:rsidRDefault="00147A77" w:rsidP="00147A77">
      <w:pPr>
        <w:pStyle w:val="CodePACKT"/>
      </w:pPr>
    </w:p>
    <w:p w14:paraId="76FF403C" w14:textId="77777777" w:rsidR="00147A77" w:rsidRDefault="00147A77" w:rsidP="00147A77">
      <w:pPr>
        <w:pStyle w:val="CodePACKT"/>
      </w:pPr>
      <w:r>
        <w:t xml:space="preserve">    &lt;</w:t>
      </w:r>
      <w:proofErr w:type="spellStart"/>
      <w:proofErr w:type="gramStart"/>
      <w:r>
        <w:t>hr</w:t>
      </w:r>
      <w:proofErr w:type="spellEnd"/>
      <w:proofErr w:type="gramEnd"/>
      <w:r>
        <w:t>&gt;</w:t>
      </w:r>
    </w:p>
    <w:p w14:paraId="39502280" w14:textId="77777777" w:rsidR="00147A77" w:rsidRDefault="00147A77" w:rsidP="00147A77">
      <w:pPr>
        <w:pStyle w:val="CodePACKT"/>
      </w:pPr>
    </w:p>
    <w:p w14:paraId="52486722" w14:textId="77777777" w:rsidR="00147A77" w:rsidRDefault="00147A77" w:rsidP="00147A77">
      <w:pPr>
        <w:pStyle w:val="CodePACKT"/>
      </w:pPr>
      <w:r>
        <w:t xml:space="preserve">    &lt;</w:t>
      </w:r>
      <w:proofErr w:type="gramStart"/>
      <w:r>
        <w:t>button</w:t>
      </w:r>
      <w:proofErr w:type="gramEnd"/>
      <w:r>
        <w:t xml:space="preserve"> id="broadcast"&gt;Broadcast&lt;/button&gt;</w:t>
      </w:r>
    </w:p>
    <w:p w14:paraId="3EA96D00" w14:textId="77777777" w:rsidR="00147A77" w:rsidRDefault="00147A77" w:rsidP="00147A77">
      <w:pPr>
        <w:pStyle w:val="CodePACKT"/>
      </w:pPr>
    </w:p>
    <w:p w14:paraId="04C77730" w14:textId="77777777" w:rsidR="00147A77" w:rsidRDefault="00147A77" w:rsidP="00147A77">
      <w:pPr>
        <w:pStyle w:val="CodePACKT"/>
      </w:pPr>
      <w:r>
        <w:t xml:space="preserve">    &lt;</w:t>
      </w:r>
      <w:proofErr w:type="gramStart"/>
      <w:r>
        <w:t>script</w:t>
      </w:r>
      <w:proofErr w:type="gramEnd"/>
      <w:r>
        <w:t xml:space="preserve"> </w:t>
      </w:r>
      <w:proofErr w:type="spellStart"/>
      <w:r>
        <w:t>src</w:t>
      </w:r>
      <w:proofErr w:type="spellEnd"/>
      <w:r>
        <w:t>="/socket.io/socket.io.js"&gt;&lt;/script&gt;</w:t>
      </w:r>
    </w:p>
    <w:p w14:paraId="73342C46" w14:textId="77777777" w:rsidR="00147A77" w:rsidRDefault="00147A77" w:rsidP="00147A77">
      <w:pPr>
        <w:pStyle w:val="CodePACKT"/>
      </w:pPr>
      <w:r>
        <w:t xml:space="preserve">    &lt;</w:t>
      </w:r>
      <w:proofErr w:type="gramStart"/>
      <w:r>
        <w:t>script</w:t>
      </w:r>
      <w:proofErr w:type="gramEnd"/>
      <w:r>
        <w:t>&gt;</w:t>
      </w:r>
    </w:p>
    <w:p w14:paraId="33937058" w14:textId="77777777" w:rsidR="00147A77" w:rsidRDefault="00147A77" w:rsidP="00147A77">
      <w:pPr>
        <w:pStyle w:val="CodePACKT"/>
      </w:pPr>
    </w:p>
    <w:p w14:paraId="3A499DA3" w14:textId="77777777" w:rsidR="00147A77" w:rsidRDefault="00147A77" w:rsidP="00147A77">
      <w:pPr>
        <w:pStyle w:val="CodePACKT"/>
      </w:pPr>
      <w:r>
        <w:t xml:space="preserve">    // The port number needs to be dynamic so we can</w:t>
      </w:r>
    </w:p>
    <w:p w14:paraId="35313C80" w14:textId="77777777" w:rsidR="00147A77" w:rsidRDefault="00147A77" w:rsidP="00147A77">
      <w:pPr>
        <w:pStyle w:val="CodePACKT"/>
      </w:pPr>
      <w:r>
        <w:t xml:space="preserve">    // Use this page on any port</w:t>
      </w:r>
    </w:p>
    <w:p w14:paraId="3CEABC83" w14:textId="77777777" w:rsidR="00147A77" w:rsidRDefault="00147A77" w:rsidP="00147A77">
      <w:pPr>
        <w:pStyle w:val="CodePACKT"/>
      </w:pPr>
      <w:r>
        <w:t xml:space="preserve">    </w:t>
      </w:r>
      <w:proofErr w:type="spellStart"/>
      <w:proofErr w:type="gramStart"/>
      <w:r>
        <w:t>var</w:t>
      </w:r>
      <w:proofErr w:type="spellEnd"/>
      <w:proofErr w:type="gramEnd"/>
      <w:r>
        <w:t xml:space="preserve"> port = </w:t>
      </w:r>
      <w:proofErr w:type="spellStart"/>
      <w:r>
        <w:t>window.location.port</w:t>
      </w:r>
      <w:proofErr w:type="spellEnd"/>
      <w:r>
        <w:t>,</w:t>
      </w:r>
    </w:p>
    <w:p w14:paraId="144EC868" w14:textId="77777777" w:rsidR="00147A77" w:rsidRDefault="00147A77" w:rsidP="00147A77">
      <w:pPr>
        <w:pStyle w:val="CodePACKT"/>
      </w:pPr>
      <w:r>
        <w:t xml:space="preserve">        </w:t>
      </w:r>
      <w:proofErr w:type="gramStart"/>
      <w:r>
        <w:t>socket</w:t>
      </w:r>
      <w:proofErr w:type="gramEnd"/>
      <w:r>
        <w:t xml:space="preserve"> = </w:t>
      </w:r>
      <w:proofErr w:type="spellStart"/>
      <w:r>
        <w:t>io.connect</w:t>
      </w:r>
      <w:proofErr w:type="spellEnd"/>
      <w:r>
        <w:t>('http://</w:t>
      </w:r>
      <w:proofErr w:type="spellStart"/>
      <w:r>
        <w:t>localhost</w:t>
      </w:r>
      <w:proofErr w:type="spellEnd"/>
      <w:r>
        <w:t>:' + port);</w:t>
      </w:r>
    </w:p>
    <w:p w14:paraId="2D6AF6F4" w14:textId="77777777" w:rsidR="00147A77" w:rsidRDefault="00147A77" w:rsidP="00147A77">
      <w:pPr>
        <w:pStyle w:val="CodePACKT"/>
      </w:pPr>
    </w:p>
    <w:p w14:paraId="7B90B8D1" w14:textId="77777777" w:rsidR="00147A77" w:rsidRDefault="00147A77" w:rsidP="00147A77">
      <w:pPr>
        <w:pStyle w:val="CodePACKT"/>
      </w:pPr>
      <w:r>
        <w:t xml:space="preserve">    </w:t>
      </w:r>
      <w:proofErr w:type="spellStart"/>
      <w:proofErr w:type="gramStart"/>
      <w:r>
        <w:t>document.getElementById</w:t>
      </w:r>
      <w:proofErr w:type="spellEnd"/>
      <w:proofErr w:type="gramEnd"/>
      <w:r>
        <w:t>('port-number').</w:t>
      </w:r>
      <w:proofErr w:type="spellStart"/>
      <w:r>
        <w:t>innerHTML</w:t>
      </w:r>
      <w:proofErr w:type="spellEnd"/>
      <w:r>
        <w:t xml:space="preserve"> = port;</w:t>
      </w:r>
    </w:p>
    <w:p w14:paraId="7A0F2362" w14:textId="77777777" w:rsidR="00147A77" w:rsidRDefault="00147A77" w:rsidP="00147A77">
      <w:pPr>
        <w:pStyle w:val="CodePACKT"/>
      </w:pPr>
    </w:p>
    <w:p w14:paraId="31CD5160" w14:textId="77777777" w:rsidR="00147A77" w:rsidRDefault="00147A77" w:rsidP="00147A77">
      <w:pPr>
        <w:pStyle w:val="CodePACKT"/>
      </w:pPr>
      <w:r>
        <w:t xml:space="preserve">    // Add new messages to the list</w:t>
      </w:r>
    </w:p>
    <w:p w14:paraId="2CB7A392" w14:textId="77777777" w:rsidR="00147A77" w:rsidRDefault="00147A77" w:rsidP="00147A77">
      <w:pPr>
        <w:pStyle w:val="CodePACKT"/>
      </w:pPr>
      <w:r>
        <w:t xml:space="preserve">    </w:t>
      </w:r>
      <w:proofErr w:type="spellStart"/>
      <w:proofErr w:type="gramStart"/>
      <w:r>
        <w:t>socket.on</w:t>
      </w:r>
      <w:proofErr w:type="spellEnd"/>
      <w:proofErr w:type="gramEnd"/>
      <w:r>
        <w:t>('</w:t>
      </w:r>
      <w:proofErr w:type="spellStart"/>
      <w:r>
        <w:t>message.received</w:t>
      </w:r>
      <w:proofErr w:type="spellEnd"/>
      <w:r>
        <w:t>', function (port) {</w:t>
      </w:r>
    </w:p>
    <w:p w14:paraId="1C0AEDC2" w14:textId="77777777" w:rsidR="00147A77" w:rsidRDefault="00147A77" w:rsidP="00147A77">
      <w:pPr>
        <w:pStyle w:val="CodePACKT"/>
      </w:pPr>
      <w:r>
        <w:t xml:space="preserve">      </w:t>
      </w:r>
      <w:proofErr w:type="spellStart"/>
      <w:proofErr w:type="gramStart"/>
      <w:r>
        <w:t>var</w:t>
      </w:r>
      <w:proofErr w:type="spellEnd"/>
      <w:proofErr w:type="gramEnd"/>
      <w:r>
        <w:t xml:space="preserve"> message = </w:t>
      </w:r>
      <w:proofErr w:type="spellStart"/>
      <w:r>
        <w:t>document.createElement</w:t>
      </w:r>
      <w:proofErr w:type="spellEnd"/>
      <w:r>
        <w:t>('div');</w:t>
      </w:r>
    </w:p>
    <w:p w14:paraId="6A4FFD85" w14:textId="77777777" w:rsidR="00147A77" w:rsidRDefault="00147A77" w:rsidP="00147A77">
      <w:pPr>
        <w:pStyle w:val="CodePACKT"/>
      </w:pPr>
      <w:r>
        <w:t xml:space="preserve">      </w:t>
      </w:r>
      <w:proofErr w:type="spellStart"/>
      <w:proofErr w:type="gramStart"/>
      <w:r>
        <w:t>message.innerHTML</w:t>
      </w:r>
      <w:proofErr w:type="spellEnd"/>
      <w:proofErr w:type="gramEnd"/>
      <w:r>
        <w:t xml:space="preserve"> = `Received message from port ${port}`;</w:t>
      </w:r>
    </w:p>
    <w:p w14:paraId="19BDD38D" w14:textId="77777777" w:rsidR="00147A77" w:rsidRDefault="00147A77" w:rsidP="00147A77">
      <w:pPr>
        <w:pStyle w:val="CodePACKT"/>
      </w:pPr>
      <w:r>
        <w:t xml:space="preserve">      </w:t>
      </w:r>
      <w:proofErr w:type="spellStart"/>
      <w:proofErr w:type="gramStart"/>
      <w:r>
        <w:t>document.getElementById</w:t>
      </w:r>
      <w:proofErr w:type="spellEnd"/>
      <w:proofErr w:type="gramEnd"/>
      <w:r>
        <w:t>('messages').</w:t>
      </w:r>
      <w:proofErr w:type="spellStart"/>
      <w:r>
        <w:t>appendChild</w:t>
      </w:r>
      <w:proofErr w:type="spellEnd"/>
      <w:r>
        <w:t>(message);</w:t>
      </w:r>
    </w:p>
    <w:p w14:paraId="226981D8" w14:textId="77777777" w:rsidR="00147A77" w:rsidRDefault="00147A77" w:rsidP="00147A77">
      <w:pPr>
        <w:pStyle w:val="CodePACKT"/>
      </w:pPr>
      <w:r>
        <w:t xml:space="preserve">    });</w:t>
      </w:r>
    </w:p>
    <w:p w14:paraId="44A70918" w14:textId="77777777" w:rsidR="00147A77" w:rsidRDefault="00147A77" w:rsidP="00147A77">
      <w:pPr>
        <w:pStyle w:val="CodePACKT"/>
      </w:pPr>
    </w:p>
    <w:p w14:paraId="5714BE73" w14:textId="77777777" w:rsidR="00147A77" w:rsidRDefault="00147A77" w:rsidP="00147A77">
      <w:pPr>
        <w:pStyle w:val="CodePACKT"/>
      </w:pPr>
      <w:r>
        <w:t xml:space="preserve">    // When the "broadcast" button is clicked,</w:t>
      </w:r>
    </w:p>
    <w:p w14:paraId="51DB2EB9" w14:textId="77777777" w:rsidR="00147A77" w:rsidRDefault="00147A77" w:rsidP="00147A77">
      <w:pPr>
        <w:pStyle w:val="CodePACKT"/>
      </w:pPr>
      <w:r>
        <w:t xml:space="preserve">    // We will send a message to the server to render the message</w:t>
      </w:r>
    </w:p>
    <w:p w14:paraId="609C4D17" w14:textId="77777777" w:rsidR="00147A77" w:rsidRDefault="00147A77" w:rsidP="00147A77">
      <w:pPr>
        <w:pStyle w:val="CodePACKT"/>
      </w:pPr>
      <w:r>
        <w:t xml:space="preserve">    </w:t>
      </w:r>
      <w:proofErr w:type="spellStart"/>
      <w:proofErr w:type="gramStart"/>
      <w:r>
        <w:t>document.getElementById</w:t>
      </w:r>
      <w:proofErr w:type="spellEnd"/>
      <w:proofErr w:type="gramEnd"/>
      <w:r>
        <w:t>('broadcast').</w:t>
      </w:r>
      <w:proofErr w:type="spellStart"/>
      <w:r>
        <w:t>addEventListener</w:t>
      </w:r>
      <w:proofErr w:type="spellEnd"/>
      <w:r>
        <w:t>('click', function () {</w:t>
      </w:r>
    </w:p>
    <w:p w14:paraId="67465C0C" w14:textId="77777777" w:rsidR="00147A77" w:rsidRDefault="00147A77" w:rsidP="00147A77">
      <w:pPr>
        <w:pStyle w:val="CodePACKT"/>
      </w:pPr>
      <w:r>
        <w:t xml:space="preserve">      </w:t>
      </w:r>
      <w:proofErr w:type="spellStart"/>
      <w:proofErr w:type="gramStart"/>
      <w:r>
        <w:t>socket.emit</w:t>
      </w:r>
      <w:proofErr w:type="spellEnd"/>
      <w:proofErr w:type="gramEnd"/>
      <w:r>
        <w:t>('</w:t>
      </w:r>
      <w:proofErr w:type="spellStart"/>
      <w:r>
        <w:t>message.sent</w:t>
      </w:r>
      <w:proofErr w:type="spellEnd"/>
      <w:r>
        <w:t>', port);</w:t>
      </w:r>
    </w:p>
    <w:p w14:paraId="11461965" w14:textId="77777777" w:rsidR="00147A77" w:rsidRDefault="00147A77" w:rsidP="00147A77">
      <w:pPr>
        <w:pStyle w:val="CodePACKT"/>
      </w:pPr>
      <w:r>
        <w:t xml:space="preserve">    });</w:t>
      </w:r>
    </w:p>
    <w:p w14:paraId="4948F3C9" w14:textId="77777777" w:rsidR="00147A77" w:rsidRDefault="00147A77" w:rsidP="00147A77">
      <w:pPr>
        <w:pStyle w:val="CodePACKT"/>
      </w:pPr>
    </w:p>
    <w:p w14:paraId="0EBD336C" w14:textId="77777777" w:rsidR="00147A77" w:rsidRDefault="00147A77" w:rsidP="00147A77">
      <w:pPr>
        <w:pStyle w:val="CodePACKT"/>
      </w:pPr>
      <w:r>
        <w:t xml:space="preserve">    &lt;/script&gt;</w:t>
      </w:r>
    </w:p>
    <w:p w14:paraId="0B6A8211" w14:textId="77777777" w:rsidR="00147A77" w:rsidRDefault="00147A77" w:rsidP="00147A77">
      <w:pPr>
        <w:pStyle w:val="CodePACKT"/>
      </w:pPr>
      <w:r>
        <w:t xml:space="preserve">  &lt;/body&gt;</w:t>
      </w:r>
    </w:p>
    <w:p w14:paraId="100C72C3" w14:textId="77777777" w:rsidR="00147A77" w:rsidRDefault="00147A77" w:rsidP="00147A77">
      <w:pPr>
        <w:pStyle w:val="CodePACKT"/>
      </w:pPr>
      <w:r>
        <w:t>&lt;/html&gt;</w:t>
      </w:r>
    </w:p>
    <w:p w14:paraId="10E33F0F" w14:textId="77777777" w:rsidR="00AA19FF" w:rsidRDefault="00AA19FF" w:rsidP="00AA19FF">
      <w:pPr>
        <w:pStyle w:val="normal0"/>
        <w:spacing w:before="0" w:after="50"/>
        <w:ind w:left="360"/>
      </w:pPr>
    </w:p>
    <w:p w14:paraId="2EE748E0" w14:textId="4F3778FF" w:rsidR="00AA19FF" w:rsidRDefault="00AA19FF" w:rsidP="009A0ABB">
      <w:pPr>
        <w:pStyle w:val="normal0"/>
        <w:numPr>
          <w:ilvl w:val="0"/>
          <w:numId w:val="13"/>
        </w:numPr>
        <w:tabs>
          <w:tab w:val="left" w:pos="360"/>
        </w:tabs>
        <w:spacing w:before="0"/>
        <w:ind w:right="360" w:hanging="363"/>
        <w:pPrChange w:id="11" w:author="Mayur Pawanikar" w:date="2015-07-08T12:58:00Z">
          <w:pPr>
            <w:pStyle w:val="normal0"/>
            <w:numPr>
              <w:numId w:val="1"/>
            </w:numPr>
            <w:tabs>
              <w:tab w:val="num" w:pos="0"/>
              <w:tab w:val="left" w:pos="360"/>
            </w:tabs>
            <w:spacing w:before="0"/>
            <w:ind w:left="480" w:right="360" w:hanging="363"/>
          </w:pPr>
        </w:pPrChange>
      </w:pPr>
      <w:r>
        <w:rPr>
          <w:rFonts w:ascii="Times New Roman" w:eastAsia="Times New Roman" w:hAnsi="Times New Roman" w:cs="Times New Roman"/>
          <w:sz w:val="22"/>
          <w:szCs w:val="22"/>
        </w:rPr>
        <w:t xml:space="preserve">Start your server by running </w:t>
      </w:r>
      <w:r>
        <w:rPr>
          <w:rFonts w:ascii="Droid Sans Mono" w:eastAsia="Droid Sans Mono" w:hAnsi="Droid Sans Mono" w:cs="Droid Sans Mono"/>
          <w:color w:val="747959"/>
          <w:sz w:val="19"/>
          <w:szCs w:val="19"/>
        </w:rPr>
        <w:t>node server</w:t>
      </w:r>
      <w:r>
        <w:rPr>
          <w:rFonts w:ascii="Times New Roman" w:eastAsia="Times New Roman" w:hAnsi="Times New Roman" w:cs="Times New Roman"/>
          <w:sz w:val="22"/>
          <w:szCs w:val="22"/>
        </w:rPr>
        <w:t>. You can navigated to localhost</w:t>
      </w:r>
      <w:proofErr w:type="gramStart"/>
      <w:r>
        <w:rPr>
          <w:rFonts w:ascii="Times New Roman" w:eastAsia="Times New Roman" w:hAnsi="Times New Roman" w:cs="Times New Roman"/>
          <w:sz w:val="22"/>
          <w:szCs w:val="22"/>
        </w:rPr>
        <w:t>:5555</w:t>
      </w:r>
      <w:proofErr w:type="gramEnd"/>
      <w:r>
        <w:rPr>
          <w:rFonts w:ascii="Times New Roman" w:eastAsia="Times New Roman" w:hAnsi="Times New Roman" w:cs="Times New Roman"/>
          <w:sz w:val="22"/>
          <w:szCs w:val="22"/>
        </w:rPr>
        <w:t xml:space="preserve"> in your browser and click the “broadcast” button in either </w:t>
      </w:r>
      <w:proofErr w:type="spellStart"/>
      <w:r>
        <w:rPr>
          <w:rFonts w:ascii="Times New Roman" w:eastAsia="Times New Roman" w:hAnsi="Times New Roman" w:cs="Times New Roman"/>
          <w:sz w:val="22"/>
          <w:szCs w:val="22"/>
        </w:rPr>
        <w:t>iframe</w:t>
      </w:r>
      <w:proofErr w:type="spellEnd"/>
      <w:r>
        <w:rPr>
          <w:rFonts w:ascii="Times New Roman" w:eastAsia="Times New Roman" w:hAnsi="Times New Roman" w:cs="Times New Roman"/>
          <w:sz w:val="22"/>
          <w:szCs w:val="22"/>
        </w:rPr>
        <w:t xml:space="preserve"> to broadcast a message in both domains. </w:t>
      </w:r>
      <w:bookmarkStart w:id="12" w:name="_GoBack"/>
      <w:bookmarkEnd w:id="12"/>
      <w:r w:rsidRPr="009A0ABB">
        <w:rPr>
          <w:rFonts w:ascii="Times New Roman" w:eastAsia="Times New Roman" w:hAnsi="Times New Roman" w:cs="Times New Roman"/>
          <w:sz w:val="22"/>
          <w:szCs w:val="22"/>
        </w:rPr>
        <w:t xml:space="preserve">The result should look </w:t>
      </w:r>
      <w:del w:id="13" w:author="Mayur Pawanikar" w:date="2015-07-08T12:58:00Z">
        <w:r w:rsidRPr="009A0ABB">
          <w:rPr>
            <w:rFonts w:ascii="Times New Roman" w:eastAsia="Times New Roman" w:hAnsi="Times New Roman" w:cs="Times New Roman"/>
            <w:sz w:val="22"/>
            <w:szCs w:val="22"/>
          </w:rPr>
          <w:delText>something like this</w:delText>
        </w:r>
      </w:del>
      <w:ins w:id="14" w:author="Mayur Pawanikar" w:date="2015-07-08T12:58:00Z">
        <w:r w:rsidRPr="009A0ABB">
          <w:rPr>
            <w:rFonts w:ascii="Times New Roman" w:eastAsia="Times New Roman" w:hAnsi="Times New Roman" w:cs="Times New Roman"/>
            <w:sz w:val="22"/>
            <w:szCs w:val="22"/>
          </w:rPr>
          <w:t>similar to the one as in the previous recipe.</w:t>
        </w:r>
      </w:ins>
      <w:del w:id="15" w:author="Mayur Pawanikar" w:date="2015-07-08T13:02:00Z">
        <w:r w:rsidRPr="009A0ABB">
          <w:rPr>
            <w:rFonts w:ascii="Times New Roman" w:eastAsia="Times New Roman" w:hAnsi="Times New Roman" w:cs="Times New Roman"/>
            <w:sz w:val="22"/>
            <w:szCs w:val="22"/>
          </w:rPr>
          <w:delText>:</w:delText>
        </w:r>
      </w:del>
    </w:p>
    <w:p w14:paraId="79E39469" w14:textId="77777777" w:rsidR="00AA19FF" w:rsidRDefault="00AA19FF" w:rsidP="00AA19FF">
      <w:pPr>
        <w:pStyle w:val="normal0"/>
        <w:tabs>
          <w:tab w:val="left" w:pos="360"/>
        </w:tabs>
        <w:spacing w:before="0"/>
        <w:ind w:left="720" w:hanging="363"/>
      </w:pPr>
    </w:p>
    <w:p w14:paraId="2AC17496" w14:textId="77777777" w:rsidR="00AA19FF" w:rsidRDefault="00AA19FF" w:rsidP="00AA19FF">
      <w:pPr>
        <w:pStyle w:val="normal0"/>
        <w:spacing w:before="0" w:after="120"/>
        <w:rPr>
          <w:del w:id="16" w:author="Mayur Pawanikar" w:date="2015-07-08T13:02:00Z"/>
        </w:rPr>
      </w:pPr>
      <w:del w:id="17" w:author="Mayur Pawanikar" w:date="2015-07-08T13:02:00Z">
        <w:r>
          <w:rPr>
            <w:noProof/>
          </w:rPr>
          <w:drawing>
            <wp:inline distT="0" distB="0" distL="0" distR="0" wp14:anchorId="211EFFFC" wp14:editId="3D4F3D17">
              <wp:extent cx="3028642" cy="119998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3028642" cy="1199985"/>
                      </a:xfrm>
                      <a:prstGeom prst="rect">
                        <a:avLst/>
                      </a:prstGeom>
                      <a:ln/>
                    </pic:spPr>
                  </pic:pic>
                </a:graphicData>
              </a:graphic>
            </wp:inline>
          </w:drawing>
        </w:r>
        <w:commentRangeStart w:id="18"/>
        <w:commentRangeEnd w:id="18"/>
        <w:r>
          <w:commentReference w:id="18"/>
        </w:r>
      </w:del>
    </w:p>
    <w:p w14:paraId="5AA25C75" w14:textId="77777777" w:rsidR="00AA19FF" w:rsidRDefault="00AA19FF" w:rsidP="00AA19FF">
      <w:pPr>
        <w:pStyle w:val="normal0"/>
        <w:spacing w:before="0" w:after="120"/>
        <w:rPr>
          <w:del w:id="19" w:author="Mayur Pawanikar" w:date="2015-07-08T13:02:00Z"/>
        </w:rPr>
      </w:pPr>
      <w:del w:id="20" w:author="Mayur Pawanikar" w:date="2015-07-08T13:02:00Z">
        <w:r>
          <w:rPr>
            <w:b/>
            <w:color w:val="FF0000"/>
            <w:sz w:val="28"/>
            <w:szCs w:val="28"/>
          </w:rPr>
          <w:delText>Insert Image B04893_06_02.png</w:delText>
        </w:r>
      </w:del>
    </w:p>
    <w:p w14:paraId="21C1D6AA" w14:textId="77777777" w:rsidR="00AA19FF" w:rsidRDefault="00AA19FF" w:rsidP="00AA19FF">
      <w:pPr>
        <w:pStyle w:val="Heading2"/>
      </w:pPr>
      <w:r>
        <w:t>How It Works...</w:t>
      </w:r>
    </w:p>
    <w:p w14:paraId="2454E94A" w14:textId="77777777" w:rsidR="00AA19FF" w:rsidRDefault="00AA19FF" w:rsidP="00AA19FF">
      <w:pPr>
        <w:pStyle w:val="normal0"/>
        <w:spacing w:before="0" w:after="120"/>
      </w:pPr>
      <w:bookmarkStart w:id="21" w:name="h.tyjcwt" w:colFirst="0" w:colLast="0"/>
      <w:bookmarkEnd w:id="21"/>
      <w:r>
        <w:rPr>
          <w:rFonts w:ascii="Times New Roman" w:eastAsia="Times New Roman" w:hAnsi="Times New Roman" w:cs="Times New Roman"/>
          <w:sz w:val="22"/>
          <w:szCs w:val="22"/>
        </w:rPr>
        <w:t xml:space="preserve">Since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does such a great job of consuming and broadcasting events, this whole process is actually really easy. In our application, Socket.IO will emit a message from the client to the server. The server will take the emitted event and emit it over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Every server is listening for </w:t>
      </w:r>
      <w:proofErr w:type="spellStart"/>
      <w:r>
        <w:rPr>
          <w:rFonts w:ascii="Times New Roman" w:eastAsia="Times New Roman" w:hAnsi="Times New Roman" w:cs="Times New Roman"/>
          <w:sz w:val="22"/>
          <w:szCs w:val="22"/>
        </w:rPr>
        <w:t>RabbitMQ</w:t>
      </w:r>
      <w:proofErr w:type="spellEnd"/>
      <w:r>
        <w:rPr>
          <w:rFonts w:ascii="Times New Roman" w:eastAsia="Times New Roman" w:hAnsi="Times New Roman" w:cs="Times New Roman"/>
          <w:sz w:val="22"/>
          <w:szCs w:val="22"/>
        </w:rPr>
        <w:t xml:space="preserve"> to broadcast a socket.io message, so when it does, every server consumes the message and broadcasts it using the default Socket.IO </w:t>
      </w:r>
      <w:proofErr w:type="gramStart"/>
      <w:r>
        <w:rPr>
          <w:rFonts w:ascii="Droid Sans Mono" w:eastAsia="Droid Sans Mono" w:hAnsi="Droid Sans Mono" w:cs="Droid Sans Mono"/>
          <w:color w:val="747959"/>
          <w:sz w:val="19"/>
          <w:szCs w:val="19"/>
        </w:rPr>
        <w:t>emit(</w:t>
      </w:r>
      <w:proofErr w:type="gramEnd"/>
      <w:r>
        <w:rPr>
          <w:rFonts w:ascii="Droid Sans Mono" w:eastAsia="Droid Sans Mono" w:hAnsi="Droid Sans Mono" w:cs="Droid Sans Mono"/>
          <w:color w:val="747959"/>
          <w:sz w:val="19"/>
          <w:szCs w:val="19"/>
        </w:rPr>
        <w:t>)</w:t>
      </w:r>
      <w:r>
        <w:rPr>
          <w:rFonts w:ascii="Times New Roman" w:eastAsia="Times New Roman" w:hAnsi="Times New Roman" w:cs="Times New Roman"/>
          <w:sz w:val="22"/>
          <w:szCs w:val="22"/>
        </w:rPr>
        <w:t xml:space="preserve"> </w:t>
      </w:r>
      <w:commentRangeStart w:id="22"/>
      <w:r>
        <w:rPr>
          <w:rFonts w:ascii="Times New Roman" w:eastAsia="Times New Roman" w:hAnsi="Times New Roman" w:cs="Times New Roman"/>
          <w:sz w:val="22"/>
          <w:szCs w:val="22"/>
        </w:rPr>
        <w:t>method</w:t>
      </w:r>
      <w:commentRangeEnd w:id="22"/>
      <w:r>
        <w:commentReference w:id="22"/>
      </w:r>
      <w:r>
        <w:rPr>
          <w:rFonts w:ascii="Times New Roman" w:eastAsia="Times New Roman" w:hAnsi="Times New Roman" w:cs="Times New Roman"/>
          <w:sz w:val="22"/>
          <w:szCs w:val="22"/>
        </w:rPr>
        <w:t>.</w:t>
      </w:r>
    </w:p>
    <w:p w14:paraId="0CCAFE59" w14:textId="3A2DAEB8" w:rsidR="008E37A0" w:rsidRPr="00AA19FF" w:rsidRDefault="008E37A0" w:rsidP="00AA19FF"/>
    <w:sectPr w:rsidR="008E37A0" w:rsidRPr="00AA19FF">
      <w:pgSz w:w="12240" w:h="15840"/>
      <w:pgMar w:top="2347" w:right="2160" w:bottom="2707" w:left="216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yur Pawanikar" w:date="2015-09-05T13:40:00Z" w:initials="">
    <w:p w14:paraId="23E76D54" w14:textId="77777777" w:rsidR="00147A77" w:rsidRDefault="00147A77" w:rsidP="00AA19FF">
      <w:pPr>
        <w:pStyle w:val="normal0"/>
        <w:widowControl w:val="0"/>
        <w:spacing w:before="0" w:after="0"/>
      </w:pPr>
      <w:r>
        <w:rPr>
          <w:sz w:val="22"/>
          <w:szCs w:val="22"/>
        </w:rPr>
        <w:t>Well written chapter. The chapter is well supported with codes and screenshots.</w:t>
      </w:r>
    </w:p>
    <w:p w14:paraId="0059FE6B" w14:textId="77777777" w:rsidR="00147A77" w:rsidRDefault="00147A77" w:rsidP="00AA19FF">
      <w:pPr>
        <w:pStyle w:val="normal0"/>
        <w:widowControl w:val="0"/>
        <w:spacing w:before="0" w:after="0"/>
      </w:pPr>
      <w:r>
        <w:rPr>
          <w:sz w:val="22"/>
          <w:szCs w:val="22"/>
        </w:rPr>
        <w:t>I have deleted the last image as it was repetitive. Please check my comment there.</w:t>
      </w:r>
    </w:p>
  </w:comment>
  <w:comment w:id="1" w:author="Gonzalo Ayuso" w:date="2015-09-05T13:40:00Z" w:initials="">
    <w:p w14:paraId="17820C9D" w14:textId="77777777" w:rsidR="00147A77" w:rsidRDefault="00147A77" w:rsidP="00AA19FF">
      <w:pPr>
        <w:pStyle w:val="normal0"/>
        <w:widowControl w:val="0"/>
        <w:spacing w:before="0" w:after="0"/>
      </w:pPr>
      <w:r>
        <w:rPr>
          <w:sz w:val="22"/>
          <w:szCs w:val="22"/>
        </w:rPr>
        <w:t>Good starting point. Hype level up for this chapter.</w:t>
      </w:r>
    </w:p>
  </w:comment>
  <w:comment w:id="3" w:author="Gonzalo Ayuso" w:date="2015-09-05T13:40:00Z" w:initials="">
    <w:p w14:paraId="732AB049" w14:textId="77777777" w:rsidR="00147A77" w:rsidRDefault="00147A77" w:rsidP="00AA19FF">
      <w:pPr>
        <w:pStyle w:val="normal0"/>
        <w:widowControl w:val="0"/>
        <w:spacing w:before="0" w:after="0"/>
      </w:pPr>
      <w:r>
        <w:rPr>
          <w:sz w:val="22"/>
          <w:szCs w:val="22"/>
        </w:rPr>
        <w:t>Maybe you should say when we need to scale. How many sockets are OK for a single thread. I've seen people scaling server without traffic, only because they can. Sometimes it looks like we mandatory need to scale all</w:t>
      </w:r>
    </w:p>
  </w:comment>
  <w:comment w:id="6" w:author="Gonzalo Ayuso" w:date="2015-09-05T13:40:00Z" w:initials="">
    <w:p w14:paraId="47B9D324" w14:textId="77777777" w:rsidR="00147A77" w:rsidRDefault="00147A77" w:rsidP="00AA19FF">
      <w:pPr>
        <w:pStyle w:val="normal0"/>
        <w:widowControl w:val="0"/>
        <w:spacing w:before="0" w:after="0"/>
      </w:pPr>
      <w:proofErr w:type="gramStart"/>
      <w:r>
        <w:rPr>
          <w:sz w:val="22"/>
          <w:szCs w:val="22"/>
        </w:rPr>
        <w:t>typo</w:t>
      </w:r>
      <w:proofErr w:type="gramEnd"/>
      <w:r>
        <w:rPr>
          <w:sz w:val="22"/>
          <w:szCs w:val="22"/>
        </w:rPr>
        <w:t xml:space="preserve"> error. You should review all snippets. At least the Draft I'm working with has a lot of errors. I know word processors are a nightmare with source code. I understand the final version will be ok. I'll stop reporting those kind of errors.</w:t>
      </w:r>
    </w:p>
  </w:comment>
  <w:comment w:id="10" w:author="Gonzalo Ayuso" w:date="2015-09-05T13:40:00Z" w:initials="">
    <w:p w14:paraId="3EE5EA6A" w14:textId="77777777" w:rsidR="00147A77" w:rsidRDefault="00147A77" w:rsidP="00AA19FF">
      <w:pPr>
        <w:pStyle w:val="normal0"/>
        <w:widowControl w:val="0"/>
        <w:spacing w:before="0" w:after="0"/>
      </w:pPr>
      <w:r>
        <w:rPr>
          <w:sz w:val="22"/>
          <w:szCs w:val="22"/>
        </w:rPr>
        <w:t>Well explained</w:t>
      </w:r>
    </w:p>
  </w:comment>
  <w:comment w:id="18" w:author="Mayur Pawanikar" w:date="2015-09-05T13:40:00Z" w:initials="">
    <w:p w14:paraId="155EB249" w14:textId="77777777" w:rsidR="00147A77" w:rsidRDefault="00147A77" w:rsidP="00AA19FF">
      <w:pPr>
        <w:pStyle w:val="normal0"/>
        <w:widowControl w:val="0"/>
        <w:spacing w:before="0" w:after="0"/>
      </w:pPr>
      <w:r>
        <w:rPr>
          <w:sz w:val="22"/>
          <w:szCs w:val="22"/>
        </w:rPr>
        <w:t>I have deleted this image as the user can very easily refer to the previous recipe and check the result. Do let me know your views about it.</w:t>
      </w:r>
    </w:p>
  </w:comment>
  <w:comment w:id="22" w:author="Gonzalo Ayuso" w:date="2015-09-05T13:44:00Z" w:initials="">
    <w:p w14:paraId="6CEA62D3" w14:textId="77777777" w:rsidR="00147A77" w:rsidRDefault="00147A77" w:rsidP="00AA19FF">
      <w:pPr>
        <w:pStyle w:val="normal0"/>
        <w:widowControl w:val="0"/>
        <w:spacing w:before="0" w:after="0"/>
      </w:pPr>
      <w:r>
        <w:rPr>
          <w:sz w:val="22"/>
          <w:szCs w:val="22"/>
        </w:rPr>
        <w:t xml:space="preserve">Well done. Hype up at the beginning and meets expectations. Provably the best chapter until now. </w:t>
      </w:r>
    </w:p>
    <w:p w14:paraId="76DE1D5A" w14:textId="77777777" w:rsidR="00147A77" w:rsidRDefault="00147A77" w:rsidP="00AA19FF">
      <w:pPr>
        <w:pStyle w:val="normal0"/>
        <w:widowControl w:val="0"/>
        <w:spacing w:before="0" w:after="0"/>
      </w:pPr>
    </w:p>
    <w:p w14:paraId="42190AB1" w14:textId="77777777" w:rsidR="00147A77" w:rsidRDefault="00147A77" w:rsidP="00AA19FF">
      <w:pPr>
        <w:pStyle w:val="normal0"/>
        <w:widowControl w:val="0"/>
        <w:spacing w:before="0" w:after="0"/>
      </w:pPr>
      <w:r>
        <w:rPr>
          <w:sz w:val="22"/>
          <w:szCs w:val="22"/>
        </w:rPr>
        <w:t>Maybe the "bad" part is the gap level between this chapter and the another ones.</w:t>
      </w:r>
    </w:p>
    <w:p w14:paraId="55BC1206" w14:textId="77777777" w:rsidR="00147A77" w:rsidRDefault="00147A77" w:rsidP="00AA19FF">
      <w:pPr>
        <w:pStyle w:val="normal0"/>
        <w:widowControl w:val="0"/>
        <w:spacing w:before="0" w:after="0"/>
      </w:pPr>
    </w:p>
    <w:p w14:paraId="660669CC" w14:textId="77777777" w:rsidR="00147A77" w:rsidRDefault="00147A77" w:rsidP="00AA19FF">
      <w:pPr>
        <w:pStyle w:val="normal0"/>
        <w:widowControl w:val="0"/>
        <w:spacing w:before="0" w:after="0"/>
        <w:rPr>
          <w:sz w:val="22"/>
          <w:szCs w:val="22"/>
        </w:rPr>
      </w:pPr>
      <w:r>
        <w:rPr>
          <w:sz w:val="22"/>
          <w:szCs w:val="22"/>
        </w:rPr>
        <w:t>I miss one good technique to scale our socket.io installations. Each tab uses one socket. If users open 5 tabs, server will create 5 sockets. HTML5 allows us to use workers and shared workers. We can easily enclose our socket.io connections inside a shared worker, so the server needs will reduce and the scale needs too. But maybe this technique is out of scope this chapter.</w:t>
      </w:r>
    </w:p>
    <w:p w14:paraId="1F159DFD" w14:textId="77777777" w:rsidR="00147A77" w:rsidRDefault="00147A77" w:rsidP="00AA19FF">
      <w:pPr>
        <w:pStyle w:val="normal0"/>
        <w:widowControl w:val="0"/>
        <w:spacing w:before="0" w:after="0"/>
        <w:rPr>
          <w:sz w:val="22"/>
          <w:szCs w:val="22"/>
        </w:rPr>
      </w:pPr>
    </w:p>
    <w:p w14:paraId="2B0C5556" w14:textId="0F73CC4C" w:rsidR="00147A77" w:rsidRDefault="00147A77" w:rsidP="00AA19FF">
      <w:pPr>
        <w:pStyle w:val="normal0"/>
        <w:widowControl w:val="0"/>
        <w:spacing w:before="0" w:after="0"/>
      </w:pPr>
      <w:r>
        <w:rPr>
          <w:sz w:val="22"/>
          <w:szCs w:val="22"/>
        </w:rPr>
        <w:t>That is a really cool idea. I’ll have to play around with that. Probably out of scope for the chapter, but I may have to revisit that in a promotional blog post or something. - Tyson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roid Sans Mono">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90758"/>
    <w:multiLevelType w:val="multilevel"/>
    <w:tmpl w:val="A9F4892C"/>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nsid w:val="127306D5"/>
    <w:multiLevelType w:val="multilevel"/>
    <w:tmpl w:val="A9F4892C"/>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F54E4B"/>
    <w:multiLevelType w:val="multilevel"/>
    <w:tmpl w:val="A9385C82"/>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7">
    <w:nsid w:val="3CF844DC"/>
    <w:multiLevelType w:val="multilevel"/>
    <w:tmpl w:val="F48E930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46532591"/>
    <w:multiLevelType w:val="multilevel"/>
    <w:tmpl w:val="A9F4892C"/>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9">
    <w:nsid w:val="4AE57078"/>
    <w:multiLevelType w:val="multilevel"/>
    <w:tmpl w:val="A9F4892C"/>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0">
    <w:nsid w:val="5FCB4596"/>
    <w:multiLevelType w:val="multilevel"/>
    <w:tmpl w:val="9266C9EC"/>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1">
    <w:nsid w:val="73A434D4"/>
    <w:multiLevelType w:val="multilevel"/>
    <w:tmpl w:val="EA869B26"/>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2">
    <w:nsid w:val="77956F04"/>
    <w:multiLevelType w:val="multilevel"/>
    <w:tmpl w:val="5D12EA94"/>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0"/>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12"/>
  </w:num>
  <w:num w:numId="16">
    <w:abstractNumId w:val="11"/>
  </w:num>
  <w:num w:numId="17">
    <w:abstractNumId w:val="6"/>
  </w:num>
  <w:num w:numId="18">
    <w:abstractNumId w:val="7"/>
  </w:num>
  <w:num w:numId="19">
    <w:abstractNumId w:val="2"/>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0A"/>
    <w:rsid w:val="000151B2"/>
    <w:rsid w:val="00081A79"/>
    <w:rsid w:val="00086795"/>
    <w:rsid w:val="000A5FA2"/>
    <w:rsid w:val="000B3B7A"/>
    <w:rsid w:val="00147A77"/>
    <w:rsid w:val="00152269"/>
    <w:rsid w:val="00153AF8"/>
    <w:rsid w:val="0015523E"/>
    <w:rsid w:val="00166E45"/>
    <w:rsid w:val="001F07DA"/>
    <w:rsid w:val="00207F53"/>
    <w:rsid w:val="002271C1"/>
    <w:rsid w:val="002306CF"/>
    <w:rsid w:val="00297811"/>
    <w:rsid w:val="002D0866"/>
    <w:rsid w:val="002E6E9B"/>
    <w:rsid w:val="00301A91"/>
    <w:rsid w:val="0032237F"/>
    <w:rsid w:val="00330736"/>
    <w:rsid w:val="00377798"/>
    <w:rsid w:val="003C285F"/>
    <w:rsid w:val="003D507A"/>
    <w:rsid w:val="00401326"/>
    <w:rsid w:val="00404496"/>
    <w:rsid w:val="0044494A"/>
    <w:rsid w:val="00491BFF"/>
    <w:rsid w:val="004A1E58"/>
    <w:rsid w:val="004C118F"/>
    <w:rsid w:val="004D3FAF"/>
    <w:rsid w:val="004D67CF"/>
    <w:rsid w:val="004F1CC1"/>
    <w:rsid w:val="00507EC3"/>
    <w:rsid w:val="00511317"/>
    <w:rsid w:val="00540A6B"/>
    <w:rsid w:val="00547B19"/>
    <w:rsid w:val="00564E82"/>
    <w:rsid w:val="00592C6E"/>
    <w:rsid w:val="005A27F1"/>
    <w:rsid w:val="00621C89"/>
    <w:rsid w:val="00621D19"/>
    <w:rsid w:val="00630E16"/>
    <w:rsid w:val="00640CAF"/>
    <w:rsid w:val="006A17BA"/>
    <w:rsid w:val="006B404F"/>
    <w:rsid w:val="006C6264"/>
    <w:rsid w:val="006F1C4D"/>
    <w:rsid w:val="007001F3"/>
    <w:rsid w:val="0070652A"/>
    <w:rsid w:val="007803D1"/>
    <w:rsid w:val="00783979"/>
    <w:rsid w:val="007A03A4"/>
    <w:rsid w:val="007A5ADF"/>
    <w:rsid w:val="007F55BA"/>
    <w:rsid w:val="008424D6"/>
    <w:rsid w:val="00861FDB"/>
    <w:rsid w:val="0086387A"/>
    <w:rsid w:val="008A22D2"/>
    <w:rsid w:val="008B390E"/>
    <w:rsid w:val="008B54D5"/>
    <w:rsid w:val="008E37A0"/>
    <w:rsid w:val="008E7090"/>
    <w:rsid w:val="00904E7C"/>
    <w:rsid w:val="0096087C"/>
    <w:rsid w:val="009A0ABB"/>
    <w:rsid w:val="00A43841"/>
    <w:rsid w:val="00A43FC6"/>
    <w:rsid w:val="00A86B89"/>
    <w:rsid w:val="00AA19FF"/>
    <w:rsid w:val="00AB4AD8"/>
    <w:rsid w:val="00AC7B57"/>
    <w:rsid w:val="00AD2A70"/>
    <w:rsid w:val="00AD4141"/>
    <w:rsid w:val="00AE010A"/>
    <w:rsid w:val="00B02093"/>
    <w:rsid w:val="00B13998"/>
    <w:rsid w:val="00B2333F"/>
    <w:rsid w:val="00B6447E"/>
    <w:rsid w:val="00B649F5"/>
    <w:rsid w:val="00B90C31"/>
    <w:rsid w:val="00B9105E"/>
    <w:rsid w:val="00BE08AB"/>
    <w:rsid w:val="00BF0DF8"/>
    <w:rsid w:val="00BF3CC9"/>
    <w:rsid w:val="00C13EC2"/>
    <w:rsid w:val="00C23BC7"/>
    <w:rsid w:val="00C3112F"/>
    <w:rsid w:val="00C50BCA"/>
    <w:rsid w:val="00C52E91"/>
    <w:rsid w:val="00C709CD"/>
    <w:rsid w:val="00C71BD4"/>
    <w:rsid w:val="00C96E1F"/>
    <w:rsid w:val="00CB4E82"/>
    <w:rsid w:val="00CE5F8A"/>
    <w:rsid w:val="00D45FAB"/>
    <w:rsid w:val="00D47176"/>
    <w:rsid w:val="00D64A4D"/>
    <w:rsid w:val="00DA1272"/>
    <w:rsid w:val="00DB6E15"/>
    <w:rsid w:val="00E014F4"/>
    <w:rsid w:val="00E6716D"/>
    <w:rsid w:val="00E839B6"/>
    <w:rsid w:val="00EA573F"/>
    <w:rsid w:val="00EB74CE"/>
    <w:rsid w:val="00EF4EF3"/>
    <w:rsid w:val="00F069BE"/>
    <w:rsid w:val="00F20CFD"/>
    <w:rsid w:val="00F55360"/>
    <w:rsid w:val="00F70499"/>
    <w:rsid w:val="00F72D98"/>
    <w:rsid w:val="00F86660"/>
    <w:rsid w:val="00FF5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89B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 w:type="character" w:styleId="FollowedHyperlink">
    <w:name w:val="FollowedHyperlink"/>
    <w:basedOn w:val="DefaultParagraphFont"/>
    <w:uiPriority w:val="99"/>
    <w:semiHidden/>
    <w:unhideWhenUsed/>
    <w:rsid w:val="007001F3"/>
    <w:rPr>
      <w:color w:val="800080" w:themeColor="followedHyperlink"/>
      <w:u w:val="single"/>
    </w:rPr>
  </w:style>
  <w:style w:type="paragraph" w:customStyle="1" w:styleId="normal0">
    <w:name w:val="normal"/>
    <w:rsid w:val="00AA19FF"/>
    <w:pPr>
      <w:spacing w:before="60" w:after="60"/>
    </w:pPr>
    <w:rPr>
      <w:rFonts w:ascii="Arial" w:eastAsia="Arial" w:hAnsi="Arial" w:cs="Arial"/>
      <w:color w:val="000000"/>
      <w:sz w:val="20"/>
      <w:szCs w:val="20"/>
    </w:rPr>
  </w:style>
  <w:style w:type="paragraph" w:styleId="Revision">
    <w:name w:val="Revision"/>
    <w:hidden/>
    <w:uiPriority w:val="99"/>
    <w:semiHidden/>
    <w:rsid w:val="009A0ABB"/>
    <w:rPr>
      <w:rFonts w:ascii="Arial" w:eastAsia="Times New Roman" w:hAnsi="Arial" w:cs="Arial"/>
      <w:bC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 w:type="character" w:styleId="FollowedHyperlink">
    <w:name w:val="FollowedHyperlink"/>
    <w:basedOn w:val="DefaultParagraphFont"/>
    <w:uiPriority w:val="99"/>
    <w:semiHidden/>
    <w:unhideWhenUsed/>
    <w:rsid w:val="007001F3"/>
    <w:rPr>
      <w:color w:val="800080" w:themeColor="followedHyperlink"/>
      <w:u w:val="single"/>
    </w:rPr>
  </w:style>
  <w:style w:type="paragraph" w:customStyle="1" w:styleId="normal0">
    <w:name w:val="normal"/>
    <w:rsid w:val="00AA19FF"/>
    <w:pPr>
      <w:spacing w:before="60" w:after="60"/>
    </w:pPr>
    <w:rPr>
      <w:rFonts w:ascii="Arial" w:eastAsia="Arial" w:hAnsi="Arial" w:cs="Arial"/>
      <w:color w:val="000000"/>
      <w:sz w:val="20"/>
      <w:szCs w:val="20"/>
    </w:rPr>
  </w:style>
  <w:style w:type="paragraph" w:styleId="Revision">
    <w:name w:val="Revision"/>
    <w:hidden/>
    <w:uiPriority w:val="99"/>
    <w:semiHidden/>
    <w:rsid w:val="009A0ABB"/>
    <w:rPr>
      <w:rFonts w:ascii="Arial" w:eastAsia="Times New Roman" w:hAnsi="Arial" w:cs="Arial"/>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62978">
      <w:bodyDiv w:val="1"/>
      <w:marLeft w:val="0"/>
      <w:marRight w:val="0"/>
      <w:marTop w:val="0"/>
      <w:marBottom w:val="0"/>
      <w:divBdr>
        <w:top w:val="none" w:sz="0" w:space="0" w:color="auto"/>
        <w:left w:val="none" w:sz="0" w:space="0" w:color="auto"/>
        <w:bottom w:val="none" w:sz="0" w:space="0" w:color="auto"/>
        <w:right w:val="none" w:sz="0" w:space="0" w:color="auto"/>
      </w:divBdr>
    </w:div>
    <w:div w:id="1323776904">
      <w:bodyDiv w:val="1"/>
      <w:marLeft w:val="0"/>
      <w:marRight w:val="0"/>
      <w:marTop w:val="0"/>
      <w:marBottom w:val="0"/>
      <w:divBdr>
        <w:top w:val="none" w:sz="0" w:space="0" w:color="auto"/>
        <w:left w:val="none" w:sz="0" w:space="0" w:color="auto"/>
        <w:bottom w:val="none" w:sz="0" w:space="0" w:color="auto"/>
        <w:right w:val="none" w:sz="0" w:space="0" w:color="auto"/>
      </w:divBdr>
    </w:div>
    <w:div w:id="1351028319">
      <w:bodyDiv w:val="1"/>
      <w:marLeft w:val="0"/>
      <w:marRight w:val="0"/>
      <w:marTop w:val="0"/>
      <w:marBottom w:val="0"/>
      <w:divBdr>
        <w:top w:val="none" w:sz="0" w:space="0" w:color="auto"/>
        <w:left w:val="none" w:sz="0" w:space="0" w:color="auto"/>
        <w:bottom w:val="none" w:sz="0" w:space="0" w:color="auto"/>
        <w:right w:val="none" w:sz="0" w:space="0" w:color="auto"/>
      </w:divBdr>
    </w:div>
    <w:div w:id="1774324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rabbitmq.com/download.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4337</Words>
  <Characters>24726</Characters>
  <Application>Microsoft Macintosh Word</Application>
  <DocSecurity>0</DocSecurity>
  <Lines>206</Lines>
  <Paragraphs>58</Paragraphs>
  <ScaleCrop>false</ScaleCrop>
  <Company/>
  <LinksUpToDate>false</LinksUpToDate>
  <CharactersWithSpaces>29005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Cadenhead</dc:creator>
  <cp:keywords/>
  <dc:description/>
  <cp:lastModifiedBy>Tyson Cadenhead</cp:lastModifiedBy>
  <cp:revision>3</cp:revision>
  <cp:lastPrinted>2015-05-16T17:48:00Z</cp:lastPrinted>
  <dcterms:created xsi:type="dcterms:W3CDTF">2015-09-05T18:40:00Z</dcterms:created>
  <dcterms:modified xsi:type="dcterms:W3CDTF">2015-09-05T19:02:00Z</dcterms:modified>
</cp:coreProperties>
</file>