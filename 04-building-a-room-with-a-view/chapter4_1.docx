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6E23D" w14:textId="77777777" w:rsidR="00AE010A" w:rsidRDefault="00433D53" w:rsidP="00AE010A">
      <w:pPr>
        <w:pStyle w:val="ChapterNumberPACKT"/>
      </w:pPr>
      <w:commentRangeStart w:id="0"/>
      <w:commentRangeStart w:id="1"/>
      <w:r>
        <w:t>4</w:t>
      </w:r>
      <w:commentRangeEnd w:id="0"/>
      <w:r w:rsidR="00D54629">
        <w:rPr>
          <w:rStyle w:val="CommentReference"/>
          <w:color w:val="auto"/>
          <w:kern w:val="0"/>
          <w:lang w:val="en-US"/>
        </w:rPr>
        <w:commentReference w:id="0"/>
      </w:r>
      <w:commentRangeEnd w:id="1"/>
      <w:r w:rsidR="00D4327C">
        <w:rPr>
          <w:rStyle w:val="CommentReference"/>
          <w:color w:val="auto"/>
          <w:kern w:val="0"/>
          <w:lang w:val="en-US"/>
        </w:rPr>
        <w:commentReference w:id="1"/>
      </w:r>
    </w:p>
    <w:p w14:paraId="0FE21ADA" w14:textId="77777777" w:rsidR="00AE010A" w:rsidRDefault="00433D53" w:rsidP="00AE010A">
      <w:pPr>
        <w:pStyle w:val="ChapterTitlePACKT"/>
      </w:pPr>
      <w:r>
        <w:t>Building a Room With a View</w:t>
      </w:r>
    </w:p>
    <w:p w14:paraId="702CC4C1" w14:textId="77777777" w:rsidR="00AE010A" w:rsidRDefault="00AE010A" w:rsidP="00AE010A">
      <w:pPr>
        <w:pStyle w:val="NormalPACKT"/>
      </w:pPr>
      <w:r>
        <w:t>In this chapter, we will cover the following recipes:</w:t>
      </w:r>
    </w:p>
    <w:p w14:paraId="00851CB9" w14:textId="77777777" w:rsidR="00433D53" w:rsidRDefault="00433D53" w:rsidP="00433D53">
      <w:pPr>
        <w:pStyle w:val="BulletPACKT"/>
      </w:pPr>
      <w:r>
        <w:t>Creating Chat Channels With Namespaces</w:t>
      </w:r>
    </w:p>
    <w:p w14:paraId="0DAB9B62" w14:textId="77777777" w:rsidR="00433D53" w:rsidRDefault="00433D53" w:rsidP="00433D53">
      <w:pPr>
        <w:pStyle w:val="BulletPACKT"/>
      </w:pPr>
      <w:r>
        <w:t>Joining Rooms</w:t>
      </w:r>
    </w:p>
    <w:p w14:paraId="0B74BE98" w14:textId="77777777" w:rsidR="00433D53" w:rsidRDefault="00433D53" w:rsidP="00433D53">
      <w:pPr>
        <w:pStyle w:val="BulletPACKT"/>
      </w:pPr>
      <w:r>
        <w:t>Leaving Rooms</w:t>
      </w:r>
    </w:p>
    <w:p w14:paraId="18C090D8" w14:textId="77777777" w:rsidR="00433D53" w:rsidRDefault="00433D53" w:rsidP="00433D53">
      <w:pPr>
        <w:pStyle w:val="BulletPACKT"/>
      </w:pPr>
      <w:r>
        <w:t>Listing Rooms the Socket Is In</w:t>
      </w:r>
    </w:p>
    <w:p w14:paraId="2E817278" w14:textId="77777777" w:rsidR="00433D53" w:rsidRDefault="00433D53" w:rsidP="00433D53">
      <w:pPr>
        <w:pStyle w:val="BulletPACKT"/>
      </w:pPr>
      <w:r>
        <w:t>Making Private Rooms</w:t>
      </w:r>
    </w:p>
    <w:p w14:paraId="37112612" w14:textId="0663934F" w:rsidR="00433D53" w:rsidDel="00B657EB" w:rsidRDefault="00433D53" w:rsidP="00433D53">
      <w:pPr>
        <w:pStyle w:val="BulletPACKT"/>
        <w:rPr>
          <w:del w:id="3" w:author="Tyson Cadenhead" w:date="2015-06-15T20:16:00Z"/>
        </w:rPr>
      </w:pPr>
      <w:r>
        <w:t>Setting Up a Default Room</w:t>
      </w:r>
    </w:p>
    <w:p w14:paraId="27EE52C6" w14:textId="77777777" w:rsidR="00491BFF" w:rsidRDefault="00433D53" w:rsidP="00B657EB">
      <w:pPr>
        <w:pStyle w:val="BulletPACKT"/>
      </w:pPr>
      <w:del w:id="4" w:author="Tyson Cadenhead" w:date="2015-06-15T20:16:00Z">
        <w:r w:rsidDel="00B657EB">
          <w:delText>Handling Messages from Outside the Room</w:delText>
        </w:r>
      </w:del>
    </w:p>
    <w:p w14:paraId="7CEA49FF" w14:textId="77777777" w:rsidR="00AE010A" w:rsidRDefault="00AE010A" w:rsidP="00AE010A">
      <w:pPr>
        <w:pStyle w:val="Heading1"/>
      </w:pPr>
      <w:bookmarkStart w:id="5" w:name="introduction"/>
      <w:bookmarkEnd w:id="5"/>
      <w:r>
        <w:t>Introduction</w:t>
      </w:r>
    </w:p>
    <w:p w14:paraId="4325B432" w14:textId="77777777" w:rsidR="00A6589A" w:rsidRDefault="00495E99" w:rsidP="00AE010A">
      <w:pPr>
        <w:pStyle w:val="NormalPACKT"/>
      </w:pPr>
      <w:r w:rsidRPr="00495E99">
        <w:t>Socket.IO uses namespaces to keep separate types of messages from colliding with each other. Using namespaces, we can be sure that our applications are li</w:t>
      </w:r>
      <w:r w:rsidR="00A6589A">
        <w:t>stening for the correct events.</w:t>
      </w:r>
    </w:p>
    <w:p w14:paraId="187EC60C" w14:textId="77777777" w:rsidR="00A6589A" w:rsidRDefault="00634E8E" w:rsidP="00AE010A">
      <w:pPr>
        <w:pStyle w:val="NormalPACKT"/>
      </w:pPr>
      <w:r>
        <w:t>We</w:t>
      </w:r>
      <w:r w:rsidR="00495E99" w:rsidRPr="00495E99">
        <w:t xml:space="preserve"> can </w:t>
      </w:r>
      <w:r w:rsidR="00A6589A">
        <w:t xml:space="preserve">also </w:t>
      </w:r>
      <w:r w:rsidR="00495E99" w:rsidRPr="00495E99">
        <w:t>define arbitrary rooms that</w:t>
      </w:r>
      <w:r>
        <w:t xml:space="preserve"> our</w:t>
      </w:r>
      <w:r w:rsidR="00495E99" w:rsidRPr="00495E99">
        <w:t xml:space="preserve"> sockets can join or leave.</w:t>
      </w:r>
      <w:r>
        <w:t xml:space="preserve"> These rooms restrict who receives messages to only the interested parties</w:t>
      </w:r>
      <w:r w:rsidR="00A6589A">
        <w:t>.</w:t>
      </w:r>
    </w:p>
    <w:p w14:paraId="528072B4" w14:textId="77777777" w:rsidR="00AE010A" w:rsidRDefault="00495E99" w:rsidP="00AE010A">
      <w:pPr>
        <w:pStyle w:val="NormalPACKT"/>
      </w:pPr>
      <w:r w:rsidRPr="00495E99">
        <w:t xml:space="preserve">In this chapter, we will also learn how to harness </w:t>
      </w:r>
      <w:r w:rsidR="00634E8E">
        <w:t>namespaces and rooms</w:t>
      </w:r>
      <w:r w:rsidRPr="00495E99">
        <w:t xml:space="preserve"> to create richer </w:t>
      </w:r>
      <w:r w:rsidR="00634E8E">
        <w:t xml:space="preserve">real-time </w:t>
      </w:r>
      <w:r w:rsidRPr="00495E99">
        <w:t>experiences</w:t>
      </w:r>
      <w:r w:rsidR="00A6589A">
        <w:t>.</w:t>
      </w:r>
    </w:p>
    <w:p w14:paraId="24BD5403" w14:textId="77777777" w:rsidR="00AE010A" w:rsidRDefault="00433D53" w:rsidP="00AE010A">
      <w:pPr>
        <w:pStyle w:val="Heading1"/>
      </w:pPr>
      <w:bookmarkStart w:id="6" w:name="creating-a-node-http-server-with-socket."/>
      <w:bookmarkEnd w:id="6"/>
      <w:r w:rsidRPr="00433D53">
        <w:t>Creating Chat Channels With Namespaces</w:t>
      </w:r>
    </w:p>
    <w:p w14:paraId="0E4CAACB" w14:textId="77777777" w:rsidR="009D2722" w:rsidRDefault="009D2722" w:rsidP="00491BFF">
      <w:pPr>
        <w:pStyle w:val="NormalPACKT"/>
      </w:pPr>
      <w:r>
        <w:t>Namespaces are a great way to make sure our Socket.IO events are</w:t>
      </w:r>
      <w:r w:rsidR="00634E8E">
        <w:t xml:space="preserve"> not emitted globally.We can send messages a namespace and only the sockets listening to that namespace will receive the event</w:t>
      </w:r>
      <w:r w:rsidR="003163B5">
        <w:t>. This way</w:t>
      </w:r>
      <w:ins w:id="7" w:author="Mayur Pawanikar" w:date="2015-06-11T13:30:00Z">
        <w:r w:rsidR="009A3D44">
          <w:t xml:space="preserve"> </w:t>
        </w:r>
      </w:ins>
      <w:r w:rsidR="003163B5">
        <w:t>we are able to avoid</w:t>
      </w:r>
      <w:r>
        <w:t xml:space="preserve"> emitting global events to everyone.</w:t>
      </w:r>
    </w:p>
    <w:p w14:paraId="2E40EDF6" w14:textId="77777777" w:rsidR="003163B5" w:rsidRDefault="003163B5" w:rsidP="00491BFF">
      <w:pPr>
        <w:pStyle w:val="NormalPACKT"/>
      </w:pPr>
      <w:r>
        <w:t xml:space="preserve">Many applications have multiple customers that should never be mixed together. In our URLs, we typically show use different domains to keep our customers separate so that </w:t>
      </w:r>
      <w:r w:rsidRPr="003163B5">
        <w:rPr>
          <w:rStyle w:val="KeyWordPACKT"/>
        </w:rPr>
        <w:lastRenderedPageBreak/>
        <w:t>customer1.website.com</w:t>
      </w:r>
      <w:r>
        <w:t xml:space="preserve"> gets a different result than </w:t>
      </w:r>
      <w:r w:rsidRPr="003163B5">
        <w:rPr>
          <w:rStyle w:val="KeyWordPACKT"/>
        </w:rPr>
        <w:t>customer2.website.com</w:t>
      </w:r>
      <w:r>
        <w:t>. In the same way, our Socket.IO sockets can be namespaced to minimize concerns about intermingling data and messaging.</w:t>
      </w:r>
    </w:p>
    <w:p w14:paraId="0BF5C366" w14:textId="77777777" w:rsidR="009D2722" w:rsidRDefault="009D2722" w:rsidP="00491BFF">
      <w:pPr>
        <w:pStyle w:val="NormalPACKT"/>
      </w:pPr>
      <w:r>
        <w:t>In this recipe, we are going to set up two</w:t>
      </w:r>
      <w:r w:rsidR="003163B5">
        <w:t xml:space="preserve"> separate</w:t>
      </w:r>
      <w:r>
        <w:t xml:space="preserve"> groups of chat channels. We can post to either group and the message will be restricted to the namespace for that group.</w:t>
      </w:r>
    </w:p>
    <w:p w14:paraId="6E55C90A" w14:textId="77777777" w:rsidR="009D2722" w:rsidRDefault="009D2722" w:rsidP="00491BFF">
      <w:pPr>
        <w:pStyle w:val="NormalPACKT"/>
      </w:pPr>
      <w:r>
        <w:t>Our interface will be a split page with two separate groups. We can post to either group and the messages will show up below that group.</w:t>
      </w:r>
    </w:p>
    <w:p w14:paraId="6C0E6C2E" w14:textId="77777777" w:rsidR="00AE010A" w:rsidRDefault="00AE010A" w:rsidP="00491BFF">
      <w:pPr>
        <w:pStyle w:val="NormalPACKT"/>
        <w:rPr>
          <w:noProof/>
        </w:rPr>
      </w:pPr>
    </w:p>
    <w:p w14:paraId="0059221E" w14:textId="77777777" w:rsidR="00B94BC2" w:rsidRDefault="00CC5F47" w:rsidP="00F66F55">
      <w:pPr>
        <w:pStyle w:val="FigurePACKT"/>
      </w:pPr>
      <w:r>
        <w:rPr>
          <w:noProof/>
          <w:lang w:val="en-US"/>
        </w:rPr>
        <w:drawing>
          <wp:inline distT="0" distB="0" distL="0" distR="0" wp14:anchorId="0BA148C6" wp14:editId="45718A41">
            <wp:extent cx="5021580" cy="2247265"/>
            <wp:effectExtent l="0" t="0" r="7620" b="0"/>
            <wp:docPr id="4" name="Picture 4" descr="Macintosh HD:Users:tyson:Dropbox:socket.IO-Cookbook:04-building-a-room-with-a-view:_assets:B04893_04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yson:Dropbox:socket.IO-Cookbook:04-building-a-room-with-a-view:_assets:B04893_04_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1580" cy="2247265"/>
                    </a:xfrm>
                    <a:prstGeom prst="rect">
                      <a:avLst/>
                    </a:prstGeom>
                    <a:noFill/>
                    <a:ln>
                      <a:noFill/>
                    </a:ln>
                  </pic:spPr>
                </pic:pic>
              </a:graphicData>
            </a:graphic>
          </wp:inline>
        </w:drawing>
      </w:r>
    </w:p>
    <w:p w14:paraId="767E80AF" w14:textId="77777777" w:rsidR="00366A0E" w:rsidRPr="000F771F" w:rsidRDefault="00366A0E" w:rsidP="00366A0E">
      <w:pPr>
        <w:pStyle w:val="LayoutInformationPACKT"/>
      </w:pPr>
      <w:r>
        <w:t>Insert Image B04893_04</w:t>
      </w:r>
      <w:r w:rsidRPr="001B721C">
        <w:t>_01.png</w:t>
      </w:r>
    </w:p>
    <w:p w14:paraId="6E1BA4B8" w14:textId="77777777" w:rsidR="00AE010A" w:rsidRDefault="00AE010A" w:rsidP="00AE010A">
      <w:pPr>
        <w:pStyle w:val="Heading2"/>
      </w:pPr>
      <w:bookmarkStart w:id="8" w:name="getting-ready..."/>
      <w:bookmarkEnd w:id="8"/>
      <w:r>
        <w:t>Getting Ready...</w:t>
      </w:r>
    </w:p>
    <w:p w14:paraId="358B2BB1" w14:textId="77777777" w:rsidR="00AE010A" w:rsidRDefault="00E87805" w:rsidP="00AE010A">
      <w:pPr>
        <w:pStyle w:val="NormalPACKT"/>
      </w:pPr>
      <w:r>
        <w:t>For this recipe, we will be using jQuery for DOM manipulation and</w:t>
      </w:r>
      <w:r w:rsidR="003163B5">
        <w:t xml:space="preserve"> Twitter</w:t>
      </w:r>
      <w:r>
        <w:t xml:space="preserve"> Bootstrap for styling.</w:t>
      </w:r>
    </w:p>
    <w:p w14:paraId="37180117" w14:textId="77777777" w:rsidR="00AE010A" w:rsidRDefault="00AE010A" w:rsidP="00AE010A">
      <w:pPr>
        <w:pStyle w:val="Heading2"/>
      </w:pPr>
      <w:bookmarkStart w:id="9" w:name="how-to-do-it..."/>
      <w:bookmarkEnd w:id="9"/>
      <w:r>
        <w:t>How To Do It...</w:t>
      </w:r>
    </w:p>
    <w:p w14:paraId="2EEE9664" w14:textId="77777777" w:rsidR="00592C6E" w:rsidRDefault="00E87805" w:rsidP="00592C6E">
      <w:pPr>
        <w:pStyle w:val="NormalPACKT"/>
      </w:pPr>
      <w:r>
        <w:t>To create chat channels using namespaces, follow these instructions:</w:t>
      </w:r>
    </w:p>
    <w:p w14:paraId="120C354D" w14:textId="77777777" w:rsidR="00E87805" w:rsidRDefault="00E87805" w:rsidP="00E87805">
      <w:pPr>
        <w:pStyle w:val="NumberedBulletPACKT"/>
      </w:pPr>
      <w:r>
        <w:t xml:space="preserve">First, add your server-side code. We will </w:t>
      </w:r>
      <w:r w:rsidR="003163B5">
        <w:t>create</w:t>
      </w:r>
      <w:r>
        <w:t xml:space="preserve"> a loop to</w:t>
      </w:r>
      <w:r w:rsidR="003163B5">
        <w:t xml:space="preserve"> call a function that will</w:t>
      </w:r>
      <w:r>
        <w:t xml:space="preserve"> set up</w:t>
      </w:r>
      <w:r w:rsidR="003163B5">
        <w:t xml:space="preserve"> our</w:t>
      </w:r>
      <w:r>
        <w:t xml:space="preserve"> two different namespaces:</w:t>
      </w:r>
    </w:p>
    <w:p w14:paraId="79657C92" w14:textId="77777777" w:rsidR="00E87805" w:rsidRDefault="00E87805" w:rsidP="00E87805">
      <w:pPr>
        <w:pStyle w:val="CodePACKT"/>
      </w:pPr>
      <w:r>
        <w:t>functioncreateNamespace (i) {</w:t>
      </w:r>
    </w:p>
    <w:p w14:paraId="4568F6AF" w14:textId="77777777" w:rsidR="00E87805" w:rsidRDefault="00702928" w:rsidP="00E87805">
      <w:pPr>
        <w:pStyle w:val="CodePACKT"/>
      </w:pPr>
      <w:ins w:id="10" w:author="Tyson Cadenhead" w:date="2015-06-15T19:30:00Z">
        <w:r>
          <w:t xml:space="preserve">   </w:t>
        </w:r>
      </w:ins>
      <w:r w:rsidR="00E87805">
        <w:t>var group = io.of('/group-' + i);</w:t>
      </w:r>
    </w:p>
    <w:p w14:paraId="66CC64F9" w14:textId="77777777" w:rsidR="00E87805" w:rsidRDefault="00702928" w:rsidP="00E87805">
      <w:pPr>
        <w:pStyle w:val="CodePACKT"/>
      </w:pPr>
      <w:ins w:id="11" w:author="Tyson Cadenhead" w:date="2015-06-15T19:30:00Z">
        <w:r>
          <w:t xml:space="preserve">   </w:t>
        </w:r>
      </w:ins>
      <w:r w:rsidR="00E87805">
        <w:t>group.on('connection', function(socket) {</w:t>
      </w:r>
    </w:p>
    <w:p w14:paraId="4A4A96A6" w14:textId="77777777" w:rsidR="00E87805" w:rsidRDefault="00702928" w:rsidP="00E87805">
      <w:pPr>
        <w:pStyle w:val="CodePACKT"/>
      </w:pPr>
      <w:ins w:id="12" w:author="Tyson Cadenhead" w:date="2015-06-15T19:30:00Z">
        <w:r>
          <w:t xml:space="preserve">   </w:t>
        </w:r>
      </w:ins>
      <w:r w:rsidR="00E87805">
        <w:t>socket.on('message.send', function (data) {</w:t>
      </w:r>
    </w:p>
    <w:p w14:paraId="2A823140" w14:textId="77777777" w:rsidR="00E87805" w:rsidRDefault="00702928" w:rsidP="00E87805">
      <w:pPr>
        <w:pStyle w:val="CodePACKT"/>
      </w:pPr>
      <w:ins w:id="13" w:author="Tyson Cadenhead" w:date="2015-06-15T19:30:00Z">
        <w:r>
          <w:t xml:space="preserve">      </w:t>
        </w:r>
      </w:ins>
      <w:r w:rsidR="00E87805">
        <w:t>group.emit('message.sent', data);</w:t>
      </w:r>
    </w:p>
    <w:p w14:paraId="5FA84102" w14:textId="77777777" w:rsidR="00E87805" w:rsidRDefault="00E87805" w:rsidP="00E87805">
      <w:pPr>
        <w:pStyle w:val="CodePACKT"/>
      </w:pPr>
      <w:r>
        <w:lastRenderedPageBreak/>
        <w:t xml:space="preserve">     </w:t>
      </w:r>
      <w:ins w:id="14" w:author="Tyson Cadenhead" w:date="2015-06-15T19:31:00Z">
        <w:r w:rsidR="00702928">
          <w:t xml:space="preserve"> </w:t>
        </w:r>
      </w:ins>
      <w:r>
        <w:t xml:space="preserve">   });</w:t>
      </w:r>
    </w:p>
    <w:p w14:paraId="54D2E4FC" w14:textId="77777777" w:rsidR="00E87805" w:rsidRDefault="00E87805" w:rsidP="00E87805">
      <w:pPr>
        <w:pStyle w:val="CodePACKT"/>
      </w:pPr>
      <w:r>
        <w:t xml:space="preserve">  </w:t>
      </w:r>
      <w:ins w:id="15" w:author="Tyson Cadenhead" w:date="2015-06-15T19:31:00Z">
        <w:r w:rsidR="00702928">
          <w:t xml:space="preserve"> </w:t>
        </w:r>
      </w:ins>
      <w:r>
        <w:t xml:space="preserve">  });</w:t>
      </w:r>
    </w:p>
    <w:p w14:paraId="39A769AB" w14:textId="77777777" w:rsidR="00E87805" w:rsidRDefault="00E87805" w:rsidP="00E87805">
      <w:pPr>
        <w:pStyle w:val="CodePACKT"/>
      </w:pPr>
      <w:r>
        <w:t>}</w:t>
      </w:r>
    </w:p>
    <w:p w14:paraId="668DA1F5" w14:textId="77777777" w:rsidR="00E87805" w:rsidRDefault="00E87805" w:rsidP="00E87805">
      <w:pPr>
        <w:pStyle w:val="CodePACKT"/>
      </w:pPr>
    </w:p>
    <w:p w14:paraId="628B0FDD" w14:textId="77777777" w:rsidR="00E87805" w:rsidRDefault="00E87805" w:rsidP="00E87805">
      <w:pPr>
        <w:pStyle w:val="CodePACKT"/>
      </w:pPr>
      <w:r>
        <w:t>for (vari = 0; i&lt; 2; i++) {</w:t>
      </w:r>
    </w:p>
    <w:p w14:paraId="0BEC85A7" w14:textId="77777777" w:rsidR="00E87805" w:rsidRDefault="00702928" w:rsidP="00E87805">
      <w:pPr>
        <w:pStyle w:val="CodePACKT"/>
      </w:pPr>
      <w:ins w:id="16" w:author="Tyson Cadenhead" w:date="2015-06-15T19:30:00Z">
        <w:r>
          <w:t xml:space="preserve">   </w:t>
        </w:r>
      </w:ins>
      <w:r w:rsidR="00E87805">
        <w:t>createNamespace(i);</w:t>
      </w:r>
    </w:p>
    <w:p w14:paraId="0BD00E85" w14:textId="77777777" w:rsidR="00E87805" w:rsidRDefault="00E87805" w:rsidP="00E87805">
      <w:pPr>
        <w:pStyle w:val="CodePACKT"/>
      </w:pPr>
      <w:r>
        <w:t>}</w:t>
      </w:r>
    </w:p>
    <w:p w14:paraId="47C9B64B" w14:textId="77777777" w:rsidR="00E87805" w:rsidRDefault="00E87805" w:rsidP="00E87805">
      <w:pPr>
        <w:pStyle w:val="CodePACKT"/>
      </w:pPr>
    </w:p>
    <w:p w14:paraId="20633B02" w14:textId="77777777" w:rsidR="00E87805" w:rsidRDefault="00E87805" w:rsidP="00E87805">
      <w:pPr>
        <w:pStyle w:val="NumberedBulletPACKT"/>
      </w:pPr>
      <w:r>
        <w:t xml:space="preserve">Now, create your client-side template. Note that most of the template is actually inside a </w:t>
      </w:r>
      <w:r w:rsidRPr="00E87805">
        <w:rPr>
          <w:rStyle w:val="CodeInTextPACKT"/>
        </w:rPr>
        <w:t>script</w:t>
      </w:r>
      <w:r>
        <w:t xml:space="preserve"> tag. The template inside the script tag will not be executed when the page loads. We will grab it with JavaScript and do some manipulation before it is rendered to the DOM:</w:t>
      </w:r>
    </w:p>
    <w:p w14:paraId="19DB7473" w14:textId="77777777" w:rsidR="00E87805" w:rsidRDefault="00E87805" w:rsidP="00E87805">
      <w:pPr>
        <w:pStyle w:val="CodePACKT"/>
      </w:pPr>
      <w:r>
        <w:t>&lt;div class="container"&gt;</w:t>
      </w:r>
    </w:p>
    <w:p w14:paraId="130F2683" w14:textId="77777777" w:rsidR="00E87805" w:rsidRDefault="00E87805" w:rsidP="00E87805">
      <w:pPr>
        <w:pStyle w:val="CodePACKT"/>
      </w:pPr>
      <w:r>
        <w:t>&lt;div class="row"&gt;&lt;/div&gt;</w:t>
      </w:r>
    </w:p>
    <w:p w14:paraId="4745350C" w14:textId="77777777" w:rsidR="00E87805" w:rsidRDefault="00E87805" w:rsidP="00E87805">
      <w:pPr>
        <w:pStyle w:val="CodePACKT"/>
      </w:pPr>
      <w:r>
        <w:t>&lt;/div&gt;</w:t>
      </w:r>
    </w:p>
    <w:p w14:paraId="4510F5CF" w14:textId="77777777" w:rsidR="00E87805" w:rsidRDefault="00E87805" w:rsidP="00E87805">
      <w:pPr>
        <w:pStyle w:val="CodePACKT"/>
      </w:pPr>
    </w:p>
    <w:p w14:paraId="36B2E7FB" w14:textId="77777777" w:rsidR="00E87805" w:rsidRDefault="00E87805" w:rsidP="00E87805">
      <w:pPr>
        <w:pStyle w:val="CodePACKT"/>
      </w:pPr>
      <w:r>
        <w:t>&lt;script type="text/tpl" id="namespace-group-tpl"&gt;</w:t>
      </w:r>
    </w:p>
    <w:p w14:paraId="087A639A" w14:textId="77777777" w:rsidR="00E87805" w:rsidRDefault="00E87805" w:rsidP="00E87805">
      <w:pPr>
        <w:pStyle w:val="CodePACKT"/>
      </w:pPr>
      <w:r>
        <w:t>&lt;div class="col-md-6"&gt;</w:t>
      </w:r>
    </w:p>
    <w:p w14:paraId="5A4BAF22" w14:textId="77777777" w:rsidR="00E87805" w:rsidRDefault="00E87805" w:rsidP="00E87805">
      <w:pPr>
        <w:pStyle w:val="CodePACKT"/>
      </w:pPr>
      <w:r>
        <w:t>&lt;h1&gt;Group ${i}&lt;/h1&gt;</w:t>
      </w:r>
    </w:p>
    <w:p w14:paraId="248AA14A" w14:textId="77777777" w:rsidR="00E87805" w:rsidRDefault="00E87805" w:rsidP="00E87805">
      <w:pPr>
        <w:pStyle w:val="CodePACKT"/>
      </w:pPr>
      <w:r>
        <w:t>&lt;form class="message-form"&gt;</w:t>
      </w:r>
    </w:p>
    <w:p w14:paraId="755A69F9" w14:textId="77777777" w:rsidR="00E87805" w:rsidRDefault="00E87805" w:rsidP="00E87805">
      <w:pPr>
        <w:pStyle w:val="CodePACKT"/>
      </w:pPr>
      <w:r>
        <w:t>&lt;p&gt;</w:t>
      </w:r>
    </w:p>
    <w:p w14:paraId="28A06A59" w14:textId="77777777" w:rsidR="00E87805" w:rsidRDefault="00E87805" w:rsidP="00E87805">
      <w:pPr>
        <w:pStyle w:val="CodePACKT"/>
      </w:pPr>
      <w:r>
        <w:t>&lt;label&gt;Username&lt;/label&gt;</w:t>
      </w:r>
    </w:p>
    <w:p w14:paraId="2D1C9999" w14:textId="77777777" w:rsidR="00E87805" w:rsidRDefault="00E87805" w:rsidP="00E87805">
      <w:pPr>
        <w:pStyle w:val="CodePACKT"/>
      </w:pPr>
      <w:r>
        <w:t>&lt;input class="form-control input-username" /&gt;</w:t>
      </w:r>
    </w:p>
    <w:p w14:paraId="3D3D3E13" w14:textId="77777777" w:rsidR="00E87805" w:rsidRDefault="00E87805" w:rsidP="00E87805">
      <w:pPr>
        <w:pStyle w:val="CodePACKT"/>
      </w:pPr>
      <w:r>
        <w:t>&lt;/p&gt;</w:t>
      </w:r>
    </w:p>
    <w:p w14:paraId="71834148" w14:textId="77777777" w:rsidR="00E87805" w:rsidRDefault="00E87805" w:rsidP="00E87805">
      <w:pPr>
        <w:pStyle w:val="CodePACKT"/>
      </w:pPr>
      <w:r>
        <w:t>&lt;p&gt;</w:t>
      </w:r>
    </w:p>
    <w:p w14:paraId="536C53F4" w14:textId="77777777" w:rsidR="00E87805" w:rsidRDefault="00E87805" w:rsidP="00E87805">
      <w:pPr>
        <w:pStyle w:val="CodePACKT"/>
      </w:pPr>
      <w:r>
        <w:t>&lt;label&gt;Message&lt;/label&gt;</w:t>
      </w:r>
    </w:p>
    <w:p w14:paraId="7DDD8796" w14:textId="77777777" w:rsidR="00E87805" w:rsidRDefault="00E87805" w:rsidP="00E87805">
      <w:pPr>
        <w:pStyle w:val="CodePACKT"/>
      </w:pPr>
      <w:r>
        <w:t>&lt;textarea class="form-control input-message"&gt;&lt;/textarea&gt;</w:t>
      </w:r>
    </w:p>
    <w:p w14:paraId="36A77E6D" w14:textId="77777777" w:rsidR="00E87805" w:rsidRDefault="00E87805" w:rsidP="00E87805">
      <w:pPr>
        <w:pStyle w:val="CodePACKT"/>
      </w:pPr>
      <w:r>
        <w:t>&lt;/p&gt;</w:t>
      </w:r>
    </w:p>
    <w:p w14:paraId="52A9FC08" w14:textId="77777777" w:rsidR="00E87805" w:rsidRDefault="00E87805" w:rsidP="00E87805">
      <w:pPr>
        <w:pStyle w:val="CodePACKT"/>
      </w:pPr>
      <w:r>
        <w:t>&lt;button class="btnbtn-primary" type="submit"&gt;Send&lt;/button&gt;</w:t>
      </w:r>
    </w:p>
    <w:p w14:paraId="5E368FFA" w14:textId="77777777" w:rsidR="00E87805" w:rsidRDefault="00E87805" w:rsidP="00E87805">
      <w:pPr>
        <w:pStyle w:val="CodePACKT"/>
      </w:pPr>
      <w:r>
        <w:t>&lt;/form&gt;</w:t>
      </w:r>
    </w:p>
    <w:p w14:paraId="6E3E5830" w14:textId="77777777" w:rsidR="00E87805" w:rsidRDefault="00E87805" w:rsidP="00E87805">
      <w:pPr>
        <w:pStyle w:val="CodePACKT"/>
      </w:pPr>
      <w:r>
        <w:t>&lt;div class="messages"&gt;&lt;/div&gt;</w:t>
      </w:r>
    </w:p>
    <w:p w14:paraId="68CA18A1" w14:textId="77777777" w:rsidR="00E87805" w:rsidRDefault="00E87805" w:rsidP="00E87805">
      <w:pPr>
        <w:pStyle w:val="CodePACKT"/>
      </w:pPr>
      <w:r>
        <w:t>&lt;/div&gt;</w:t>
      </w:r>
    </w:p>
    <w:p w14:paraId="2C1FC79C" w14:textId="77777777" w:rsidR="00E87805" w:rsidRDefault="00E87805" w:rsidP="00E87805">
      <w:pPr>
        <w:pStyle w:val="CodePACKT"/>
      </w:pPr>
      <w:r>
        <w:t>&lt;/script&gt;</w:t>
      </w:r>
    </w:p>
    <w:p w14:paraId="5A396D75" w14:textId="77777777" w:rsidR="00FE7833" w:rsidRDefault="00FE7833" w:rsidP="00E87805">
      <w:pPr>
        <w:pStyle w:val="CodePACKT"/>
      </w:pPr>
    </w:p>
    <w:p w14:paraId="68290DC6" w14:textId="77777777" w:rsidR="00E87805" w:rsidRDefault="00FE7833" w:rsidP="00E87805">
      <w:pPr>
        <w:pStyle w:val="NumberedBulletPACKT"/>
      </w:pPr>
      <w:r>
        <w:t xml:space="preserve">Finally, we will create our client-side JavaScript. Our script will call the </w:t>
      </w:r>
      <w:r w:rsidRPr="00FE7833">
        <w:rPr>
          <w:rStyle w:val="CodeInTextPACKT"/>
        </w:rPr>
        <w:t>createNamespace()</w:t>
      </w:r>
      <w:r>
        <w:t xml:space="preserve"> function twice in a loop to create two unique namespaces and render the interface to display those namespaces:</w:t>
      </w:r>
    </w:p>
    <w:p w14:paraId="0A0250D4" w14:textId="77777777" w:rsidR="00FE7833" w:rsidRDefault="00FE7833" w:rsidP="00FE7833">
      <w:pPr>
        <w:pStyle w:val="CodePACKT"/>
      </w:pPr>
      <w:r>
        <w:t>functioncreateNamespace (i, template) {</w:t>
      </w:r>
    </w:p>
    <w:p w14:paraId="15E39E13" w14:textId="77777777" w:rsidR="00FE7833" w:rsidRDefault="00FE7833" w:rsidP="00FE7833">
      <w:pPr>
        <w:pStyle w:val="CodePACKT"/>
      </w:pPr>
      <w:r>
        <w:t>var socket = io(`http://localhost:5000/group-${i}`),</w:t>
      </w:r>
    </w:p>
    <w:p w14:paraId="5833F633" w14:textId="77777777" w:rsidR="00FE7833" w:rsidRDefault="00FE7833" w:rsidP="00FE7833">
      <w:pPr>
        <w:pStyle w:val="CodePACKT"/>
      </w:pPr>
      <w:r>
        <w:t xml:space="preserve">        $el = $(template.replace(/\${i}/g, (i + 1)));</w:t>
      </w:r>
    </w:p>
    <w:p w14:paraId="5C78DE50" w14:textId="77777777" w:rsidR="00FE7833" w:rsidRDefault="00FE7833" w:rsidP="00FE7833">
      <w:pPr>
        <w:pStyle w:val="CodePACKT"/>
      </w:pPr>
    </w:p>
    <w:p w14:paraId="23F59076" w14:textId="77777777" w:rsidR="00FE7833" w:rsidRDefault="00FE7833" w:rsidP="00FE7833">
      <w:pPr>
        <w:pStyle w:val="CodePACKT"/>
      </w:pPr>
      <w:r>
        <w:t xml:space="preserve">    $('.row').append($el);</w:t>
      </w:r>
    </w:p>
    <w:p w14:paraId="1EB3B9D7" w14:textId="77777777" w:rsidR="00FE7833" w:rsidRDefault="00FE7833" w:rsidP="00FE7833">
      <w:pPr>
        <w:pStyle w:val="CodePACKT"/>
      </w:pPr>
    </w:p>
    <w:p w14:paraId="6FED1EB5" w14:textId="77777777" w:rsidR="00FE7833" w:rsidRDefault="00FE7833" w:rsidP="00FE7833">
      <w:pPr>
        <w:pStyle w:val="CodePACKT"/>
      </w:pPr>
      <w:r>
        <w:t xml:space="preserve">    $el.find('.message-form').bind('submit', function (e) {</w:t>
      </w:r>
    </w:p>
    <w:p w14:paraId="76BFE908" w14:textId="77777777" w:rsidR="00FE7833" w:rsidRDefault="00FE7833" w:rsidP="00FE7833">
      <w:pPr>
        <w:pStyle w:val="CodePACKT"/>
      </w:pPr>
      <w:r>
        <w:lastRenderedPageBreak/>
        <w:t>e.preventDefault();</w:t>
      </w:r>
    </w:p>
    <w:p w14:paraId="3B5BCBAC" w14:textId="77777777" w:rsidR="00FE7833" w:rsidRDefault="00FE7833" w:rsidP="00FE7833">
      <w:pPr>
        <w:pStyle w:val="CodePACKT"/>
      </w:pPr>
      <w:r>
        <w:t>socket.emit('message.send', {</w:t>
      </w:r>
    </w:p>
    <w:p w14:paraId="4BA15163" w14:textId="77777777" w:rsidR="00FE7833" w:rsidRDefault="00FE7833" w:rsidP="00FE7833">
      <w:pPr>
        <w:pStyle w:val="CodePACKT"/>
      </w:pPr>
      <w:r>
        <w:t>message: $el.find('.input-message').val(),</w:t>
      </w:r>
    </w:p>
    <w:p w14:paraId="06BC1CE2" w14:textId="77777777" w:rsidR="00FE7833" w:rsidRDefault="00FE7833" w:rsidP="00FE7833">
      <w:pPr>
        <w:pStyle w:val="CodePACKT"/>
      </w:pPr>
      <w:r>
        <w:t>username: $el.find('.input-username').val()</w:t>
      </w:r>
    </w:p>
    <w:p w14:paraId="79ACBC60" w14:textId="77777777" w:rsidR="00FE7833" w:rsidRDefault="00FE7833" w:rsidP="00FE7833">
      <w:pPr>
        <w:pStyle w:val="CodePACKT"/>
      </w:pPr>
      <w:r>
        <w:t xml:space="preserve">        });</w:t>
      </w:r>
    </w:p>
    <w:p w14:paraId="72C3AA81" w14:textId="77777777" w:rsidR="00FE7833" w:rsidRDefault="00FE7833" w:rsidP="00FE7833">
      <w:pPr>
        <w:pStyle w:val="CodePACKT"/>
      </w:pPr>
      <w:r>
        <w:t xml:space="preserve">    });</w:t>
      </w:r>
    </w:p>
    <w:p w14:paraId="57710BFA" w14:textId="77777777" w:rsidR="00FE7833" w:rsidRDefault="00FE7833" w:rsidP="00FE7833">
      <w:pPr>
        <w:pStyle w:val="CodePACKT"/>
      </w:pPr>
    </w:p>
    <w:p w14:paraId="26E54C11" w14:textId="77777777" w:rsidR="00FE7833" w:rsidRDefault="00FE7833" w:rsidP="00FE7833">
      <w:pPr>
        <w:pStyle w:val="CodePACKT"/>
      </w:pPr>
      <w:r>
        <w:t xml:space="preserve">    // Update the users count</w:t>
      </w:r>
    </w:p>
    <w:p w14:paraId="45A3DE46" w14:textId="77777777" w:rsidR="00FE7833" w:rsidRDefault="00FE7833" w:rsidP="00FE7833">
      <w:pPr>
        <w:pStyle w:val="CodePACKT"/>
      </w:pPr>
      <w:r>
        <w:t>socket.on('message.sent', function (data) {</w:t>
      </w:r>
    </w:p>
    <w:p w14:paraId="3A9302D0" w14:textId="77777777" w:rsidR="00FE7833" w:rsidRDefault="00FE7833" w:rsidP="00FE7833">
      <w:pPr>
        <w:pStyle w:val="CodePACKT"/>
      </w:pPr>
      <w:r>
        <w:t xml:space="preserve">        $el.find('.messages').prepend(`</w:t>
      </w:r>
    </w:p>
    <w:p w14:paraId="34DFC82B" w14:textId="77777777" w:rsidR="00FE7833" w:rsidRDefault="00FE7833" w:rsidP="00FE7833">
      <w:pPr>
        <w:pStyle w:val="CodePACKT"/>
      </w:pPr>
      <w:r>
        <w:t>&lt;div&gt;</w:t>
      </w:r>
    </w:p>
    <w:p w14:paraId="080EF4F6" w14:textId="448481DF" w:rsidR="00FE7833" w:rsidRDefault="00FE7833" w:rsidP="00FE7833">
      <w:pPr>
        <w:pStyle w:val="CodePACKT"/>
      </w:pPr>
      <w:r>
        <w:t>&lt;hr /&gt;</w:t>
      </w:r>
    </w:p>
    <w:p w14:paraId="40D844F4" w14:textId="28CFDB2B" w:rsidR="00FE7833" w:rsidRDefault="00FE7833" w:rsidP="00FE7833">
      <w:pPr>
        <w:pStyle w:val="CodePACKT"/>
      </w:pPr>
      <w:r>
        <w:t>&lt;div&gt;&lt;strong&gt;${data.username}&lt;/strong&gt;&lt;/div&gt;</w:t>
      </w:r>
    </w:p>
    <w:p w14:paraId="43DA1856" w14:textId="63713516" w:rsidR="00FE7833" w:rsidRDefault="00FE7833" w:rsidP="00FE7833">
      <w:pPr>
        <w:pStyle w:val="CodePACKT"/>
      </w:pPr>
      <w:r>
        <w:t>&lt;p&gt;${data.message}&lt;/p&gt;</w:t>
      </w:r>
    </w:p>
    <w:p w14:paraId="20E470F6" w14:textId="77777777" w:rsidR="00FE7833" w:rsidRDefault="00FE7833" w:rsidP="00FE7833">
      <w:pPr>
        <w:pStyle w:val="CodePACKT"/>
      </w:pPr>
      <w:r>
        <w:t>&lt;/div&gt;</w:t>
      </w:r>
    </w:p>
    <w:p w14:paraId="76CE5F69" w14:textId="77777777" w:rsidR="00FE7833" w:rsidRDefault="00FE7833" w:rsidP="00FE7833">
      <w:pPr>
        <w:pStyle w:val="CodePACKT"/>
      </w:pPr>
      <w:r>
        <w:t xml:space="preserve">        `);</w:t>
      </w:r>
    </w:p>
    <w:p w14:paraId="662F3B60" w14:textId="77777777" w:rsidR="00FE7833" w:rsidRDefault="00FE7833" w:rsidP="00FE7833">
      <w:pPr>
        <w:pStyle w:val="CodePACKT"/>
      </w:pPr>
      <w:r>
        <w:t xml:space="preserve">    });</w:t>
      </w:r>
    </w:p>
    <w:p w14:paraId="3D05B202" w14:textId="77777777" w:rsidR="00FE7833" w:rsidRDefault="00FE7833" w:rsidP="00FE7833">
      <w:pPr>
        <w:pStyle w:val="CodePACKT"/>
      </w:pPr>
      <w:r>
        <w:t>}</w:t>
      </w:r>
    </w:p>
    <w:p w14:paraId="1E8AD24B" w14:textId="77777777" w:rsidR="00FE7833" w:rsidRDefault="00FE7833" w:rsidP="00FE7833">
      <w:pPr>
        <w:pStyle w:val="CodePACKT"/>
      </w:pPr>
    </w:p>
    <w:p w14:paraId="4EB2395F" w14:textId="77777777" w:rsidR="00FE7833" w:rsidRDefault="00FE7833" w:rsidP="00FE7833">
      <w:pPr>
        <w:pStyle w:val="CodePACKT"/>
      </w:pPr>
      <w:r>
        <w:t>$(function () {</w:t>
      </w:r>
    </w:p>
    <w:p w14:paraId="264FDF35" w14:textId="77777777" w:rsidR="00FE7833" w:rsidRDefault="00FE7833" w:rsidP="00FE7833">
      <w:pPr>
        <w:pStyle w:val="CodePACKT"/>
      </w:pPr>
      <w:r>
        <w:t>var template = $('#namespace-group-tpl').text();</w:t>
      </w:r>
    </w:p>
    <w:p w14:paraId="6132CB18" w14:textId="77777777" w:rsidR="00FE7833" w:rsidRDefault="00FE7833" w:rsidP="00FE7833">
      <w:pPr>
        <w:pStyle w:val="CodePACKT"/>
      </w:pPr>
    </w:p>
    <w:p w14:paraId="74A64590" w14:textId="77777777" w:rsidR="00FE7833" w:rsidRDefault="00FE7833" w:rsidP="00FE7833">
      <w:pPr>
        <w:pStyle w:val="CodePACKT"/>
      </w:pPr>
      <w:r>
        <w:t>for (vari = 0; i&lt; 2; i++) {</w:t>
      </w:r>
    </w:p>
    <w:p w14:paraId="29C78A18" w14:textId="2C719FF9" w:rsidR="00FE7833" w:rsidRDefault="00FE7833" w:rsidP="00FE7833">
      <w:pPr>
        <w:pStyle w:val="CodePACKT"/>
      </w:pPr>
      <w:r>
        <w:t>createNamespace(i, template);</w:t>
      </w:r>
    </w:p>
    <w:p w14:paraId="67097A08" w14:textId="77777777" w:rsidR="00FE7833" w:rsidRDefault="00FE7833" w:rsidP="00FE7833">
      <w:pPr>
        <w:pStyle w:val="CodePACKT"/>
      </w:pPr>
      <w:r>
        <w:t xml:space="preserve">    }</w:t>
      </w:r>
    </w:p>
    <w:p w14:paraId="719B7166" w14:textId="77777777" w:rsidR="00FE7833" w:rsidRDefault="00FE7833" w:rsidP="00FE7833">
      <w:pPr>
        <w:pStyle w:val="CodePACKT"/>
      </w:pPr>
    </w:p>
    <w:p w14:paraId="735A56DB" w14:textId="77777777" w:rsidR="00FE7833" w:rsidRPr="00E87805" w:rsidRDefault="00FE7833" w:rsidP="00FE7833">
      <w:pPr>
        <w:pStyle w:val="CodePACKT"/>
      </w:pPr>
      <w:r>
        <w:t>});</w:t>
      </w:r>
    </w:p>
    <w:p w14:paraId="6BC2F2B0" w14:textId="77777777" w:rsidR="00AE010A" w:rsidRDefault="00AE010A" w:rsidP="00AE010A">
      <w:pPr>
        <w:pStyle w:val="Heading2"/>
      </w:pPr>
      <w:bookmarkStart w:id="17" w:name="how-it-works..."/>
      <w:bookmarkEnd w:id="17"/>
      <w:commentRangeStart w:id="18"/>
      <w:r>
        <w:t xml:space="preserve">How It </w:t>
      </w:r>
      <w:commentRangeStart w:id="19"/>
      <w:r>
        <w:t>Works</w:t>
      </w:r>
      <w:commentRangeEnd w:id="19"/>
      <w:r w:rsidR="00F43ED0">
        <w:rPr>
          <w:rStyle w:val="CommentReference"/>
          <w:b w:val="0"/>
          <w:iCs w:val="0"/>
          <w:color w:val="auto"/>
          <w:lang w:val="en-US"/>
        </w:rPr>
        <w:commentReference w:id="19"/>
      </w:r>
      <w:r>
        <w:t>...</w:t>
      </w:r>
      <w:commentRangeEnd w:id="18"/>
      <w:r w:rsidR="007B1275">
        <w:rPr>
          <w:rStyle w:val="CommentReference"/>
          <w:b w:val="0"/>
          <w:iCs w:val="0"/>
          <w:color w:val="auto"/>
          <w:lang w:val="en-US"/>
        </w:rPr>
        <w:commentReference w:id="18"/>
      </w:r>
    </w:p>
    <w:p w14:paraId="30E52FC4" w14:textId="77777777" w:rsidR="00AE010A" w:rsidRDefault="00FE7833" w:rsidP="00AE010A">
      <w:pPr>
        <w:pStyle w:val="NormalPACKT"/>
      </w:pPr>
      <w:r>
        <w:t>On the server-side</w:t>
      </w:r>
      <w:ins w:id="20" w:author="Tyson Cadenhead" w:date="2015-06-15T19:31:00Z">
        <w:r w:rsidR="00701DE4">
          <w:t xml:space="preserve"> of our application</w:t>
        </w:r>
      </w:ins>
      <w:r>
        <w:t xml:space="preserve">, the </w:t>
      </w:r>
      <w:r w:rsidRPr="00FE7833">
        <w:rPr>
          <w:rStyle w:val="CodeInTextPACKT"/>
        </w:rPr>
        <w:t xml:space="preserve">io.of() </w:t>
      </w:r>
      <w:r>
        <w:t>method</w:t>
      </w:r>
      <w:ins w:id="21" w:author="Tyson Cadenhead" w:date="2015-06-15T19:31:00Z">
        <w:r w:rsidR="00701DE4">
          <w:t xml:space="preserve"> was</w:t>
        </w:r>
      </w:ins>
      <w:del w:id="22" w:author="Tyson Cadenhead" w:date="2015-06-15T19:31:00Z">
        <w:r w:rsidDel="00701DE4">
          <w:delText xml:space="preserve"> can be</w:delText>
        </w:r>
      </w:del>
      <w:r>
        <w:t xml:space="preserve"> used to create</w:t>
      </w:r>
      <w:ins w:id="23" w:author="Tyson Cadenhead" w:date="2015-06-15T19:31:00Z">
        <w:r w:rsidR="00701DE4">
          <w:t xml:space="preserve"> a</w:t>
        </w:r>
      </w:ins>
      <w:r>
        <w:t xml:space="preserve"> namespace</w:t>
      </w:r>
      <w:del w:id="24" w:author="Tyson Cadenhead" w:date="2015-06-15T19:31:00Z">
        <w:r w:rsidDel="00701DE4">
          <w:delText>s</w:delText>
        </w:r>
      </w:del>
      <w:r>
        <w:t>. It t</w:t>
      </w:r>
      <w:ins w:id="25" w:author="Tyson Cadenhead" w:date="2015-06-15T19:32:00Z">
        <w:r w:rsidR="00701DE4">
          <w:t>ook</w:t>
        </w:r>
      </w:ins>
      <w:del w:id="26" w:author="Tyson Cadenhead" w:date="2015-06-15T19:32:00Z">
        <w:r w:rsidDel="00701DE4">
          <w:delText>akes</w:delText>
        </w:r>
      </w:del>
      <w:r>
        <w:t xml:space="preserve"> a string with the name of the namespace as the first argument. The namespace name </w:t>
      </w:r>
      <w:ins w:id="27" w:author="Tyson Cadenhead" w:date="2015-06-15T19:32:00Z">
        <w:r w:rsidR="00701DE4">
          <w:t>was</w:t>
        </w:r>
      </w:ins>
      <w:del w:id="28" w:author="Tyson Cadenhead" w:date="2015-06-15T19:32:00Z">
        <w:r w:rsidDel="00701DE4">
          <w:delText>is</w:delText>
        </w:r>
      </w:del>
      <w:r>
        <w:t xml:space="preserve"> important because </w:t>
      </w:r>
      <w:del w:id="29" w:author="Tyson Cadenhead" w:date="2015-06-15T19:32:00Z">
        <w:r w:rsidDel="00701DE4">
          <w:delText>you will need to call it on the client-side as well</w:delText>
        </w:r>
      </w:del>
      <w:ins w:id="30" w:author="Tyson Cadenhead" w:date="2015-06-15T19:32:00Z">
        <w:r w:rsidR="00701DE4">
          <w:t>we also used it on the client-side</w:t>
        </w:r>
      </w:ins>
      <w:r>
        <w:t>.</w:t>
      </w:r>
    </w:p>
    <w:p w14:paraId="63664659" w14:textId="77777777" w:rsidR="00FE7833" w:rsidRDefault="00FE7833" w:rsidP="00AE010A">
      <w:pPr>
        <w:pStyle w:val="NormalPACKT"/>
      </w:pPr>
      <w:r>
        <w:t>On the client-side, we just need</w:t>
      </w:r>
      <w:ins w:id="31" w:author="Tyson Cadenhead" w:date="2015-06-15T19:32:00Z">
        <w:r w:rsidR="00701DE4">
          <w:t>ed</w:t>
        </w:r>
      </w:ins>
      <w:r>
        <w:t xml:space="preserve"> to add the namespace to the end of </w:t>
      </w:r>
      <w:ins w:id="32" w:author="Tyson Cadenhead" w:date="2015-06-15T19:33:00Z">
        <w:r w:rsidR="00701DE4">
          <w:t>our</w:t>
        </w:r>
      </w:ins>
      <w:del w:id="33" w:author="Tyson Cadenhead" w:date="2015-06-15T19:33:00Z">
        <w:r w:rsidDel="00701DE4">
          <w:delText>the</w:delText>
        </w:r>
      </w:del>
      <w:r>
        <w:t xml:space="preserve"> first argument o</w:t>
      </w:r>
      <w:ins w:id="34" w:author="Tyson Cadenhead" w:date="2015-06-15T19:33:00Z">
        <w:r w:rsidR="00701DE4">
          <w:t>n</w:t>
        </w:r>
      </w:ins>
      <w:del w:id="35" w:author="Tyson Cadenhead" w:date="2015-06-15T19:33:00Z">
        <w:r w:rsidDel="00701DE4">
          <w:delText>f</w:delText>
        </w:r>
      </w:del>
      <w:r>
        <w:t xml:space="preserve"> the </w:t>
      </w:r>
      <w:r w:rsidRPr="00FE7833">
        <w:rPr>
          <w:rStyle w:val="CodeInTextPACKT"/>
        </w:rPr>
        <w:t>io()</w:t>
      </w:r>
      <w:r>
        <w:t xml:space="preserve"> method.</w:t>
      </w:r>
      <w:ins w:id="36" w:author="Tyson Cadenhead" w:date="2015-06-15T19:33:00Z">
        <w:r w:rsidR="00701DE4">
          <w:t xml:space="preserve"> In our example, we instantiated the namespace using the port number like this:</w:t>
        </w:r>
      </w:ins>
      <w:ins w:id="37" w:author="Tyson Cadenhead" w:date="2015-06-15T19:34:00Z">
        <w:r w:rsidR="00701DE4">
          <w:t xml:space="preserve"> </w:t>
        </w:r>
        <w:r w:rsidR="00701DE4" w:rsidRPr="00FE7833">
          <w:rPr>
            <w:rStyle w:val="CodeInTextPACKT"/>
          </w:rPr>
          <w:t>io.of(‘</w:t>
        </w:r>
      </w:ins>
      <w:ins w:id="38" w:author="Tyson Cadenhead" w:date="2015-06-15T19:35:00Z">
        <w:r w:rsidR="00701DE4">
          <w:rPr>
            <w:rStyle w:val="CodeInTextPACKT"/>
          </w:rPr>
          <w:t>http://localhost:5000</w:t>
        </w:r>
      </w:ins>
      <w:ins w:id="39" w:author="Tyson Cadenhead" w:date="2015-06-15T19:34:00Z">
        <w:r w:rsidR="00701DE4" w:rsidRPr="00FE7833">
          <w:rPr>
            <w:rStyle w:val="CodeInTextPACKT"/>
          </w:rPr>
          <w:t>/my-namespace’)</w:t>
        </w:r>
      </w:ins>
      <w:ins w:id="40" w:author="Tyson Cadenhead" w:date="2015-06-15T19:35:00Z">
        <w:r w:rsidR="00701DE4">
          <w:t xml:space="preserve">. </w:t>
        </w:r>
      </w:ins>
      <w:del w:id="41" w:author="Tyson Cadenhead" w:date="2015-06-15T19:34:00Z">
        <w:r w:rsidDel="00701DE4">
          <w:delText xml:space="preserve"> </w:delText>
        </w:r>
      </w:del>
      <w:ins w:id="42" w:author="Tyson Cadenhead" w:date="2015-06-15T19:34:00Z">
        <w:r w:rsidR="00701DE4">
          <w:t>However, i</w:t>
        </w:r>
      </w:ins>
      <w:del w:id="43" w:author="Tyson Cadenhead" w:date="2015-06-15T19:34:00Z">
        <w:r w:rsidDel="00701DE4">
          <w:delText>I</w:delText>
        </w:r>
      </w:del>
      <w:r>
        <w:t>f we were listening on port 80 instead of port 5000, we could actually just pass in the namespace</w:t>
      </w:r>
      <w:ins w:id="44" w:author="Tyson Cadenhead" w:date="2015-06-15T19:35:00Z">
        <w:r w:rsidR="00701DE4">
          <w:t xml:space="preserve"> name</w:t>
        </w:r>
      </w:ins>
      <w:del w:id="45" w:author="Tyson Cadenhead" w:date="2015-06-15T19:34:00Z">
        <w:r w:rsidDel="00701DE4">
          <w:delText xml:space="preserve"> </w:delText>
        </w:r>
      </w:del>
      <w:ins w:id="46" w:author="Tyson Cadenhead" w:date="2015-06-15T19:34:00Z">
        <w:r w:rsidR="00701DE4">
          <w:t xml:space="preserve"> and not worry about providing the port</w:t>
        </w:r>
      </w:ins>
      <w:del w:id="47" w:author="Tyson Cadenhead" w:date="2015-06-15T19:34:00Z">
        <w:r w:rsidDel="00701DE4">
          <w:delText>like this</w:delText>
        </w:r>
      </w:del>
      <w:r>
        <w:t xml:space="preserve">: </w:t>
      </w:r>
      <w:r w:rsidRPr="00FE7833">
        <w:rPr>
          <w:rStyle w:val="CodeInTextPACKT"/>
        </w:rPr>
        <w:t>io.of(‘/my-namespace’)</w:t>
      </w:r>
    </w:p>
    <w:p w14:paraId="65A59D7F" w14:textId="77777777" w:rsidR="008E37A0" w:rsidRDefault="00433D53" w:rsidP="008E37A0">
      <w:pPr>
        <w:pStyle w:val="Heading1"/>
      </w:pPr>
      <w:r w:rsidRPr="00433D53">
        <w:t>Joining Rooms</w:t>
      </w:r>
    </w:p>
    <w:p w14:paraId="1D97F0D3" w14:textId="77777777" w:rsidR="0099333F" w:rsidRDefault="0099333F" w:rsidP="008E37A0">
      <w:pPr>
        <w:pStyle w:val="NormalPACKT"/>
      </w:pPr>
      <w:r>
        <w:t xml:space="preserve">In addition to namespaces, we can also use rooms in Socket.IO to ensure that our messages are only being delivered to the correct sockets. </w:t>
      </w:r>
    </w:p>
    <w:p w14:paraId="68FE8067" w14:textId="77777777" w:rsidR="008E37A0" w:rsidRDefault="0099333F" w:rsidP="008E37A0">
      <w:pPr>
        <w:pStyle w:val="NormalPACKT"/>
      </w:pPr>
      <w:r>
        <w:lastRenderedPageBreak/>
        <w:t>While every socket can only have a single namespace, every socket can belong to multiple rooms. You can think of rooms as channels that a socket subscribes to in order to get specific types of messages.</w:t>
      </w:r>
    </w:p>
    <w:p w14:paraId="0690E0A3" w14:textId="77777777" w:rsidR="0099333F" w:rsidRDefault="0099333F" w:rsidP="008E37A0">
      <w:pPr>
        <w:pStyle w:val="NormalPACKT"/>
      </w:pPr>
      <w:r>
        <w:t>For example, if we built a programming application, the user might be interested in JavaScript and Node messages, but not Ruby or C#. Using rooms, we can</w:t>
      </w:r>
      <w:r w:rsidR="003163B5">
        <w:t xml:space="preserve"> allow users to send messages to</w:t>
      </w:r>
      <w:r>
        <w:t xml:space="preserve"> specific channels so only the interested parties will receive it.</w:t>
      </w:r>
    </w:p>
    <w:p w14:paraId="7F06924C" w14:textId="77777777" w:rsidR="00CC5F47" w:rsidRDefault="0099333F" w:rsidP="008E37A0">
      <w:pPr>
        <w:pStyle w:val="NormalPACKT"/>
      </w:pPr>
      <w:r>
        <w:t>In this recipe, we will demonstra</w:t>
      </w:r>
      <w:r w:rsidR="00CC5F47">
        <w:t>te how a user can join a room.</w:t>
      </w:r>
    </w:p>
    <w:p w14:paraId="3A275995" w14:textId="77777777" w:rsidR="00B94BC2" w:rsidRDefault="00CC5F47" w:rsidP="00F66F55">
      <w:pPr>
        <w:pStyle w:val="FigurePACKT"/>
      </w:pPr>
      <w:r>
        <w:rPr>
          <w:noProof/>
          <w:lang w:val="en-US"/>
        </w:rPr>
        <w:drawing>
          <wp:inline distT="0" distB="0" distL="0" distR="0" wp14:anchorId="2FD1AD8A" wp14:editId="19FB5D61">
            <wp:extent cx="2747667" cy="1214323"/>
            <wp:effectExtent l="19050" t="0" r="0" b="0"/>
            <wp:docPr id="5" name="Picture 5" descr="Macintosh HD:Users:tyson:Dropbox:socket.IO-Cookbook:04-building-a-room-with-a-view:_assets:B04893_04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yson:Dropbox:socket.IO-Cookbook:04-building-a-room-with-a-view:_assets:B04893_04_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8006" cy="1214473"/>
                    </a:xfrm>
                    <a:prstGeom prst="rect">
                      <a:avLst/>
                    </a:prstGeom>
                    <a:noFill/>
                    <a:ln>
                      <a:noFill/>
                    </a:ln>
                  </pic:spPr>
                </pic:pic>
              </a:graphicData>
            </a:graphic>
          </wp:inline>
        </w:drawing>
      </w:r>
    </w:p>
    <w:p w14:paraId="12A4793B" w14:textId="77777777" w:rsidR="00CC5F47" w:rsidRPr="000F771F" w:rsidRDefault="00CC5F47" w:rsidP="00CC5F47">
      <w:pPr>
        <w:pStyle w:val="LayoutInformationPACKT"/>
      </w:pPr>
      <w:r>
        <w:t>Insert Image B04893_04_02</w:t>
      </w:r>
      <w:r w:rsidRPr="001B721C">
        <w:t>.png</w:t>
      </w:r>
    </w:p>
    <w:p w14:paraId="4ACB8694" w14:textId="77777777" w:rsidR="008E37A0" w:rsidRDefault="008E37A0" w:rsidP="008E37A0">
      <w:pPr>
        <w:pStyle w:val="Heading2"/>
      </w:pPr>
      <w:r>
        <w:t>Getting Ready...</w:t>
      </w:r>
    </w:p>
    <w:p w14:paraId="7CF6B3CE" w14:textId="77777777" w:rsidR="008E37A0" w:rsidRDefault="00805B6D" w:rsidP="008E37A0">
      <w:pPr>
        <w:pStyle w:val="NormalPACKT"/>
      </w:pPr>
      <w:r>
        <w:t>We will use jQuery for some simple DOM manipulation in this recipe.</w:t>
      </w:r>
    </w:p>
    <w:p w14:paraId="1F5CD016" w14:textId="77777777" w:rsidR="008E37A0" w:rsidRDefault="008E37A0" w:rsidP="008E37A0">
      <w:pPr>
        <w:pStyle w:val="Heading2"/>
      </w:pPr>
      <w:r>
        <w:t>How To Do It...</w:t>
      </w:r>
    </w:p>
    <w:p w14:paraId="46A7A559" w14:textId="77777777" w:rsidR="008E37A0" w:rsidRDefault="00805B6D" w:rsidP="008E37A0">
      <w:pPr>
        <w:pStyle w:val="NormalPACKT"/>
      </w:pPr>
      <w:r>
        <w:t>To enable joining of rooms in Socket.IO, follow these steps:</w:t>
      </w:r>
    </w:p>
    <w:p w14:paraId="287F1A81" w14:textId="77777777" w:rsidR="00B94BC2" w:rsidRDefault="00805B6D" w:rsidP="00F66F55">
      <w:pPr>
        <w:pStyle w:val="NumberedBulletPACKT"/>
        <w:numPr>
          <w:ilvl w:val="0"/>
          <w:numId w:val="15"/>
        </w:numPr>
      </w:pPr>
      <w:r>
        <w:t xml:space="preserve">Add the server-side room implementation. This includes allowing a socket to join a room using the </w:t>
      </w:r>
      <w:r w:rsidRPr="003163B5">
        <w:rPr>
          <w:rStyle w:val="CodeInTextPACKT"/>
        </w:rPr>
        <w:t>socket.join()</w:t>
      </w:r>
      <w:r>
        <w:t xml:space="preserve"> method and then emitting</w:t>
      </w:r>
      <w:r w:rsidR="003163B5">
        <w:t xml:space="preserve"> a</w:t>
      </w:r>
      <w:r w:rsidR="00733CBB">
        <w:t xml:space="preserve"> new</w:t>
      </w:r>
      <w:r w:rsidR="003163B5">
        <w:t xml:space="preserve"> message</w:t>
      </w:r>
      <w:r>
        <w:t>to ensure that the socket correctly joined:</w:t>
      </w:r>
    </w:p>
    <w:p w14:paraId="2F28922B" w14:textId="77777777" w:rsidR="00805B6D" w:rsidRDefault="00805B6D" w:rsidP="00805B6D">
      <w:pPr>
        <w:pStyle w:val="CodePACKT"/>
      </w:pPr>
      <w:r>
        <w:t>io.on('connection', function (socket) {</w:t>
      </w:r>
    </w:p>
    <w:p w14:paraId="427C4427" w14:textId="77777777" w:rsidR="00805B6D" w:rsidRDefault="00805B6D" w:rsidP="00805B6D">
      <w:pPr>
        <w:pStyle w:val="CodePACKT"/>
      </w:pPr>
      <w:r>
        <w:t>socket.emit('room.joined', socket.id + ' joined the hallway');</w:t>
      </w:r>
    </w:p>
    <w:p w14:paraId="344F5F6A" w14:textId="77777777" w:rsidR="00805B6D" w:rsidRDefault="00805B6D" w:rsidP="00805B6D">
      <w:pPr>
        <w:pStyle w:val="CodePACKT"/>
      </w:pPr>
      <w:r>
        <w:t>socket.on('room.join', function (room) {</w:t>
      </w:r>
    </w:p>
    <w:p w14:paraId="640C37C7" w14:textId="77777777" w:rsidR="00805B6D" w:rsidRDefault="00805B6D" w:rsidP="00805B6D">
      <w:pPr>
        <w:pStyle w:val="CodePACKT"/>
      </w:pPr>
      <w:r>
        <w:t>socket.join(room);</w:t>
      </w:r>
    </w:p>
    <w:p w14:paraId="43C4B811" w14:textId="77777777" w:rsidR="00805B6D" w:rsidRDefault="00805B6D" w:rsidP="00805B6D">
      <w:pPr>
        <w:pStyle w:val="CodePACKT"/>
      </w:pPr>
      <w:r>
        <w:t>io.to(room).emit('room.joined', socket.id + ' joined the ' + room);</w:t>
      </w:r>
    </w:p>
    <w:p w14:paraId="6CD637CB" w14:textId="77777777" w:rsidR="00805B6D" w:rsidRDefault="00805B6D" w:rsidP="00805B6D">
      <w:pPr>
        <w:pStyle w:val="CodePACKT"/>
      </w:pPr>
      <w:r>
        <w:t xml:space="preserve">    });</w:t>
      </w:r>
    </w:p>
    <w:p w14:paraId="71275BDB" w14:textId="77777777" w:rsidR="00805B6D" w:rsidRDefault="00805B6D" w:rsidP="00805B6D">
      <w:pPr>
        <w:pStyle w:val="CodePACKT"/>
      </w:pPr>
      <w:r>
        <w:t>});</w:t>
      </w:r>
    </w:p>
    <w:p w14:paraId="0DFBDD2B" w14:textId="77777777" w:rsidR="00805B6D" w:rsidRDefault="00805B6D" w:rsidP="00805B6D">
      <w:pPr>
        <w:pStyle w:val="CodePACKT"/>
      </w:pPr>
    </w:p>
    <w:p w14:paraId="126070CC" w14:textId="77777777" w:rsidR="00805B6D" w:rsidRDefault="00805B6D" w:rsidP="00805B6D">
      <w:pPr>
        <w:pStyle w:val="NumberedBulletPACKT"/>
      </w:pPr>
      <w:r>
        <w:t>Add the client-side template:</w:t>
      </w:r>
    </w:p>
    <w:p w14:paraId="18D4021A" w14:textId="77777777" w:rsidR="00805B6D" w:rsidRDefault="00805B6D" w:rsidP="00805B6D">
      <w:pPr>
        <w:pStyle w:val="CodePACKT"/>
      </w:pPr>
      <w:r>
        <w:t>&lt;button data-id="hallway" class="btn-primary"&gt;Hallway&lt;/button&gt;</w:t>
      </w:r>
    </w:p>
    <w:p w14:paraId="18615792" w14:textId="77777777" w:rsidR="00805B6D" w:rsidRDefault="00805B6D" w:rsidP="00805B6D">
      <w:pPr>
        <w:pStyle w:val="CodePACKT"/>
      </w:pPr>
      <w:r>
        <w:t>&lt;button data-id="red-room"&gt;Red Room&lt;/button&gt;</w:t>
      </w:r>
    </w:p>
    <w:p w14:paraId="69693163" w14:textId="77777777" w:rsidR="00805B6D" w:rsidRDefault="00805B6D" w:rsidP="00805B6D">
      <w:pPr>
        <w:pStyle w:val="CodePACKT"/>
      </w:pPr>
      <w:r>
        <w:t>&lt;button data-id="green-room"&gt;Green Room&lt;/button&gt;</w:t>
      </w:r>
    </w:p>
    <w:p w14:paraId="03988965" w14:textId="77777777" w:rsidR="00805B6D" w:rsidRDefault="00805B6D" w:rsidP="00805B6D">
      <w:pPr>
        <w:pStyle w:val="CodePACKT"/>
      </w:pPr>
      <w:r>
        <w:lastRenderedPageBreak/>
        <w:t>&lt;ul id="messages"&gt;&lt;/ul&gt;</w:t>
      </w:r>
    </w:p>
    <w:p w14:paraId="0DDBA6C9" w14:textId="77777777" w:rsidR="00805B6D" w:rsidRDefault="00805B6D" w:rsidP="00805B6D">
      <w:pPr>
        <w:pStyle w:val="CodePACKT"/>
      </w:pPr>
    </w:p>
    <w:p w14:paraId="3E9A1E3F" w14:textId="77777777" w:rsidR="00805B6D" w:rsidRDefault="00805B6D" w:rsidP="00805B6D">
      <w:pPr>
        <w:pStyle w:val="NumberedBulletPACKT"/>
      </w:pPr>
      <w:r>
        <w:t>Add the client-side JavaScript:</w:t>
      </w:r>
    </w:p>
    <w:p w14:paraId="39873DB0" w14:textId="77777777" w:rsidR="00805B6D" w:rsidRDefault="00805B6D" w:rsidP="00805B6D">
      <w:pPr>
        <w:pStyle w:val="CodePACKT"/>
      </w:pPr>
      <w:r>
        <w:t>var socket = io('http://localhost:5000');</w:t>
      </w:r>
    </w:p>
    <w:p w14:paraId="14566ADF" w14:textId="77777777" w:rsidR="00805B6D" w:rsidRDefault="00805B6D" w:rsidP="00805B6D">
      <w:pPr>
        <w:pStyle w:val="CodePACKT"/>
      </w:pPr>
    </w:p>
    <w:p w14:paraId="524EAFFF" w14:textId="77777777" w:rsidR="00805B6D" w:rsidRDefault="00805B6D" w:rsidP="00805B6D">
      <w:pPr>
        <w:pStyle w:val="CodePACKT"/>
      </w:pPr>
      <w:r>
        <w:t>socket.on('room.joined', function (message) {</w:t>
      </w:r>
    </w:p>
    <w:p w14:paraId="2FC2B250" w14:textId="77777777" w:rsidR="00805B6D" w:rsidRDefault="00805B6D" w:rsidP="00805B6D">
      <w:pPr>
        <w:pStyle w:val="CodePACKT"/>
      </w:pPr>
      <w:r>
        <w:t xml:space="preserve">    $('#messages').append(`&lt;li&gt;${message}&lt;/li&gt;`);</w:t>
      </w:r>
    </w:p>
    <w:p w14:paraId="5B3F7762" w14:textId="77777777" w:rsidR="00805B6D" w:rsidRDefault="00805B6D" w:rsidP="00805B6D">
      <w:pPr>
        <w:pStyle w:val="CodePACKT"/>
      </w:pPr>
      <w:r>
        <w:t>});</w:t>
      </w:r>
    </w:p>
    <w:p w14:paraId="2CD3E004" w14:textId="77777777" w:rsidR="00805B6D" w:rsidRDefault="00805B6D" w:rsidP="00805B6D">
      <w:pPr>
        <w:pStyle w:val="CodePACKT"/>
      </w:pPr>
    </w:p>
    <w:p w14:paraId="5745C521" w14:textId="77777777" w:rsidR="00805B6D" w:rsidRDefault="00805B6D" w:rsidP="00805B6D">
      <w:pPr>
        <w:pStyle w:val="CodePACKT"/>
      </w:pPr>
      <w:r>
        <w:t>$('button').on('click', function () {</w:t>
      </w:r>
    </w:p>
    <w:p w14:paraId="2AA86E5D" w14:textId="77777777" w:rsidR="00805B6D" w:rsidRDefault="00805B6D" w:rsidP="00805B6D">
      <w:pPr>
        <w:pStyle w:val="CodePACKT"/>
      </w:pPr>
      <w:r>
        <w:t>var id = $(this).data('id');</w:t>
      </w:r>
    </w:p>
    <w:p w14:paraId="1A9EA46E" w14:textId="77777777" w:rsidR="00805B6D" w:rsidRDefault="00805B6D" w:rsidP="00805B6D">
      <w:pPr>
        <w:pStyle w:val="CodePACKT"/>
      </w:pPr>
      <w:r>
        <w:t>if (!$(this).hasClass('btn-primary')) {</w:t>
      </w:r>
    </w:p>
    <w:p w14:paraId="5316BDBE" w14:textId="77777777" w:rsidR="00805B6D" w:rsidRDefault="00805B6D" w:rsidP="00805B6D">
      <w:pPr>
        <w:pStyle w:val="CodePACKT"/>
      </w:pPr>
      <w:r>
        <w:tab/>
        <w:t xml:space="preserve">     $(this).addClass('btn-primary');</w:t>
      </w:r>
    </w:p>
    <w:p w14:paraId="2A79FB31" w14:textId="77777777" w:rsidR="00805B6D" w:rsidRDefault="00805B6D" w:rsidP="00805B6D">
      <w:pPr>
        <w:pStyle w:val="CodePACKT"/>
      </w:pPr>
      <w:r>
        <w:t>socket.emit('room.join', id);</w:t>
      </w:r>
    </w:p>
    <w:p w14:paraId="24A6401F" w14:textId="77777777" w:rsidR="00805B6D" w:rsidRDefault="00805B6D" w:rsidP="00805B6D">
      <w:pPr>
        <w:pStyle w:val="CodePACKT"/>
      </w:pPr>
      <w:r>
        <w:t xml:space="preserve">    }</w:t>
      </w:r>
    </w:p>
    <w:p w14:paraId="18F6BD61" w14:textId="77777777" w:rsidR="00805B6D" w:rsidRDefault="00805B6D" w:rsidP="00805B6D">
      <w:pPr>
        <w:pStyle w:val="CodePACKT"/>
      </w:pPr>
      <w:r>
        <w:t>});</w:t>
      </w:r>
    </w:p>
    <w:p w14:paraId="4CCBFD17" w14:textId="77777777" w:rsidR="008E37A0" w:rsidRDefault="008E37A0" w:rsidP="008E37A0">
      <w:pPr>
        <w:pStyle w:val="Heading2"/>
      </w:pPr>
      <w:r>
        <w:t>How It Works...</w:t>
      </w:r>
    </w:p>
    <w:p w14:paraId="48B946CD" w14:textId="77777777" w:rsidR="00D96420" w:rsidRDefault="00805B6D" w:rsidP="008E37A0">
      <w:pPr>
        <w:pStyle w:val="NormalPACKT"/>
      </w:pPr>
      <w:r>
        <w:t xml:space="preserve">Socket.IO can emit messages to any arbitrary room name by using the </w:t>
      </w:r>
      <w:r w:rsidRPr="00FE579D">
        <w:rPr>
          <w:rStyle w:val="CodeInTextPACKT"/>
        </w:rPr>
        <w:t>i</w:t>
      </w:r>
      <w:r w:rsidR="00D96420" w:rsidRPr="00FE579D">
        <w:rPr>
          <w:rStyle w:val="CodeInTextPACKT"/>
        </w:rPr>
        <w:t>o.on(:room_name).emit()</w:t>
      </w:r>
      <w:r w:rsidR="00D96420">
        <w:t xml:space="preserve"> method.</w:t>
      </w:r>
    </w:p>
    <w:p w14:paraId="06DE1273" w14:textId="77777777" w:rsidR="008E37A0" w:rsidRDefault="00805B6D" w:rsidP="008E37A0">
      <w:pPr>
        <w:pStyle w:val="NormalPACKT"/>
      </w:pPr>
      <w:r>
        <w:t xml:space="preserve">When we click on a button in our interface to join one of our rooms, </w:t>
      </w:r>
      <w:r w:rsidR="00D96420">
        <w:t>the socket</w:t>
      </w:r>
      <w:r w:rsidR="00733CBB">
        <w:t>will emit a message to the server asking to join that room</w:t>
      </w:r>
      <w:r w:rsidR="00FE579D">
        <w:t>.</w:t>
      </w:r>
      <w:r w:rsidR="00733CBB">
        <w:t xml:space="preserve"> The server-side will be responsible for adding the socket to the requested group.</w:t>
      </w:r>
      <w:r w:rsidR="00FE579D">
        <w:t xml:space="preserve"> We </w:t>
      </w:r>
      <w:r w:rsidR="00733CBB">
        <w:t>will also emit a message to the newly joined</w:t>
      </w:r>
      <w:r w:rsidR="00FE579D">
        <w:t xml:space="preserve"> room announcing that the user has</w:t>
      </w:r>
      <w:r w:rsidR="00733CBB">
        <w:t xml:space="preserve"> indeed</w:t>
      </w:r>
      <w:r w:rsidR="00FE579D">
        <w:t xml:space="preserve"> joined it.</w:t>
      </w:r>
    </w:p>
    <w:p w14:paraId="10766F71" w14:textId="77777777" w:rsidR="008E37A0" w:rsidRDefault="00433D53" w:rsidP="008E37A0">
      <w:pPr>
        <w:pStyle w:val="Heading1"/>
      </w:pPr>
      <w:r w:rsidRPr="00433D53">
        <w:t>Leaving Rooms</w:t>
      </w:r>
    </w:p>
    <w:p w14:paraId="2A9DF53A" w14:textId="77777777" w:rsidR="0011252A" w:rsidRDefault="001334AC" w:rsidP="008E37A0">
      <w:pPr>
        <w:pStyle w:val="NormalPACKT"/>
      </w:pPr>
      <w:r>
        <w:t>Not only can a socket join a room, it can also leave any room t</w:t>
      </w:r>
      <w:r w:rsidR="0011252A">
        <w:t>hat it is a member of.</w:t>
      </w:r>
    </w:p>
    <w:p w14:paraId="08D58E3C" w14:textId="77777777" w:rsidR="001334AC" w:rsidRDefault="001334AC" w:rsidP="008E37A0">
      <w:pPr>
        <w:pStyle w:val="NormalPACKT"/>
      </w:pPr>
      <w:r>
        <w:t>This important if you’re building a real-time application where users might want to disable certain notifications. By leaving a room entirely, the client-side socket will never get the ev</w:t>
      </w:r>
      <w:r w:rsidR="0011252A">
        <w:t>ents that are broadcasted to the room that it has left.</w:t>
      </w:r>
    </w:p>
    <w:p w14:paraId="03BE5750" w14:textId="77777777" w:rsidR="0011252A" w:rsidRDefault="001334AC" w:rsidP="008E37A0">
      <w:pPr>
        <w:pStyle w:val="NormalPACKT"/>
      </w:pPr>
      <w:r>
        <w:t>In this recipe, we will expose a single room to the client-side sockets</w:t>
      </w:r>
      <w:r w:rsidR="0011252A">
        <w:t>. We will</w:t>
      </w:r>
      <w:r w:rsidR="00366A0E">
        <w:t xml:space="preserve"> allow the room to be joined or left by</w:t>
      </w:r>
      <w:r w:rsidR="0011252A">
        <w:t xml:space="preserve"> simply toggling a checkbox.</w:t>
      </w:r>
    </w:p>
    <w:p w14:paraId="38283E6D" w14:textId="77777777" w:rsidR="008E37A0" w:rsidRDefault="00366A0E" w:rsidP="008E37A0">
      <w:pPr>
        <w:pStyle w:val="NormalPACKT"/>
      </w:pPr>
      <w:r>
        <w:t xml:space="preserve">The server-side will emit a </w:t>
      </w:r>
      <w:r w:rsidR="0011252A">
        <w:t>message every two seconds with an ongoing</w:t>
      </w:r>
      <w:r>
        <w:t xml:space="preserve"> count of how many times the notification has been sent. We will be able to turn </w:t>
      </w:r>
      <w:r w:rsidR="0011252A">
        <w:t>the notifications on and see</w:t>
      </w:r>
      <w:r>
        <w:t xml:space="preserve"> notification numbers</w:t>
      </w:r>
      <w:r w:rsidR="0011252A">
        <w:t xml:space="preserve"> logged one after another</w:t>
      </w:r>
      <w:r>
        <w:t xml:space="preserve"> in sequence. Then we can toggle it off for a few seconds and finally turn it back on and see the notification number resume after skipping the numbers it would have emitted while it was off.</w:t>
      </w:r>
    </w:p>
    <w:p w14:paraId="7AEFB56F" w14:textId="77777777" w:rsidR="00B94BC2" w:rsidRDefault="00CC5F47" w:rsidP="00F66F55">
      <w:pPr>
        <w:pStyle w:val="FigurePACKT"/>
      </w:pPr>
      <w:r>
        <w:rPr>
          <w:noProof/>
          <w:lang w:val="en-US"/>
        </w:rPr>
        <w:lastRenderedPageBreak/>
        <w:drawing>
          <wp:inline distT="0" distB="0" distL="0" distR="0" wp14:anchorId="5B3A0856" wp14:editId="5C5EAAA0">
            <wp:extent cx="2413003" cy="1331366"/>
            <wp:effectExtent l="19050" t="0" r="6347" b="0"/>
            <wp:docPr id="6" name="Picture 6" descr="Macintosh HD:Users:tyson:Dropbox:socket.IO-Cookbook:04-building-a-room-with-a-view:_assets:B04893_04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yson:Dropbox:socket.IO-Cookbook:04-building-a-room-with-a-view:_assets:B04893_04_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518" cy="1338271"/>
                    </a:xfrm>
                    <a:prstGeom prst="rect">
                      <a:avLst/>
                    </a:prstGeom>
                    <a:noFill/>
                    <a:ln>
                      <a:noFill/>
                    </a:ln>
                  </pic:spPr>
                </pic:pic>
              </a:graphicData>
            </a:graphic>
          </wp:inline>
        </w:drawing>
      </w:r>
    </w:p>
    <w:p w14:paraId="59105B5C" w14:textId="77777777" w:rsidR="00366A0E" w:rsidRPr="000F771F" w:rsidRDefault="00CC5F47" w:rsidP="00366A0E">
      <w:pPr>
        <w:pStyle w:val="LayoutInformationPACKT"/>
      </w:pPr>
      <w:r>
        <w:t>Insert Image B04893_04_03</w:t>
      </w:r>
      <w:r w:rsidR="00366A0E" w:rsidRPr="001B721C">
        <w:t>.png</w:t>
      </w:r>
    </w:p>
    <w:p w14:paraId="638DB1F6" w14:textId="77777777" w:rsidR="008E37A0" w:rsidRDefault="008E37A0" w:rsidP="008E37A0">
      <w:pPr>
        <w:pStyle w:val="Heading2"/>
      </w:pPr>
      <w:r>
        <w:t>Getting Ready...</w:t>
      </w:r>
    </w:p>
    <w:p w14:paraId="4DF10687" w14:textId="77777777" w:rsidR="008E37A0" w:rsidRDefault="00366A0E" w:rsidP="008E37A0">
      <w:pPr>
        <w:pStyle w:val="NormalPACKT"/>
      </w:pPr>
      <w:r>
        <w:t>In this recipe, we will use a little jQuery for DOM manipulation.</w:t>
      </w:r>
    </w:p>
    <w:p w14:paraId="329452EB" w14:textId="77777777" w:rsidR="008E37A0" w:rsidRDefault="008E37A0" w:rsidP="008E37A0">
      <w:pPr>
        <w:pStyle w:val="Heading2"/>
      </w:pPr>
      <w:r>
        <w:t>How To Do It...</w:t>
      </w:r>
    </w:p>
    <w:p w14:paraId="7F3DCE18" w14:textId="77777777" w:rsidR="008E37A0" w:rsidRDefault="005F6AB8" w:rsidP="008E37A0">
      <w:pPr>
        <w:pStyle w:val="NormalPACKT"/>
      </w:pPr>
      <w:r>
        <w:t>To enable a socket to leave a room, follow these steps:</w:t>
      </w:r>
    </w:p>
    <w:p w14:paraId="01186EED" w14:textId="77777777" w:rsidR="00B94BC2" w:rsidRDefault="0011252A" w:rsidP="00F66F55">
      <w:pPr>
        <w:pStyle w:val="NumberedBulletPACKT"/>
        <w:numPr>
          <w:ilvl w:val="0"/>
          <w:numId w:val="16"/>
        </w:numPr>
      </w:pPr>
      <w:r>
        <w:t xml:space="preserve">In </w:t>
      </w:r>
      <w:r w:rsidR="005F6AB8">
        <w:t>our server-side code,</w:t>
      </w:r>
      <w:r>
        <w:t xml:space="preserve"> we will</w:t>
      </w:r>
      <w:r w:rsidR="005F6AB8">
        <w:t xml:space="preserve"> create an event to join the “notifications” </w:t>
      </w:r>
      <w:r>
        <w:t>room. We will also create</w:t>
      </w:r>
      <w:r w:rsidR="005F6AB8">
        <w:t xml:space="preserve"> an event</w:t>
      </w:r>
      <w:r>
        <w:t xml:space="preserve"> allowing the socket to leave the room</w:t>
      </w:r>
      <w:r w:rsidR="005F6AB8">
        <w:t>.</w:t>
      </w:r>
    </w:p>
    <w:p w14:paraId="2164257C" w14:textId="77777777" w:rsidR="005F6AB8" w:rsidRDefault="005F6AB8" w:rsidP="005F6AB8">
      <w:pPr>
        <w:pStyle w:val="CodePACKT"/>
      </w:pPr>
      <w:r>
        <w:t>io.on('connection', function (socket) {</w:t>
      </w:r>
    </w:p>
    <w:p w14:paraId="19FEC00C" w14:textId="77777777" w:rsidR="005F6AB8" w:rsidRDefault="005F6AB8" w:rsidP="005F6AB8">
      <w:pPr>
        <w:pStyle w:val="CodePACKT"/>
      </w:pPr>
      <w:r>
        <w:t>socket.on('notifications.join', function () {</w:t>
      </w:r>
    </w:p>
    <w:p w14:paraId="5D1A3B9A" w14:textId="77777777" w:rsidR="005F6AB8" w:rsidRDefault="005F6AB8" w:rsidP="005F6AB8">
      <w:pPr>
        <w:pStyle w:val="CodePACKT"/>
      </w:pPr>
      <w:r>
        <w:t>socket.join('notifications');</w:t>
      </w:r>
    </w:p>
    <w:p w14:paraId="526D5DB8" w14:textId="77777777" w:rsidR="005F6AB8" w:rsidRDefault="005F6AB8" w:rsidP="005F6AB8">
      <w:pPr>
        <w:pStyle w:val="CodePACKT"/>
      </w:pPr>
      <w:r>
        <w:t xml:space="preserve">    });</w:t>
      </w:r>
    </w:p>
    <w:p w14:paraId="48B14B0A" w14:textId="77777777" w:rsidR="005F6AB8" w:rsidRDefault="005F6AB8" w:rsidP="005F6AB8">
      <w:pPr>
        <w:pStyle w:val="CodePACKT"/>
      </w:pPr>
    </w:p>
    <w:p w14:paraId="54988763" w14:textId="77777777" w:rsidR="005F6AB8" w:rsidRDefault="005F6AB8" w:rsidP="005F6AB8">
      <w:pPr>
        <w:pStyle w:val="CodePACKT"/>
      </w:pPr>
      <w:r>
        <w:t>socket.on('notifications.leave', function () {</w:t>
      </w:r>
    </w:p>
    <w:p w14:paraId="7A8EC91D" w14:textId="77777777" w:rsidR="005F6AB8" w:rsidRDefault="005F6AB8" w:rsidP="005F6AB8">
      <w:pPr>
        <w:pStyle w:val="CodePACKT"/>
      </w:pPr>
      <w:r>
        <w:t>socket.leave('notifications');</w:t>
      </w:r>
    </w:p>
    <w:p w14:paraId="52C649CE" w14:textId="77777777" w:rsidR="005F6AB8" w:rsidRDefault="005F6AB8" w:rsidP="005F6AB8">
      <w:pPr>
        <w:pStyle w:val="CodePACKT"/>
      </w:pPr>
      <w:r>
        <w:t xml:space="preserve">    });</w:t>
      </w:r>
    </w:p>
    <w:p w14:paraId="1C0A4FCF" w14:textId="77777777" w:rsidR="005F6AB8" w:rsidRDefault="005F6AB8" w:rsidP="005F6AB8">
      <w:pPr>
        <w:pStyle w:val="CodePACKT"/>
      </w:pPr>
      <w:r>
        <w:t>});</w:t>
      </w:r>
    </w:p>
    <w:p w14:paraId="52A48839" w14:textId="77777777" w:rsidR="005F6AB8" w:rsidRDefault="005F6AB8" w:rsidP="005F6AB8">
      <w:pPr>
        <w:pStyle w:val="CodePACKT"/>
      </w:pPr>
    </w:p>
    <w:p w14:paraId="0D0ACC40" w14:textId="77777777" w:rsidR="005F6AB8" w:rsidRDefault="005F6AB8" w:rsidP="005F6AB8">
      <w:pPr>
        <w:pStyle w:val="NumberedBulletPACKT"/>
      </w:pPr>
      <w:r>
        <w:t>On the server, we w</w:t>
      </w:r>
      <w:r w:rsidR="0011252A">
        <w:t xml:space="preserve">ill </w:t>
      </w:r>
      <w:r>
        <w:t>emit a message to every member</w:t>
      </w:r>
      <w:r w:rsidR="0011252A">
        <w:t xml:space="preserve"> of our room every two seconds with a notification number.</w:t>
      </w:r>
    </w:p>
    <w:p w14:paraId="724A690C" w14:textId="77777777" w:rsidR="005F6AB8" w:rsidRDefault="005F6AB8" w:rsidP="005F6AB8">
      <w:pPr>
        <w:pStyle w:val="CodePACKT"/>
      </w:pPr>
      <w:r>
        <w:t>vari = 0;</w:t>
      </w:r>
    </w:p>
    <w:p w14:paraId="2BACDB3C" w14:textId="77777777" w:rsidR="005F6AB8" w:rsidRDefault="005F6AB8" w:rsidP="005F6AB8">
      <w:pPr>
        <w:pStyle w:val="CodePACKT"/>
      </w:pPr>
      <w:r>
        <w:t>setInterval(function () {</w:t>
      </w:r>
    </w:p>
    <w:p w14:paraId="2163599A" w14:textId="77777777" w:rsidR="005F6AB8" w:rsidRDefault="005F6AB8" w:rsidP="005F6AB8">
      <w:pPr>
        <w:pStyle w:val="CodePACKT"/>
      </w:pPr>
      <w:r>
        <w:t>io.to('notifications').emit('notify', 'This is notification number ' + i);</w:t>
      </w:r>
    </w:p>
    <w:p w14:paraId="7B712363" w14:textId="77777777" w:rsidR="005F6AB8" w:rsidRDefault="005F6AB8" w:rsidP="005F6AB8">
      <w:pPr>
        <w:pStyle w:val="CodePACKT"/>
      </w:pPr>
      <w:r>
        <w:t>i++;</w:t>
      </w:r>
    </w:p>
    <w:p w14:paraId="3E6780E1" w14:textId="77777777" w:rsidR="005F6AB8" w:rsidRDefault="005F6AB8" w:rsidP="005F6AB8">
      <w:pPr>
        <w:pStyle w:val="CodePACKT"/>
      </w:pPr>
      <w:r>
        <w:t>}, 2000);</w:t>
      </w:r>
    </w:p>
    <w:p w14:paraId="23C81194" w14:textId="77777777" w:rsidR="005F6AB8" w:rsidRDefault="005F6AB8" w:rsidP="005F6AB8">
      <w:pPr>
        <w:pStyle w:val="CodePACKT"/>
      </w:pPr>
    </w:p>
    <w:p w14:paraId="4D572C70" w14:textId="77777777" w:rsidR="005F6AB8" w:rsidRDefault="005F6AB8" w:rsidP="005F6AB8">
      <w:pPr>
        <w:pStyle w:val="NumberedBulletPACKT"/>
      </w:pPr>
      <w:r>
        <w:t>On the client-side, we will create a template with a checkbox that allows us to toggle our mem</w:t>
      </w:r>
      <w:r w:rsidR="0011252A">
        <w:t>bership of the “notifications” room</w:t>
      </w:r>
      <w:r>
        <w:t xml:space="preserve"> on and off. We’ll also </w:t>
      </w:r>
      <w:r>
        <w:lastRenderedPageBreak/>
        <w:t>include a container unordered list to put our messages into when they are emitted to us.</w:t>
      </w:r>
    </w:p>
    <w:p w14:paraId="24509E14" w14:textId="77777777" w:rsidR="005F6AB8" w:rsidRDefault="005F6AB8" w:rsidP="005F6AB8">
      <w:pPr>
        <w:pStyle w:val="CodePACKT"/>
      </w:pPr>
      <w:r>
        <w:t>&lt;div class="container"&gt;</w:t>
      </w:r>
    </w:p>
    <w:p w14:paraId="43CD337E" w14:textId="77777777" w:rsidR="005F6AB8" w:rsidRDefault="005F6AB8" w:rsidP="005F6AB8">
      <w:pPr>
        <w:pStyle w:val="CodePACKT"/>
      </w:pPr>
      <w:r>
        <w:t>&lt;hr /&gt;</w:t>
      </w:r>
    </w:p>
    <w:p w14:paraId="323D3487" w14:textId="77777777" w:rsidR="005F6AB8" w:rsidRDefault="005F6AB8" w:rsidP="005F6AB8">
      <w:pPr>
        <w:pStyle w:val="CodePACKT"/>
      </w:pPr>
      <w:r>
        <w:t>&lt;input type="checkbox" id="toggle" /&gt; Get notifications</w:t>
      </w:r>
    </w:p>
    <w:p w14:paraId="7114EB05" w14:textId="77777777" w:rsidR="005F6AB8" w:rsidRDefault="005F6AB8" w:rsidP="005F6AB8">
      <w:pPr>
        <w:pStyle w:val="CodePACKT"/>
      </w:pPr>
      <w:r>
        <w:t>&lt;hr /&gt;</w:t>
      </w:r>
    </w:p>
    <w:p w14:paraId="4A88FFB3" w14:textId="77777777" w:rsidR="005F6AB8" w:rsidRDefault="005F6AB8" w:rsidP="005F6AB8">
      <w:pPr>
        <w:pStyle w:val="CodePACKT"/>
      </w:pPr>
      <w:r>
        <w:t>&lt;ul id="messages"&gt;</w:t>
      </w:r>
    </w:p>
    <w:p w14:paraId="04C64AA0" w14:textId="77777777" w:rsidR="005F6AB8" w:rsidRDefault="005F6AB8" w:rsidP="005F6AB8">
      <w:pPr>
        <w:pStyle w:val="CodePACKT"/>
      </w:pPr>
      <w:r>
        <w:t>&lt;!-- Messages will go here --&gt;</w:t>
      </w:r>
    </w:p>
    <w:p w14:paraId="4629925F" w14:textId="77777777" w:rsidR="005F6AB8" w:rsidRDefault="005F6AB8" w:rsidP="005F6AB8">
      <w:pPr>
        <w:pStyle w:val="CodePACKT"/>
      </w:pPr>
      <w:r>
        <w:t>&lt;/ul&gt;</w:t>
      </w:r>
    </w:p>
    <w:p w14:paraId="43E133D5" w14:textId="77777777" w:rsidR="005F6AB8" w:rsidRDefault="005F6AB8" w:rsidP="005F6AB8">
      <w:pPr>
        <w:pStyle w:val="CodePACKT"/>
      </w:pPr>
      <w:r>
        <w:t>&lt;/div&gt;</w:t>
      </w:r>
    </w:p>
    <w:p w14:paraId="318E4CBE" w14:textId="77777777" w:rsidR="005F6AB8" w:rsidRDefault="005F6AB8" w:rsidP="005F6AB8">
      <w:pPr>
        <w:pStyle w:val="CodePACKT"/>
      </w:pPr>
    </w:p>
    <w:p w14:paraId="3B22F11C" w14:textId="77777777" w:rsidR="005F6AB8" w:rsidRDefault="0022147E" w:rsidP="005F6AB8">
      <w:pPr>
        <w:pStyle w:val="NumberedBulletPACKT"/>
      </w:pPr>
      <w:r>
        <w:t>Finally, we will add some client-side JavaScript to toggle our group membership on and off and add messages as we receive them.</w:t>
      </w:r>
    </w:p>
    <w:p w14:paraId="4688A214" w14:textId="77777777" w:rsidR="0022147E" w:rsidRDefault="0022147E" w:rsidP="0022147E">
      <w:pPr>
        <w:pStyle w:val="CodePACKT"/>
      </w:pPr>
      <w:r>
        <w:t>socket.on('notify', function (message) {</w:t>
      </w:r>
    </w:p>
    <w:p w14:paraId="02BEAA1E" w14:textId="77777777" w:rsidR="0022147E" w:rsidRDefault="0022147E" w:rsidP="0022147E">
      <w:pPr>
        <w:pStyle w:val="CodePACKT"/>
      </w:pPr>
      <w:r>
        <w:t xml:space="preserve">    $('#messages').prepend(`&lt;li&gt;${message}&lt;/li&gt;`);</w:t>
      </w:r>
    </w:p>
    <w:p w14:paraId="6790F3FF" w14:textId="77777777" w:rsidR="0022147E" w:rsidRDefault="0022147E" w:rsidP="0022147E">
      <w:pPr>
        <w:pStyle w:val="CodePACKT"/>
      </w:pPr>
      <w:r>
        <w:t>});</w:t>
      </w:r>
    </w:p>
    <w:p w14:paraId="3EED7932" w14:textId="77777777" w:rsidR="0022147E" w:rsidRDefault="0022147E" w:rsidP="0022147E">
      <w:pPr>
        <w:pStyle w:val="CodePACKT"/>
      </w:pPr>
    </w:p>
    <w:p w14:paraId="374F51CD" w14:textId="77777777" w:rsidR="0022147E" w:rsidRDefault="0022147E" w:rsidP="0022147E">
      <w:pPr>
        <w:pStyle w:val="CodePACKT"/>
      </w:pPr>
      <w:r>
        <w:t>$(function () {</w:t>
      </w:r>
    </w:p>
    <w:p w14:paraId="7901E8C1" w14:textId="77777777" w:rsidR="0022147E" w:rsidRDefault="0022147E" w:rsidP="0022147E">
      <w:pPr>
        <w:pStyle w:val="CodePACKT"/>
      </w:pPr>
      <w:r>
        <w:t xml:space="preserve">    $('#toggle').on('click', function () {</w:t>
      </w:r>
    </w:p>
    <w:p w14:paraId="594B38A9" w14:textId="77777777" w:rsidR="0022147E" w:rsidRDefault="0022147E" w:rsidP="0022147E">
      <w:pPr>
        <w:pStyle w:val="CodePACKT"/>
      </w:pPr>
      <w:r>
        <w:t>var checked = $(this).is(':checked'),</w:t>
      </w:r>
    </w:p>
    <w:p w14:paraId="35C991AC" w14:textId="77777777" w:rsidR="0022147E" w:rsidRDefault="0022147E" w:rsidP="0022147E">
      <w:pPr>
        <w:pStyle w:val="CodePACKT"/>
      </w:pPr>
      <w:r>
        <w:t>action = (checked) ? 'join' : 'leave';</w:t>
      </w:r>
    </w:p>
    <w:p w14:paraId="10E64B01" w14:textId="77777777" w:rsidR="0022147E" w:rsidRDefault="0022147E" w:rsidP="0022147E">
      <w:pPr>
        <w:pStyle w:val="CodePACKT"/>
      </w:pPr>
    </w:p>
    <w:p w14:paraId="6DD81ED5" w14:textId="77777777" w:rsidR="0022147E" w:rsidRDefault="0022147E" w:rsidP="0022147E">
      <w:pPr>
        <w:pStyle w:val="CodePACKT"/>
      </w:pPr>
      <w:r>
        <w:t>socket.emit(`notifications.${action}`);</w:t>
      </w:r>
    </w:p>
    <w:p w14:paraId="1723B76F" w14:textId="77777777" w:rsidR="0022147E" w:rsidRDefault="0022147E" w:rsidP="0022147E">
      <w:pPr>
        <w:pStyle w:val="CodePACKT"/>
      </w:pPr>
      <w:r>
        <w:t xml:space="preserve">    });</w:t>
      </w:r>
    </w:p>
    <w:p w14:paraId="5040E016" w14:textId="77777777" w:rsidR="0022147E" w:rsidRDefault="0022147E" w:rsidP="0022147E">
      <w:pPr>
        <w:pStyle w:val="CodePACKT"/>
      </w:pPr>
      <w:r>
        <w:t>});</w:t>
      </w:r>
    </w:p>
    <w:p w14:paraId="63E17FC3" w14:textId="77777777" w:rsidR="008E37A0" w:rsidRDefault="008E37A0" w:rsidP="008E37A0">
      <w:pPr>
        <w:pStyle w:val="Heading2"/>
      </w:pPr>
      <w:r>
        <w:t>How It Works...</w:t>
      </w:r>
    </w:p>
    <w:p w14:paraId="5CEF3886" w14:textId="77777777" w:rsidR="00E15DCE" w:rsidRDefault="00366A0E" w:rsidP="008E37A0">
      <w:pPr>
        <w:pStyle w:val="NormalPACKT"/>
      </w:pPr>
      <w:r>
        <w:t>We are emitting</w:t>
      </w:r>
      <w:r w:rsidR="0011252A">
        <w:t xml:space="preserve"> a</w:t>
      </w:r>
      <w:r>
        <w:t xml:space="preserve"> messa</w:t>
      </w:r>
      <w:r w:rsidR="0011252A">
        <w:t>ge to our “notifications” room</w:t>
      </w:r>
      <w:r>
        <w:t xml:space="preserve"> on an interval every two seconds. The portion of our code that is emitting the notific</w:t>
      </w:r>
      <w:r w:rsidR="0011252A">
        <w:t>ation</w:t>
      </w:r>
      <w:r w:rsidR="00E15DCE">
        <w:t xml:space="preserve"> doesn’t care whether any sockets are subscribed to the room it is emitting to or not.</w:t>
      </w:r>
      <w:r w:rsidR="0011252A">
        <w:t xml:space="preserve"> It just blindly emits messages to the room.</w:t>
      </w:r>
    </w:p>
    <w:p w14:paraId="605860F7" w14:textId="77777777" w:rsidR="00E15DCE" w:rsidRDefault="0011252A" w:rsidP="008E37A0">
      <w:pPr>
        <w:pStyle w:val="NormalPACKT"/>
      </w:pPr>
      <w:r>
        <w:t>We are allowing our sockets</w:t>
      </w:r>
      <w:r w:rsidR="00E15DCE">
        <w:t xml:space="preserve"> to join and leave the room by listening for an </w:t>
      </w:r>
      <w:r>
        <w:t>event from the client.</w:t>
      </w:r>
    </w:p>
    <w:p w14:paraId="398CE056" w14:textId="77777777" w:rsidR="008E37A0" w:rsidRDefault="00E15DCE" w:rsidP="008E37A0">
      <w:pPr>
        <w:pStyle w:val="NormalPACKT"/>
      </w:pPr>
      <w:r>
        <w:t xml:space="preserve">When our client-side socket is a member of our room, it will receive notifications in the room, but when it is not a member of the room, no notifications will be received. </w:t>
      </w:r>
    </w:p>
    <w:p w14:paraId="6C871FB4" w14:textId="77777777" w:rsidR="008E37A0" w:rsidRDefault="00433D53" w:rsidP="008E37A0">
      <w:pPr>
        <w:pStyle w:val="Heading1"/>
      </w:pPr>
      <w:r w:rsidRPr="00433D53">
        <w:t>Listing Rooms the Socket Is In</w:t>
      </w:r>
    </w:p>
    <w:p w14:paraId="16D81BC7" w14:textId="77777777" w:rsidR="008E37A0" w:rsidRDefault="00946EAF" w:rsidP="008E37A0">
      <w:pPr>
        <w:pStyle w:val="NormalPACKT"/>
      </w:pPr>
      <w:r>
        <w:t>Socket.IO provides a dynamic list of the rooms that each socket is a member of. We can retrieve that list and use it as needed.</w:t>
      </w:r>
    </w:p>
    <w:p w14:paraId="7BAE5D9B" w14:textId="77777777" w:rsidR="00946EAF" w:rsidRDefault="00946EAF" w:rsidP="008E37A0">
      <w:pPr>
        <w:pStyle w:val="NormalPACKT"/>
      </w:pPr>
      <w:r>
        <w:lastRenderedPageBreak/>
        <w:t>In this recipe, we will create a list of the rooms that our socket is in</w:t>
      </w:r>
      <w:r w:rsidR="00911411">
        <w:t xml:space="preserve">. The list will be </w:t>
      </w:r>
      <w:r>
        <w:t>dynamically update</w:t>
      </w:r>
      <w:r w:rsidR="00911411">
        <w:t>d</w:t>
      </w:r>
      <w:r>
        <w:t xml:space="preserve"> if the socket leaves any of its rooms.</w:t>
      </w:r>
    </w:p>
    <w:p w14:paraId="6B4A0BFA" w14:textId="77777777" w:rsidR="00B94BC2" w:rsidRDefault="00CC5F47" w:rsidP="00F66F55">
      <w:pPr>
        <w:pStyle w:val="FigurePACKT"/>
      </w:pPr>
      <w:r>
        <w:rPr>
          <w:noProof/>
          <w:lang w:val="en-US"/>
        </w:rPr>
        <w:drawing>
          <wp:inline distT="0" distB="0" distL="0" distR="0" wp14:anchorId="36C49EBB" wp14:editId="300A4746">
            <wp:extent cx="2297080" cy="1272844"/>
            <wp:effectExtent l="19050" t="0" r="7970" b="0"/>
            <wp:docPr id="7" name="Picture 7" descr="Macintosh HD:Users:tyson:Dropbox:socket.IO-Cookbook:04-building-a-room-with-a-view:_assets:B04893_04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yson:Dropbox:socket.IO-Cookbook:04-building-a-room-with-a-view:_assets:B04893_04_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7266" cy="1272947"/>
                    </a:xfrm>
                    <a:prstGeom prst="rect">
                      <a:avLst/>
                    </a:prstGeom>
                    <a:noFill/>
                    <a:ln>
                      <a:noFill/>
                    </a:ln>
                  </pic:spPr>
                </pic:pic>
              </a:graphicData>
            </a:graphic>
          </wp:inline>
        </w:drawing>
      </w:r>
    </w:p>
    <w:p w14:paraId="12BA5BA7" w14:textId="77777777" w:rsidR="00946EAF" w:rsidRPr="000F771F" w:rsidRDefault="00CC5F47" w:rsidP="00946EAF">
      <w:pPr>
        <w:pStyle w:val="LayoutInformationPACKT"/>
      </w:pPr>
      <w:r>
        <w:t>Insert Image B04893_04_04</w:t>
      </w:r>
      <w:r w:rsidR="00946EAF" w:rsidRPr="001B721C">
        <w:t>.png</w:t>
      </w:r>
    </w:p>
    <w:p w14:paraId="125AC374" w14:textId="77777777" w:rsidR="008E37A0" w:rsidRDefault="008E37A0" w:rsidP="008E37A0">
      <w:pPr>
        <w:pStyle w:val="Heading2"/>
      </w:pPr>
      <w:r>
        <w:t>Getting Ready...</w:t>
      </w:r>
    </w:p>
    <w:p w14:paraId="3F08EBF1" w14:textId="77777777" w:rsidR="008E37A0" w:rsidRDefault="00946EAF" w:rsidP="008E37A0">
      <w:pPr>
        <w:pStyle w:val="NormalPACKT"/>
      </w:pPr>
      <w:r>
        <w:t xml:space="preserve">As usual, this recipe will </w:t>
      </w:r>
      <w:r w:rsidR="007164BA">
        <w:t>use jQuery for DOM manipulation and event delegation.</w:t>
      </w:r>
    </w:p>
    <w:p w14:paraId="54505C3C" w14:textId="77777777" w:rsidR="008E37A0" w:rsidRDefault="008E37A0" w:rsidP="008E37A0">
      <w:pPr>
        <w:pStyle w:val="Heading2"/>
      </w:pPr>
      <w:r>
        <w:t>How To Do It...</w:t>
      </w:r>
    </w:p>
    <w:p w14:paraId="29EF41EA" w14:textId="77777777" w:rsidR="008E37A0" w:rsidRDefault="00351D2D" w:rsidP="008E37A0">
      <w:pPr>
        <w:pStyle w:val="NormalPACKT"/>
      </w:pPr>
      <w:r>
        <w:t>To list the rooms that your socket is in, follow these steps:</w:t>
      </w:r>
    </w:p>
    <w:p w14:paraId="5AC078DC" w14:textId="77777777" w:rsidR="00B94BC2" w:rsidRDefault="00351D2D" w:rsidP="00F66F55">
      <w:pPr>
        <w:pStyle w:val="NumberedBulletPACKT"/>
        <w:numPr>
          <w:ilvl w:val="0"/>
          <w:numId w:val="17"/>
        </w:numPr>
      </w:pPr>
      <w:r>
        <w:t>On the server, we will add our socket to three distinct groups by default. We will add an event</w:t>
      </w:r>
      <w:r w:rsidR="00911411">
        <w:t xml:space="preserve"> listener to request for us to list the rooms. When that event is sent, we </w:t>
      </w:r>
      <w:r>
        <w:t>will emit a respons</w:t>
      </w:r>
      <w:r w:rsidR="00911411">
        <w:t>e message containing</w:t>
      </w:r>
      <w:r>
        <w:t xml:space="preserve"> the </w:t>
      </w:r>
      <w:r w:rsidRPr="00351D2D">
        <w:rPr>
          <w:rStyle w:val="CodeInTextPACKT"/>
        </w:rPr>
        <w:t>socket.rooms</w:t>
      </w:r>
      <w:r>
        <w:t>, which as an array that Socket.IO build</w:t>
      </w:r>
      <w:r w:rsidR="00911411">
        <w:t>s</w:t>
      </w:r>
      <w:r>
        <w:t xml:space="preserve"> dynamically as you join and leave rooms.</w:t>
      </w:r>
    </w:p>
    <w:p w14:paraId="24E97B5F" w14:textId="77777777" w:rsidR="00911411" w:rsidRDefault="00911411" w:rsidP="00946EAF">
      <w:pPr>
        <w:pStyle w:val="CodePACKT"/>
      </w:pPr>
    </w:p>
    <w:p w14:paraId="2C2EB11F" w14:textId="77777777" w:rsidR="00946EAF" w:rsidRDefault="00946EAF" w:rsidP="00946EAF">
      <w:pPr>
        <w:pStyle w:val="CodePACKT"/>
      </w:pPr>
      <w:r>
        <w:t>io.on('connection', function (socket) {</w:t>
      </w:r>
    </w:p>
    <w:p w14:paraId="164DC24A" w14:textId="77777777" w:rsidR="00946EAF" w:rsidRDefault="00946EAF" w:rsidP="00946EAF">
      <w:pPr>
        <w:pStyle w:val="CodePACKT"/>
      </w:pPr>
    </w:p>
    <w:p w14:paraId="4023440F" w14:textId="77777777" w:rsidR="00946EAF" w:rsidRDefault="00946EAF" w:rsidP="00946EAF">
      <w:pPr>
        <w:pStyle w:val="CodePACKT"/>
      </w:pPr>
      <w:r>
        <w:t>socket.join('room1');</w:t>
      </w:r>
    </w:p>
    <w:p w14:paraId="23F6CF9D" w14:textId="77777777" w:rsidR="00946EAF" w:rsidRDefault="00946EAF" w:rsidP="00946EAF">
      <w:pPr>
        <w:pStyle w:val="CodePACKT"/>
      </w:pPr>
      <w:r>
        <w:t>socket.join('room2');</w:t>
      </w:r>
    </w:p>
    <w:p w14:paraId="4E877D8C" w14:textId="77777777" w:rsidR="00946EAF" w:rsidRDefault="00946EAF" w:rsidP="00946EAF">
      <w:pPr>
        <w:pStyle w:val="CodePACKT"/>
      </w:pPr>
      <w:r>
        <w:t>socket.join('room3');</w:t>
      </w:r>
    </w:p>
    <w:p w14:paraId="3EE83096" w14:textId="77777777" w:rsidR="00946EAF" w:rsidRDefault="00946EAF" w:rsidP="00946EAF">
      <w:pPr>
        <w:pStyle w:val="CodePACKT"/>
      </w:pPr>
    </w:p>
    <w:p w14:paraId="6C9CC454" w14:textId="77777777" w:rsidR="00946EAF" w:rsidRDefault="00946EAF" w:rsidP="00946EAF">
      <w:pPr>
        <w:pStyle w:val="CodePACKT"/>
      </w:pPr>
      <w:r>
        <w:t>socket.on('list.rooms', function () {</w:t>
      </w:r>
    </w:p>
    <w:p w14:paraId="5524C28D" w14:textId="77777777" w:rsidR="00946EAF" w:rsidRDefault="00946EAF" w:rsidP="00946EAF">
      <w:pPr>
        <w:pStyle w:val="CodePACKT"/>
      </w:pPr>
      <w:r>
        <w:t>socket.emit('list.rooms.response', socket.rooms);</w:t>
      </w:r>
    </w:p>
    <w:p w14:paraId="7E4874C2" w14:textId="77777777" w:rsidR="00946EAF" w:rsidRDefault="00946EAF" w:rsidP="00946EAF">
      <w:pPr>
        <w:pStyle w:val="CodePACKT"/>
      </w:pPr>
      <w:r>
        <w:t xml:space="preserve">    });</w:t>
      </w:r>
    </w:p>
    <w:p w14:paraId="3CB43901" w14:textId="77777777" w:rsidR="00946EAF" w:rsidRDefault="00946EAF" w:rsidP="00946EAF">
      <w:pPr>
        <w:pStyle w:val="CodePACKT"/>
      </w:pPr>
    </w:p>
    <w:p w14:paraId="68FB9F05" w14:textId="77777777" w:rsidR="00946EAF" w:rsidRDefault="00946EAF" w:rsidP="00946EAF">
      <w:pPr>
        <w:pStyle w:val="CodePACKT"/>
      </w:pPr>
      <w:r>
        <w:t>socket.on('leave.room', function (room) {</w:t>
      </w:r>
    </w:p>
    <w:p w14:paraId="181083D8" w14:textId="77777777" w:rsidR="00946EAF" w:rsidRDefault="00946EAF" w:rsidP="00946EAF">
      <w:pPr>
        <w:pStyle w:val="CodePACKT"/>
      </w:pPr>
      <w:r>
        <w:t>socket.leave(room);</w:t>
      </w:r>
    </w:p>
    <w:p w14:paraId="4C9EC711" w14:textId="77777777" w:rsidR="00946EAF" w:rsidRDefault="00946EAF" w:rsidP="00946EAF">
      <w:pPr>
        <w:pStyle w:val="CodePACKT"/>
      </w:pPr>
      <w:r>
        <w:t xml:space="preserve">    });</w:t>
      </w:r>
    </w:p>
    <w:p w14:paraId="0247A99A" w14:textId="77777777" w:rsidR="00946EAF" w:rsidRDefault="00946EAF" w:rsidP="00946EAF">
      <w:pPr>
        <w:pStyle w:val="CodePACKT"/>
      </w:pPr>
    </w:p>
    <w:p w14:paraId="124224EE" w14:textId="77777777" w:rsidR="00946EAF" w:rsidRDefault="00946EAF" w:rsidP="00946EAF">
      <w:pPr>
        <w:pStyle w:val="CodePACKT"/>
      </w:pPr>
      <w:r>
        <w:t>});</w:t>
      </w:r>
    </w:p>
    <w:p w14:paraId="0E8F89D8" w14:textId="77777777" w:rsidR="00351D2D" w:rsidRDefault="00351D2D" w:rsidP="00946EAF">
      <w:pPr>
        <w:pStyle w:val="CodePACKT"/>
      </w:pPr>
    </w:p>
    <w:p w14:paraId="33A7E39C" w14:textId="77777777" w:rsidR="00351D2D" w:rsidRDefault="00946EAF" w:rsidP="00351D2D">
      <w:pPr>
        <w:pStyle w:val="NumberedBulletPACKT"/>
      </w:pPr>
      <w:r>
        <w:lastRenderedPageBreak/>
        <w:t>We will need a simple templa</w:t>
      </w:r>
      <w:r w:rsidR="00911411">
        <w:t>te to display our room names in. W</w:t>
      </w:r>
      <w:r>
        <w:t>e can create that on the client-side:</w:t>
      </w:r>
    </w:p>
    <w:p w14:paraId="4AD39DBB" w14:textId="77777777" w:rsidR="00946EAF" w:rsidRDefault="00946EAF" w:rsidP="00946EAF">
      <w:pPr>
        <w:pStyle w:val="CodePACKT"/>
      </w:pPr>
      <w:r>
        <w:t>&lt;div class="container"&gt;</w:t>
      </w:r>
    </w:p>
    <w:p w14:paraId="3356E268" w14:textId="77777777" w:rsidR="00946EAF" w:rsidRDefault="00946EAF" w:rsidP="00946EAF">
      <w:pPr>
        <w:pStyle w:val="CodePACKT"/>
      </w:pPr>
      <w:r>
        <w:t>&lt;h1&gt;My Rooms&lt;/h1&gt;</w:t>
      </w:r>
    </w:p>
    <w:p w14:paraId="27387099" w14:textId="77777777" w:rsidR="00946EAF" w:rsidRDefault="00946EAF" w:rsidP="00946EAF">
      <w:pPr>
        <w:pStyle w:val="CodePACKT"/>
      </w:pPr>
      <w:r>
        <w:t>&lt;ul id="messages"&gt;&lt;/ul&gt;</w:t>
      </w:r>
    </w:p>
    <w:p w14:paraId="3B4455A1" w14:textId="77777777" w:rsidR="00351D2D" w:rsidRDefault="00946EAF" w:rsidP="00946EAF">
      <w:pPr>
        <w:pStyle w:val="CodePACKT"/>
      </w:pPr>
      <w:r>
        <w:t>&lt;/div&gt;</w:t>
      </w:r>
    </w:p>
    <w:p w14:paraId="4795D63B" w14:textId="77777777" w:rsidR="00946EAF" w:rsidRDefault="00946EAF" w:rsidP="00946EAF">
      <w:pPr>
        <w:pStyle w:val="CodePACKT"/>
      </w:pPr>
    </w:p>
    <w:p w14:paraId="5A487FFB" w14:textId="77777777" w:rsidR="00946EAF" w:rsidRDefault="00946EAF" w:rsidP="00351D2D">
      <w:pPr>
        <w:pStyle w:val="NumberedBulletPACKT"/>
      </w:pPr>
      <w:r>
        <w:t xml:space="preserve">When the server emits a </w:t>
      </w:r>
      <w:r w:rsidRPr="00946EAF">
        <w:rPr>
          <w:rStyle w:val="CodeInTextPACKT"/>
        </w:rPr>
        <w:t>list.rooms.response</w:t>
      </w:r>
      <w:r>
        <w:t xml:space="preserve"> event, we will need to display it in our template.</w:t>
      </w:r>
    </w:p>
    <w:p w14:paraId="2A62A543" w14:textId="77777777" w:rsidR="00946EAF" w:rsidRDefault="00946EAF" w:rsidP="00946EAF">
      <w:pPr>
        <w:pStyle w:val="CodePACKT"/>
      </w:pPr>
      <w:r>
        <w:t>socket.on('list.rooms.response', function (rooms) {</w:t>
      </w:r>
    </w:p>
    <w:p w14:paraId="256AD674" w14:textId="77777777" w:rsidR="00946EAF" w:rsidRDefault="00946EAF" w:rsidP="00946EAF">
      <w:pPr>
        <w:pStyle w:val="CodePACKT"/>
      </w:pPr>
      <w:r>
        <w:t xml:space="preserve">    $('#messages').html('');</w:t>
      </w:r>
    </w:p>
    <w:p w14:paraId="0EB1F530" w14:textId="77777777" w:rsidR="00946EAF" w:rsidRDefault="00946EAF" w:rsidP="00946EAF">
      <w:pPr>
        <w:pStyle w:val="CodePACKT"/>
      </w:pPr>
      <w:r>
        <w:t>rooms.forEach(function (room) {</w:t>
      </w:r>
    </w:p>
    <w:p w14:paraId="5C17EC22" w14:textId="77777777" w:rsidR="00946EAF" w:rsidRDefault="00946EAF" w:rsidP="00946EAF">
      <w:pPr>
        <w:pStyle w:val="CodePACKT"/>
      </w:pPr>
      <w:r>
        <w:t xml:space="preserve">        $('#messages').append(`&lt;li&gt;${room} | &lt;a href="#" data-id="${room}"&gt;leave&lt;/a&gt;&lt;/li&gt;`);</w:t>
      </w:r>
    </w:p>
    <w:p w14:paraId="1CCAA8F3" w14:textId="77777777" w:rsidR="00946EAF" w:rsidRDefault="00946EAF" w:rsidP="00946EAF">
      <w:pPr>
        <w:pStyle w:val="CodePACKT"/>
      </w:pPr>
      <w:r>
        <w:t xml:space="preserve">    });</w:t>
      </w:r>
    </w:p>
    <w:p w14:paraId="25C02887" w14:textId="77777777" w:rsidR="00946EAF" w:rsidRDefault="00946EAF" w:rsidP="00946EAF">
      <w:pPr>
        <w:pStyle w:val="CodePACKT"/>
      </w:pPr>
      <w:r>
        <w:t>});</w:t>
      </w:r>
    </w:p>
    <w:p w14:paraId="57DF8A00" w14:textId="77777777" w:rsidR="00946EAF" w:rsidRDefault="00946EAF" w:rsidP="00946EAF">
      <w:pPr>
        <w:pStyle w:val="CodePACKT"/>
      </w:pPr>
    </w:p>
    <w:p w14:paraId="35BDFC5D" w14:textId="77777777" w:rsidR="00946EAF" w:rsidRDefault="00946EAF" w:rsidP="00946EAF">
      <w:pPr>
        <w:pStyle w:val="NumberedBulletPACKT"/>
      </w:pPr>
      <w:r>
        <w:t>Last of all, we will emit the initial event to list our rooms and add a</w:t>
      </w:r>
      <w:r w:rsidR="00911411">
        <w:t>nonC</w:t>
      </w:r>
      <w:r>
        <w:t>lick function to leave any of our rooms.</w:t>
      </w:r>
    </w:p>
    <w:p w14:paraId="548757DF" w14:textId="77777777" w:rsidR="00946EAF" w:rsidRDefault="00946EAF" w:rsidP="00946EAF">
      <w:pPr>
        <w:pStyle w:val="CodePACKT"/>
      </w:pPr>
      <w:r>
        <w:t>$(function () {</w:t>
      </w:r>
    </w:p>
    <w:p w14:paraId="6742E8EA" w14:textId="77777777" w:rsidR="00946EAF" w:rsidRDefault="00946EAF" w:rsidP="00946EAF">
      <w:pPr>
        <w:pStyle w:val="CodePACKT"/>
      </w:pPr>
      <w:r>
        <w:t>socket.emit('list.rooms');</w:t>
      </w:r>
    </w:p>
    <w:p w14:paraId="0CEE5039" w14:textId="77777777" w:rsidR="00946EAF" w:rsidRDefault="00946EAF" w:rsidP="00946EAF">
      <w:pPr>
        <w:pStyle w:val="CodePACKT"/>
      </w:pPr>
      <w:r>
        <w:t xml:space="preserve">    $('#messages').delegate('a', 'click', function () {</w:t>
      </w:r>
    </w:p>
    <w:p w14:paraId="2D884DCF" w14:textId="77777777" w:rsidR="00946EAF" w:rsidRDefault="00946EAF" w:rsidP="00946EAF">
      <w:pPr>
        <w:pStyle w:val="CodePACKT"/>
      </w:pPr>
      <w:r>
        <w:t>socket.emit('leave.room', $(this).data('id'));</w:t>
      </w:r>
    </w:p>
    <w:p w14:paraId="611DD364" w14:textId="77777777" w:rsidR="00946EAF" w:rsidRDefault="00946EAF" w:rsidP="00946EAF">
      <w:pPr>
        <w:pStyle w:val="CodePACKT"/>
      </w:pPr>
      <w:r>
        <w:t>socket.emit('list.rooms');</w:t>
      </w:r>
    </w:p>
    <w:p w14:paraId="50439152" w14:textId="77777777" w:rsidR="00946EAF" w:rsidRDefault="00946EAF" w:rsidP="00946EAF">
      <w:pPr>
        <w:pStyle w:val="CodePACKT"/>
      </w:pPr>
      <w:r>
        <w:t xml:space="preserve">    });</w:t>
      </w:r>
    </w:p>
    <w:p w14:paraId="4B2AE981" w14:textId="77777777" w:rsidR="00946EAF" w:rsidRDefault="00946EAF" w:rsidP="00946EAF">
      <w:pPr>
        <w:pStyle w:val="CodePACKT"/>
      </w:pPr>
      <w:r>
        <w:t>});</w:t>
      </w:r>
    </w:p>
    <w:p w14:paraId="484CD739" w14:textId="77777777" w:rsidR="008E37A0" w:rsidRDefault="008E37A0" w:rsidP="008E37A0">
      <w:pPr>
        <w:pStyle w:val="Heading2"/>
      </w:pPr>
      <w:r>
        <w:t>How It Works...</w:t>
      </w:r>
    </w:p>
    <w:p w14:paraId="46E98BFC" w14:textId="77777777" w:rsidR="008E37A0" w:rsidRDefault="007164BA" w:rsidP="008E37A0">
      <w:pPr>
        <w:pStyle w:val="NormalPACKT"/>
      </w:pPr>
      <w:r>
        <w:t xml:space="preserve">The </w:t>
      </w:r>
      <w:r w:rsidRPr="007164BA">
        <w:rPr>
          <w:rStyle w:val="CodeInTextPACKT"/>
        </w:rPr>
        <w:t>socket.rooms</w:t>
      </w:r>
      <w:r>
        <w:t xml:space="preserve"> variable is an array containing strings representing the rooms that our socket is a member of. Whenever</w:t>
      </w:r>
      <w:r w:rsidR="00911411">
        <w:t xml:space="preserve"> we need to send the list of rooms</w:t>
      </w:r>
      <w:r>
        <w:t xml:space="preserve"> to</w:t>
      </w:r>
      <w:r w:rsidR="00911411">
        <w:t xml:space="preserve"> the client, we can just emit the </w:t>
      </w:r>
      <w:r w:rsidR="00911411" w:rsidRPr="00911411">
        <w:rPr>
          <w:rStyle w:val="CodeInTextPACKT"/>
        </w:rPr>
        <w:t>socket.rooms</w:t>
      </w:r>
      <w:r>
        <w:t xml:space="preserve"> and th</w:t>
      </w:r>
      <w:r w:rsidR="00911411">
        <w:t>e client will have a fresh list.</w:t>
      </w:r>
    </w:p>
    <w:p w14:paraId="08AC1A11" w14:textId="77777777" w:rsidR="008E37A0" w:rsidRDefault="008E37A0" w:rsidP="008E37A0">
      <w:pPr>
        <w:pStyle w:val="Heading2"/>
      </w:pPr>
      <w:r>
        <w:t>There’s More...</w:t>
      </w:r>
    </w:p>
    <w:p w14:paraId="4D70B7A5" w14:textId="77777777" w:rsidR="008E37A0" w:rsidRPr="007164BA" w:rsidRDefault="007164BA" w:rsidP="007164BA">
      <w:pPr>
        <w:rPr>
          <w:rFonts w:ascii="Times" w:hAnsi="Times" w:cs="Times New Roman"/>
          <w:bCs w:val="0"/>
          <w:szCs w:val="20"/>
        </w:rPr>
      </w:pPr>
      <w:r>
        <w:t>You may have noticed that there is a room with a random-looking name. It will look something like “</w:t>
      </w:r>
      <w:r w:rsidRPr="007164BA">
        <w:rPr>
          <w:rStyle w:val="ScreenTextPACKT"/>
        </w:rPr>
        <w:t>GGYnSGkjSLxhfCnVAAAB</w:t>
      </w:r>
      <w:r>
        <w:t>”. This is the default room that the socket is associated with. Each socket gets its own room when it is connected. We will explore this in more details in the “Setting Up a Default Room” recipe later in this chapter.</w:t>
      </w:r>
    </w:p>
    <w:p w14:paraId="78421AFE" w14:textId="77777777" w:rsidR="008E37A0" w:rsidRDefault="008E37A0" w:rsidP="008E37A0">
      <w:pPr>
        <w:pStyle w:val="Heading2"/>
      </w:pPr>
      <w:r>
        <w:t>See Also</w:t>
      </w:r>
    </w:p>
    <w:p w14:paraId="1B126B40" w14:textId="77777777" w:rsidR="008E37A0" w:rsidRPr="00AE010A" w:rsidRDefault="007164BA" w:rsidP="007164BA">
      <w:pPr>
        <w:pStyle w:val="BulletPACKT"/>
      </w:pPr>
      <w:r w:rsidRPr="0025280F">
        <w:t>C</w:t>
      </w:r>
      <w:r>
        <w:t>r</w:t>
      </w:r>
      <w:r w:rsidRPr="008B6183">
        <w:t>eating a Node http Server with Socket.IO</w:t>
      </w:r>
    </w:p>
    <w:p w14:paraId="2CA93C29" w14:textId="77777777" w:rsidR="008E37A0" w:rsidRDefault="00433D53" w:rsidP="008E37A0">
      <w:pPr>
        <w:pStyle w:val="Heading1"/>
      </w:pPr>
      <w:r w:rsidRPr="00433D53">
        <w:lastRenderedPageBreak/>
        <w:t>Making Private Rooms</w:t>
      </w:r>
    </w:p>
    <w:p w14:paraId="7375B66D" w14:textId="77777777" w:rsidR="008E37A0" w:rsidRDefault="003937DD" w:rsidP="008E37A0">
      <w:pPr>
        <w:pStyle w:val="NormalPACKT"/>
      </w:pPr>
      <w:r>
        <w:t>It can often be useful to provide privacy for certain rooms. This allows us</w:t>
      </w:r>
      <w:r w:rsidR="00911411">
        <w:t xml:space="preserve"> to send messages to a small </w:t>
      </w:r>
      <w:r>
        <w:t>group of sockets without worrying about the messages being received by sockets tha</w:t>
      </w:r>
      <w:r w:rsidR="00911411">
        <w:t>t should not be allowed to see them.</w:t>
      </w:r>
    </w:p>
    <w:p w14:paraId="05E46305" w14:textId="77777777" w:rsidR="003937DD" w:rsidRDefault="003937DD" w:rsidP="008E37A0">
      <w:pPr>
        <w:pStyle w:val="NormalPACKT"/>
      </w:pPr>
      <w:r>
        <w:t>While Socket.IO doesn’t have any built-in way to consider a room “private”</w:t>
      </w:r>
      <w:r w:rsidR="00911411">
        <w:t xml:space="preserve"> or “public”</w:t>
      </w:r>
      <w:r>
        <w:t>, we can add some logic around joining a room so that only sockets that validate</w:t>
      </w:r>
      <w:r w:rsidR="00911411">
        <w:t xml:space="preserve"> against a password check</w:t>
      </w:r>
      <w:r>
        <w:t xml:space="preserve"> are allowed to be members of our room.</w:t>
      </w:r>
    </w:p>
    <w:p w14:paraId="25B76E31" w14:textId="77777777" w:rsidR="003937DD" w:rsidRDefault="003937DD" w:rsidP="008E37A0">
      <w:pPr>
        <w:pStyle w:val="NormalPACKT"/>
      </w:pPr>
      <w:r>
        <w:t>In this recipe, we will create a simple login page. Sockets can log in with the static password “pass123</w:t>
      </w:r>
      <w:r w:rsidR="00911411">
        <w:t>”, but we could easily make it use</w:t>
      </w:r>
      <w:r>
        <w:t xml:space="preserve"> a dynamic password that</w:t>
      </w:r>
      <w:r w:rsidR="00911411">
        <w:t xml:space="preserve"> comes from our database or an</w:t>
      </w:r>
      <w:r>
        <w:t xml:space="preserve"> environmental variable. When the socket joins the group, it will be able to see all of the messages that are emitted to that group as expected.</w:t>
      </w:r>
    </w:p>
    <w:p w14:paraId="090B0A32" w14:textId="77777777" w:rsidR="00B94BC2" w:rsidRDefault="00B92EBF" w:rsidP="00F66F55">
      <w:pPr>
        <w:pStyle w:val="FigurePACKT"/>
      </w:pPr>
      <w:r>
        <w:rPr>
          <w:noProof/>
          <w:lang w:val="en-US"/>
        </w:rPr>
        <w:drawing>
          <wp:inline distT="0" distB="0" distL="0" distR="0" wp14:anchorId="155D0C05" wp14:editId="2DA2C926">
            <wp:extent cx="2438222" cy="2122160"/>
            <wp:effectExtent l="19050" t="0" r="178" b="0"/>
            <wp:docPr id="8" name="Picture 8" descr="Macintosh HD:Users:tyson:Dropbox:socket.IO-Cookbook:04-building-a-room-with-a-view:_assets:B04893_04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yson:Dropbox:socket.IO-Cookbook:04-building-a-room-with-a-view:_assets:B04893_04_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221" cy="2122159"/>
                    </a:xfrm>
                    <a:prstGeom prst="rect">
                      <a:avLst/>
                    </a:prstGeom>
                    <a:noFill/>
                    <a:ln>
                      <a:noFill/>
                    </a:ln>
                  </pic:spPr>
                </pic:pic>
              </a:graphicData>
            </a:graphic>
          </wp:inline>
        </w:drawing>
      </w:r>
    </w:p>
    <w:p w14:paraId="0792E314" w14:textId="77777777" w:rsidR="003937DD" w:rsidRPr="000F771F" w:rsidRDefault="003937DD" w:rsidP="003937DD">
      <w:pPr>
        <w:pStyle w:val="LayoutInformationPACKT"/>
      </w:pPr>
      <w:r>
        <w:t>Insert Image B04893_04_05</w:t>
      </w:r>
      <w:r w:rsidRPr="001B721C">
        <w:t>.png</w:t>
      </w:r>
    </w:p>
    <w:p w14:paraId="291E319C" w14:textId="77777777" w:rsidR="008E37A0" w:rsidRDefault="008E37A0" w:rsidP="008E37A0">
      <w:pPr>
        <w:pStyle w:val="Heading2"/>
      </w:pPr>
      <w:r>
        <w:t>Getting Ready...</w:t>
      </w:r>
    </w:p>
    <w:p w14:paraId="0662021F" w14:textId="77777777" w:rsidR="00911411" w:rsidRDefault="00B92EBF" w:rsidP="008E37A0">
      <w:pPr>
        <w:pStyle w:val="NormalPACKT"/>
      </w:pPr>
      <w:r>
        <w:t>For this recipe, we will u</w:t>
      </w:r>
      <w:r w:rsidR="00911411">
        <w:t>se jQuery for DOM manipulation.</w:t>
      </w:r>
    </w:p>
    <w:p w14:paraId="78F80792" w14:textId="77777777" w:rsidR="008E37A0" w:rsidRDefault="00B92EBF" w:rsidP="008E37A0">
      <w:pPr>
        <w:pStyle w:val="NormalPACKT"/>
      </w:pPr>
      <w:r>
        <w:t>We will also make use of the MD5 Node module to hash our password. While it may seem silly to hash a password that is hard-coded like this, typically our password would not be included in the code at all. As a best practice, it should either be in a database or an environmental variable. We can install the MD5 package by entering</w:t>
      </w:r>
      <w:r w:rsidR="003937DD" w:rsidRPr="00B92EBF">
        <w:rPr>
          <w:rStyle w:val="CodeInTextPACKT"/>
        </w:rPr>
        <w:t xml:space="preserve">npm install MD5 </w:t>
      </w:r>
      <w:r w:rsidRPr="00B92EBF">
        <w:rPr>
          <w:rStyle w:val="CodeInTextPACKT"/>
        </w:rPr>
        <w:t>–</w:t>
      </w:r>
      <w:r w:rsidR="003937DD" w:rsidRPr="00B92EBF">
        <w:rPr>
          <w:rStyle w:val="CodeInTextPACKT"/>
        </w:rPr>
        <w:t>save</w:t>
      </w:r>
      <w:r>
        <w:t xml:space="preserve"> in the terminal.</w:t>
      </w:r>
    </w:p>
    <w:p w14:paraId="5E47619A" w14:textId="77777777" w:rsidR="008E37A0" w:rsidRDefault="008E37A0" w:rsidP="008E37A0">
      <w:pPr>
        <w:pStyle w:val="Heading2"/>
      </w:pPr>
      <w:r>
        <w:t>How To Do It...</w:t>
      </w:r>
    </w:p>
    <w:p w14:paraId="73782AA2" w14:textId="77777777" w:rsidR="008E37A0" w:rsidRDefault="00B92EBF" w:rsidP="008E37A0">
      <w:pPr>
        <w:pStyle w:val="NormalPACKT"/>
      </w:pPr>
      <w:r>
        <w:t>To create a private room, follow these steps:</w:t>
      </w:r>
    </w:p>
    <w:p w14:paraId="640872F3" w14:textId="77777777" w:rsidR="00B94BC2" w:rsidRDefault="00B92EBF" w:rsidP="00F66F55">
      <w:pPr>
        <w:pStyle w:val="NumberedBulletPACKT"/>
        <w:numPr>
          <w:ilvl w:val="0"/>
          <w:numId w:val="18"/>
        </w:numPr>
      </w:pPr>
      <w:r>
        <w:lastRenderedPageBreak/>
        <w:t>Add your server-side code. This will do some validation before the socket joins a room to ensure that they have entered the correct password.</w:t>
      </w:r>
    </w:p>
    <w:p w14:paraId="332EB5E9" w14:textId="77777777" w:rsidR="00911411" w:rsidRDefault="00911411" w:rsidP="00B92EBF">
      <w:pPr>
        <w:pStyle w:val="CodePACKT"/>
      </w:pPr>
    </w:p>
    <w:p w14:paraId="2205791F" w14:textId="77777777" w:rsidR="00B92EBF" w:rsidRDefault="00B92EBF" w:rsidP="00B92EBF">
      <w:pPr>
        <w:pStyle w:val="CodePACKT"/>
      </w:pPr>
      <w:r>
        <w:t>// Include the md5 module</w:t>
      </w:r>
    </w:p>
    <w:p w14:paraId="47046D0F" w14:textId="77777777" w:rsidR="00B92EBF" w:rsidRDefault="00B92EBF" w:rsidP="00B92EBF">
      <w:pPr>
        <w:pStyle w:val="CodePACKT"/>
      </w:pPr>
      <w:r>
        <w:t>var md5 = require('MD5');</w:t>
      </w:r>
    </w:p>
    <w:p w14:paraId="0FD8A747" w14:textId="77777777" w:rsidR="00047C25" w:rsidRDefault="00047C25" w:rsidP="00B92EBF">
      <w:pPr>
        <w:pStyle w:val="CodePACKT"/>
      </w:pPr>
    </w:p>
    <w:p w14:paraId="05960592" w14:textId="77777777" w:rsidR="00047C25" w:rsidRDefault="00047C25" w:rsidP="00047C25">
      <w:pPr>
        <w:pStyle w:val="CodePACKT"/>
      </w:pPr>
      <w:r>
        <w:t>// This is the hashed password to join the private group</w:t>
      </w:r>
    </w:p>
    <w:p w14:paraId="67605D0C" w14:textId="77777777" w:rsidR="00047C25" w:rsidRDefault="00047C25" w:rsidP="00047C25">
      <w:pPr>
        <w:pStyle w:val="CodePACKT"/>
      </w:pPr>
      <w:r>
        <w:t>// It is the md5 hash of "pass123"</w:t>
      </w:r>
    </w:p>
    <w:p w14:paraId="76DE793C" w14:textId="77777777" w:rsidR="00047C25" w:rsidRDefault="00047C25" w:rsidP="00047C25">
      <w:pPr>
        <w:pStyle w:val="CodePACKT"/>
      </w:pPr>
      <w:r>
        <w:t>varprivatePassword = '32250170a0dca92d53ec9624f336ca24';</w:t>
      </w:r>
    </w:p>
    <w:p w14:paraId="4FDDF7DE" w14:textId="77777777" w:rsidR="00B92EBF" w:rsidRDefault="00B92EBF" w:rsidP="00B92EBF">
      <w:pPr>
        <w:pStyle w:val="CodePACKT"/>
      </w:pPr>
    </w:p>
    <w:p w14:paraId="117AF045" w14:textId="77777777" w:rsidR="00B92EBF" w:rsidRDefault="00B92EBF" w:rsidP="00B92EBF">
      <w:pPr>
        <w:pStyle w:val="CodePACKT"/>
      </w:pPr>
      <w:r>
        <w:t>io.on('connection', function (socket) {</w:t>
      </w:r>
    </w:p>
    <w:p w14:paraId="34603AC5" w14:textId="77777777" w:rsidR="00B92EBF" w:rsidRDefault="00B92EBF" w:rsidP="00B92EBF">
      <w:pPr>
        <w:pStyle w:val="CodePACKT"/>
      </w:pPr>
    </w:p>
    <w:p w14:paraId="6ABB57C7" w14:textId="77777777" w:rsidR="00B92EBF" w:rsidRDefault="00B92EBF" w:rsidP="00B92EBF">
      <w:pPr>
        <w:pStyle w:val="CodePACKT"/>
      </w:pPr>
      <w:r>
        <w:t>socket.on('join.group', function (data) {</w:t>
      </w:r>
    </w:p>
    <w:p w14:paraId="302360AF" w14:textId="77777777" w:rsidR="00B92EBF" w:rsidRDefault="00B92EBF" w:rsidP="00B92EBF">
      <w:pPr>
        <w:pStyle w:val="CodePACKT"/>
      </w:pPr>
    </w:p>
    <w:p w14:paraId="5840E8EC" w14:textId="77777777" w:rsidR="00B92EBF" w:rsidRDefault="00B92EBF" w:rsidP="00B92EBF">
      <w:pPr>
        <w:pStyle w:val="CodePACKT"/>
      </w:pPr>
      <w:r>
        <w:t xml:space="preserve">        // Return and emit a message if the passwords don't match</w:t>
      </w:r>
    </w:p>
    <w:p w14:paraId="4D348D49" w14:textId="77777777" w:rsidR="00B92EBF" w:rsidRDefault="00B92EBF" w:rsidP="00B92EBF">
      <w:pPr>
        <w:pStyle w:val="CodePACKT"/>
      </w:pPr>
      <w:r>
        <w:t>if (md5(data.password) !== privatePassword) {</w:t>
      </w:r>
    </w:p>
    <w:p w14:paraId="741D0468" w14:textId="77777777" w:rsidR="00B92EBF" w:rsidRDefault="00B92EBF" w:rsidP="00B92EBF">
      <w:pPr>
        <w:pStyle w:val="CodePACKT"/>
      </w:pPr>
      <w:r>
        <w:t>returnsocket.emit('message.posted', {</w:t>
      </w:r>
    </w:p>
    <w:p w14:paraId="183EF049" w14:textId="77777777" w:rsidR="00B92EBF" w:rsidRDefault="00B92EBF" w:rsidP="00B92EBF">
      <w:pPr>
        <w:pStyle w:val="CodePACKT"/>
      </w:pPr>
      <w:r>
        <w:t>type: 'danger',</w:t>
      </w:r>
    </w:p>
    <w:p w14:paraId="4194E694" w14:textId="77777777" w:rsidR="00B92EBF" w:rsidRDefault="00B92EBF" w:rsidP="00B92EBF">
      <w:pPr>
        <w:pStyle w:val="CodePACKT"/>
      </w:pPr>
      <w:r>
        <w:t>message: 'Invalid password'</w:t>
      </w:r>
    </w:p>
    <w:p w14:paraId="085E8F3D" w14:textId="77777777" w:rsidR="00B92EBF" w:rsidRDefault="00B92EBF" w:rsidP="00B92EBF">
      <w:pPr>
        <w:pStyle w:val="CodePACKT"/>
      </w:pPr>
      <w:r>
        <w:t xml:space="preserve">            });</w:t>
      </w:r>
    </w:p>
    <w:p w14:paraId="2EA9D7F9" w14:textId="77777777" w:rsidR="00B92EBF" w:rsidRDefault="00B92EBF" w:rsidP="00B92EBF">
      <w:pPr>
        <w:pStyle w:val="CodePACKT"/>
      </w:pPr>
      <w:r>
        <w:t xml:space="preserve">        }</w:t>
      </w:r>
    </w:p>
    <w:p w14:paraId="44CF49DE" w14:textId="77777777" w:rsidR="00B92EBF" w:rsidRDefault="00B92EBF" w:rsidP="00B92EBF">
      <w:pPr>
        <w:pStyle w:val="CodePACKT"/>
      </w:pPr>
    </w:p>
    <w:p w14:paraId="5F519E64" w14:textId="77777777" w:rsidR="00B92EBF" w:rsidRDefault="00B92EBF" w:rsidP="00B92EBF">
      <w:pPr>
        <w:pStyle w:val="CodePACKT"/>
      </w:pPr>
      <w:r>
        <w:t xml:space="preserve">        // Join the group</w:t>
      </w:r>
    </w:p>
    <w:p w14:paraId="59364CE0" w14:textId="77777777" w:rsidR="00B92EBF" w:rsidRDefault="00B92EBF" w:rsidP="00B92EBF">
      <w:pPr>
        <w:pStyle w:val="CodePACKT"/>
      </w:pPr>
      <w:r>
        <w:t>socket.join('secret group');</w:t>
      </w:r>
    </w:p>
    <w:p w14:paraId="13301275" w14:textId="77777777" w:rsidR="00B92EBF" w:rsidRDefault="00B92EBF" w:rsidP="00B92EBF">
      <w:pPr>
        <w:pStyle w:val="CodePACKT"/>
      </w:pPr>
      <w:r>
        <w:t>socket.emit('join.group.success');</w:t>
      </w:r>
    </w:p>
    <w:p w14:paraId="3640C741" w14:textId="77777777" w:rsidR="00B92EBF" w:rsidRDefault="00B92EBF" w:rsidP="00B92EBF">
      <w:pPr>
        <w:pStyle w:val="CodePACKT"/>
      </w:pPr>
      <w:r>
        <w:t xml:space="preserve">    });</w:t>
      </w:r>
    </w:p>
    <w:p w14:paraId="6E28DDA8" w14:textId="77777777" w:rsidR="00B92EBF" w:rsidRDefault="00B92EBF" w:rsidP="00B92EBF">
      <w:pPr>
        <w:pStyle w:val="CodePACKT"/>
      </w:pPr>
    </w:p>
    <w:p w14:paraId="30CC5617" w14:textId="77777777" w:rsidR="00B92EBF" w:rsidRDefault="00B92EBF" w:rsidP="00B92EBF">
      <w:pPr>
        <w:pStyle w:val="CodePACKT"/>
      </w:pPr>
      <w:r>
        <w:t xml:space="preserve">    // Post a message to the secret group</w:t>
      </w:r>
    </w:p>
    <w:p w14:paraId="2A0F851A" w14:textId="77777777" w:rsidR="00B92EBF" w:rsidRDefault="00B92EBF" w:rsidP="00B92EBF">
      <w:pPr>
        <w:pStyle w:val="CodePACKT"/>
      </w:pPr>
      <w:r>
        <w:t>socket.on('message.post', function (data) {</w:t>
      </w:r>
    </w:p>
    <w:p w14:paraId="3071FAA2" w14:textId="77777777" w:rsidR="00B92EBF" w:rsidRDefault="00B92EBF" w:rsidP="00B92EBF">
      <w:pPr>
        <w:pStyle w:val="CodePACKT"/>
      </w:pPr>
      <w:r>
        <w:t>io.to('secret group').emit('message.posted', {</w:t>
      </w:r>
    </w:p>
    <w:p w14:paraId="1FA8D792" w14:textId="77777777" w:rsidR="00B92EBF" w:rsidRDefault="00B92EBF" w:rsidP="00B92EBF">
      <w:pPr>
        <w:pStyle w:val="CodePACKT"/>
      </w:pPr>
      <w:r>
        <w:t>type: 'muted',</w:t>
      </w:r>
    </w:p>
    <w:p w14:paraId="2B62B0CA" w14:textId="77777777" w:rsidR="00B92EBF" w:rsidRDefault="00B92EBF" w:rsidP="00B92EBF">
      <w:pPr>
        <w:pStyle w:val="CodePACKT"/>
      </w:pPr>
      <w:r>
        <w:t>message: data.message</w:t>
      </w:r>
    </w:p>
    <w:p w14:paraId="04250A6E" w14:textId="77777777" w:rsidR="00B92EBF" w:rsidRDefault="00B92EBF" w:rsidP="00B92EBF">
      <w:pPr>
        <w:pStyle w:val="CodePACKT"/>
      </w:pPr>
      <w:r>
        <w:t xml:space="preserve">        });</w:t>
      </w:r>
    </w:p>
    <w:p w14:paraId="1C0DD7A9" w14:textId="77777777" w:rsidR="00B92EBF" w:rsidRDefault="00B92EBF" w:rsidP="00B92EBF">
      <w:pPr>
        <w:pStyle w:val="CodePACKT"/>
      </w:pPr>
      <w:r>
        <w:t xml:space="preserve">    });</w:t>
      </w:r>
    </w:p>
    <w:p w14:paraId="5A171CA0" w14:textId="77777777" w:rsidR="00B92EBF" w:rsidRDefault="00B92EBF" w:rsidP="00B92EBF">
      <w:pPr>
        <w:pStyle w:val="CodePACKT"/>
      </w:pPr>
    </w:p>
    <w:p w14:paraId="43B202BD" w14:textId="77777777" w:rsidR="00B92EBF" w:rsidRDefault="00B92EBF" w:rsidP="00B92EBF">
      <w:pPr>
        <w:pStyle w:val="CodePACKT"/>
      </w:pPr>
      <w:r>
        <w:t>});</w:t>
      </w:r>
    </w:p>
    <w:p w14:paraId="1F1FD39F" w14:textId="77777777" w:rsidR="00B92EBF" w:rsidRDefault="00B92EBF" w:rsidP="00B92EBF">
      <w:pPr>
        <w:pStyle w:val="CodePACKT"/>
      </w:pPr>
    </w:p>
    <w:p w14:paraId="23062EC4" w14:textId="77777777" w:rsidR="00B92EBF" w:rsidRDefault="00B92EBF" w:rsidP="00B92EBF">
      <w:pPr>
        <w:pStyle w:val="NumberedBulletPACKT"/>
      </w:pPr>
      <w:r>
        <w:t xml:space="preserve">Create the client-side template. This </w:t>
      </w:r>
      <w:r w:rsidR="00047C25">
        <w:t xml:space="preserve">will include a form to log in as well as </w:t>
      </w:r>
      <w:r w:rsidR="00925FCB">
        <w:t xml:space="preserve">a </w:t>
      </w:r>
      <w:r w:rsidR="00047C25">
        <w:t>form to post messages</w:t>
      </w:r>
      <w:r w:rsidR="00925FCB">
        <w:t>. The messages form</w:t>
      </w:r>
      <w:r w:rsidR="00047C25">
        <w:t xml:space="preserve"> will only be displayed after the socket joins the room:</w:t>
      </w:r>
    </w:p>
    <w:p w14:paraId="3F3CCAED" w14:textId="77777777" w:rsidR="00911411" w:rsidRDefault="00911411" w:rsidP="00047C25">
      <w:pPr>
        <w:pStyle w:val="CodePACKT"/>
        <w:ind w:left="0"/>
        <w:rPr>
          <w:rFonts w:ascii="Times New Roman" w:hAnsi="Times New Roman"/>
          <w:sz w:val="22"/>
          <w:szCs w:val="24"/>
          <w:lang w:eastAsia="en-US"/>
        </w:rPr>
      </w:pPr>
    </w:p>
    <w:p w14:paraId="1A41C901" w14:textId="77777777" w:rsidR="00047C25" w:rsidRDefault="00047C25" w:rsidP="00047C25">
      <w:pPr>
        <w:pStyle w:val="CodePACKT"/>
        <w:ind w:left="0"/>
      </w:pPr>
      <w:r>
        <w:t>&lt;div class="container"&gt;</w:t>
      </w:r>
    </w:p>
    <w:p w14:paraId="68C8FC35" w14:textId="77777777" w:rsidR="00047C25" w:rsidRDefault="00047C25" w:rsidP="00047C25">
      <w:pPr>
        <w:pStyle w:val="CodePACKT"/>
      </w:pPr>
    </w:p>
    <w:p w14:paraId="01807D16" w14:textId="77777777" w:rsidR="00047C25" w:rsidRDefault="00047C25" w:rsidP="00047C25">
      <w:pPr>
        <w:pStyle w:val="CodePACKT"/>
      </w:pPr>
      <w:r>
        <w:t>&lt;!-- Login Form --&gt;</w:t>
      </w:r>
    </w:p>
    <w:p w14:paraId="394B63D3" w14:textId="77777777" w:rsidR="00047C25" w:rsidRDefault="00047C25" w:rsidP="00047C25">
      <w:pPr>
        <w:pStyle w:val="CodePACKT"/>
      </w:pPr>
      <w:r>
        <w:lastRenderedPageBreak/>
        <w:t>&lt;form id="login"&gt;</w:t>
      </w:r>
    </w:p>
    <w:p w14:paraId="1C415D4A" w14:textId="77777777" w:rsidR="00047C25" w:rsidRDefault="00047C25" w:rsidP="00047C25">
      <w:pPr>
        <w:pStyle w:val="CodePACKT"/>
      </w:pPr>
      <w:r>
        <w:t>&lt;div class="row"&gt;</w:t>
      </w:r>
    </w:p>
    <w:p w14:paraId="12A49157" w14:textId="77777777" w:rsidR="00047C25" w:rsidRDefault="00047C25" w:rsidP="00047C25">
      <w:pPr>
        <w:pStyle w:val="CodePACKT"/>
      </w:pPr>
      <w:r>
        <w:t>&lt;div class="col-md-9"&gt;</w:t>
      </w:r>
    </w:p>
    <w:p w14:paraId="4E686596" w14:textId="77777777" w:rsidR="00047C25" w:rsidRDefault="00047C25" w:rsidP="00047C25">
      <w:pPr>
        <w:pStyle w:val="CodePACKT"/>
      </w:pPr>
      <w:r>
        <w:t>&lt;input class="form-control" placeholder="Password" type="password" /&gt;</w:t>
      </w:r>
    </w:p>
    <w:p w14:paraId="160E0110" w14:textId="77777777" w:rsidR="00047C25" w:rsidRDefault="00047C25" w:rsidP="00047C25">
      <w:pPr>
        <w:pStyle w:val="CodePACKT"/>
      </w:pPr>
      <w:r>
        <w:t>&lt;/div&gt;</w:t>
      </w:r>
    </w:p>
    <w:p w14:paraId="324B86EC" w14:textId="77777777" w:rsidR="00047C25" w:rsidRDefault="00047C25" w:rsidP="00047C25">
      <w:pPr>
        <w:pStyle w:val="CodePACKT"/>
      </w:pPr>
      <w:r>
        <w:t>&lt;div class="col-md-3"&gt;</w:t>
      </w:r>
    </w:p>
    <w:p w14:paraId="1683E9D9" w14:textId="77777777" w:rsidR="00047C25" w:rsidRDefault="00047C25" w:rsidP="00047C25">
      <w:pPr>
        <w:pStyle w:val="CodePACKT"/>
      </w:pPr>
      <w:r>
        <w:t>&lt;button class="btnbtn-primary form-control"&gt;Login&lt;/button&gt;</w:t>
      </w:r>
    </w:p>
    <w:p w14:paraId="5DAEE2B3" w14:textId="77777777" w:rsidR="00047C25" w:rsidRDefault="00047C25" w:rsidP="00047C25">
      <w:pPr>
        <w:pStyle w:val="CodePACKT"/>
      </w:pPr>
      <w:r>
        <w:t>&lt;/div&gt;</w:t>
      </w:r>
    </w:p>
    <w:p w14:paraId="193BE810" w14:textId="77777777" w:rsidR="00047C25" w:rsidRDefault="00047C25" w:rsidP="00047C25">
      <w:pPr>
        <w:pStyle w:val="CodePACKT"/>
      </w:pPr>
      <w:r>
        <w:t>&lt;/div&gt;</w:t>
      </w:r>
    </w:p>
    <w:p w14:paraId="2A426B08" w14:textId="77777777" w:rsidR="00047C25" w:rsidRDefault="00047C25" w:rsidP="00047C25">
      <w:pPr>
        <w:pStyle w:val="CodePACKT"/>
      </w:pPr>
      <w:r>
        <w:t>&lt;/form&gt;</w:t>
      </w:r>
    </w:p>
    <w:p w14:paraId="5110D4BE" w14:textId="77777777" w:rsidR="00047C25" w:rsidRDefault="00047C25" w:rsidP="00047C25">
      <w:pPr>
        <w:pStyle w:val="CodePACKT"/>
      </w:pPr>
    </w:p>
    <w:p w14:paraId="0DBE57C4" w14:textId="77777777" w:rsidR="00047C25" w:rsidRDefault="00047C25" w:rsidP="00047C25">
      <w:pPr>
        <w:pStyle w:val="CodePACKT"/>
      </w:pPr>
      <w:r>
        <w:t>&lt;!-- Message --&gt;</w:t>
      </w:r>
    </w:p>
    <w:p w14:paraId="5A39AC67" w14:textId="77777777" w:rsidR="00047C25" w:rsidRDefault="00047C25" w:rsidP="00047C25">
      <w:pPr>
        <w:pStyle w:val="CodePACKT"/>
      </w:pPr>
      <w:r>
        <w:t>&lt;form id="message" style="display: none"&gt;</w:t>
      </w:r>
    </w:p>
    <w:p w14:paraId="7197E014" w14:textId="77777777" w:rsidR="00047C25" w:rsidRDefault="00047C25" w:rsidP="00047C25">
      <w:pPr>
        <w:pStyle w:val="CodePACKT"/>
      </w:pPr>
      <w:r>
        <w:t>&lt;div class="row"&gt;</w:t>
      </w:r>
    </w:p>
    <w:p w14:paraId="6A7C5859" w14:textId="77777777" w:rsidR="00047C25" w:rsidRDefault="00047C25" w:rsidP="00047C25">
      <w:pPr>
        <w:pStyle w:val="CodePACKT"/>
      </w:pPr>
      <w:r>
        <w:t>&lt;div class="col-md-9"&gt;</w:t>
      </w:r>
    </w:p>
    <w:p w14:paraId="3F563C8D" w14:textId="77777777" w:rsidR="00047C25" w:rsidRDefault="00047C25" w:rsidP="00047C25">
      <w:pPr>
        <w:pStyle w:val="CodePACKT"/>
      </w:pPr>
      <w:r>
        <w:t>&lt;input class="form-control" placeholder="Message" /&gt;</w:t>
      </w:r>
    </w:p>
    <w:p w14:paraId="6A5DCE7A" w14:textId="77777777" w:rsidR="00047C25" w:rsidRDefault="00047C25" w:rsidP="00047C25">
      <w:pPr>
        <w:pStyle w:val="CodePACKT"/>
      </w:pPr>
      <w:r>
        <w:t>&lt;/div&gt;</w:t>
      </w:r>
    </w:p>
    <w:p w14:paraId="2BC715AF" w14:textId="77777777" w:rsidR="00047C25" w:rsidRDefault="00047C25" w:rsidP="00047C25">
      <w:pPr>
        <w:pStyle w:val="CodePACKT"/>
      </w:pPr>
      <w:r>
        <w:t>&lt;div class="col-md-3"&gt;</w:t>
      </w:r>
    </w:p>
    <w:p w14:paraId="0F979B9E" w14:textId="77777777" w:rsidR="00047C25" w:rsidRDefault="00047C25" w:rsidP="00047C25">
      <w:pPr>
        <w:pStyle w:val="CodePACKT"/>
      </w:pPr>
      <w:r>
        <w:t>&lt;button class="btnbtn-primary form-control"&gt;Send&lt;/button&gt;</w:t>
      </w:r>
    </w:p>
    <w:p w14:paraId="4639A2FD" w14:textId="77777777" w:rsidR="00047C25" w:rsidRDefault="00047C25" w:rsidP="00047C25">
      <w:pPr>
        <w:pStyle w:val="CodePACKT"/>
      </w:pPr>
      <w:r>
        <w:t>&lt;/div&gt;</w:t>
      </w:r>
    </w:p>
    <w:p w14:paraId="2C2E8C4B" w14:textId="77777777" w:rsidR="00047C25" w:rsidRDefault="00047C25" w:rsidP="00047C25">
      <w:pPr>
        <w:pStyle w:val="CodePACKT"/>
      </w:pPr>
      <w:r>
        <w:t>&lt;/div&gt;</w:t>
      </w:r>
    </w:p>
    <w:p w14:paraId="10C8DE8F" w14:textId="77777777" w:rsidR="00047C25" w:rsidRDefault="00047C25" w:rsidP="00047C25">
      <w:pPr>
        <w:pStyle w:val="CodePACKT"/>
      </w:pPr>
      <w:r>
        <w:t>&lt;/form&gt;</w:t>
      </w:r>
    </w:p>
    <w:p w14:paraId="050EC81A" w14:textId="77777777" w:rsidR="00047C25" w:rsidRDefault="00047C25" w:rsidP="00047C25">
      <w:pPr>
        <w:pStyle w:val="CodePACKT"/>
      </w:pPr>
    </w:p>
    <w:p w14:paraId="231F511C" w14:textId="77777777" w:rsidR="00047C25" w:rsidRDefault="00047C25" w:rsidP="00047C25">
      <w:pPr>
        <w:pStyle w:val="CodePACKT"/>
      </w:pPr>
      <w:r>
        <w:t>&lt;div id="messages"&gt;&lt;/div&gt;</w:t>
      </w:r>
    </w:p>
    <w:p w14:paraId="0377537A" w14:textId="77777777" w:rsidR="00B92EBF" w:rsidRDefault="00047C25" w:rsidP="00047C25">
      <w:pPr>
        <w:pStyle w:val="CodePACKT"/>
      </w:pPr>
      <w:r>
        <w:t>&lt;/div&gt;</w:t>
      </w:r>
    </w:p>
    <w:p w14:paraId="13CA1A8F" w14:textId="77777777" w:rsidR="00047C25" w:rsidRDefault="00047C25" w:rsidP="00047C25">
      <w:pPr>
        <w:pStyle w:val="CodePACKT"/>
      </w:pPr>
    </w:p>
    <w:p w14:paraId="4B698C02" w14:textId="77777777" w:rsidR="00047C25" w:rsidRDefault="00047C25" w:rsidP="00047C25">
      <w:pPr>
        <w:pStyle w:val="NumberedBulletPACKT"/>
      </w:pPr>
      <w:r>
        <w:t>Now we will add our client-</w:t>
      </w:r>
      <w:r w:rsidR="00925FCB">
        <w:t>side logic. This is mainly just</w:t>
      </w:r>
      <w:r>
        <w:t xml:space="preserve"> listening</w:t>
      </w:r>
      <w:r w:rsidR="00925FCB">
        <w:t xml:space="preserve"> for events that are triggered whenthe login form is submitted or a message is sent.</w:t>
      </w:r>
    </w:p>
    <w:p w14:paraId="2B2CFB13" w14:textId="77777777" w:rsidR="00925FCB" w:rsidRDefault="00925FCB" w:rsidP="00925FCB">
      <w:pPr>
        <w:pStyle w:val="NumberedBulletPACKT"/>
        <w:numPr>
          <w:ilvl w:val="0"/>
          <w:numId w:val="0"/>
        </w:numPr>
        <w:ind w:left="357"/>
      </w:pPr>
    </w:p>
    <w:p w14:paraId="77A8D347" w14:textId="77777777" w:rsidR="00047C25" w:rsidRDefault="00047C25" w:rsidP="00047C25">
      <w:pPr>
        <w:pStyle w:val="CodePACKT"/>
      </w:pPr>
      <w:r>
        <w:t>// Render messages from the server</w:t>
      </w:r>
    </w:p>
    <w:p w14:paraId="22BE40A8" w14:textId="77777777" w:rsidR="00047C25" w:rsidRDefault="00047C25" w:rsidP="00047C25">
      <w:pPr>
        <w:pStyle w:val="CodePACKT"/>
      </w:pPr>
      <w:r>
        <w:t>functionrenderMessage (data) {</w:t>
      </w:r>
    </w:p>
    <w:p w14:paraId="77C33C3A" w14:textId="77777777" w:rsidR="00047C25" w:rsidRDefault="00047C25" w:rsidP="00047C25">
      <w:pPr>
        <w:pStyle w:val="CodePACKT"/>
      </w:pPr>
      <w:r>
        <w:t xml:space="preserve">    $('#messages').prepend(`&lt;div class="text-${data.type}"&gt;</w:t>
      </w:r>
    </w:p>
    <w:p w14:paraId="17EA7D0D" w14:textId="77777777" w:rsidR="00047C25" w:rsidRDefault="00047C25" w:rsidP="00047C25">
      <w:pPr>
        <w:pStyle w:val="CodePACKT"/>
      </w:pPr>
      <w:r>
        <w:t>&lt;hr /&gt;</w:t>
      </w:r>
    </w:p>
    <w:p w14:paraId="19CC187E" w14:textId="77777777" w:rsidR="00047C25" w:rsidRDefault="00047C25" w:rsidP="00047C25">
      <w:pPr>
        <w:pStyle w:val="CodePACKT"/>
      </w:pPr>
      <w:r>
        <w:t>&lt;p&gt;${data.message}&lt;/p&gt;</w:t>
      </w:r>
    </w:p>
    <w:p w14:paraId="45D4592A" w14:textId="77777777" w:rsidR="00047C25" w:rsidRDefault="00047C25" w:rsidP="00047C25">
      <w:pPr>
        <w:pStyle w:val="CodePACKT"/>
      </w:pPr>
      <w:r>
        <w:t>&lt;/div&gt;`);</w:t>
      </w:r>
    </w:p>
    <w:p w14:paraId="7E6D6D5B" w14:textId="77777777" w:rsidR="00047C25" w:rsidRDefault="00047C25" w:rsidP="00047C25">
      <w:pPr>
        <w:pStyle w:val="CodePACKT"/>
      </w:pPr>
      <w:r>
        <w:t>}</w:t>
      </w:r>
    </w:p>
    <w:p w14:paraId="470938BD" w14:textId="77777777" w:rsidR="00047C25" w:rsidRDefault="00047C25" w:rsidP="00047C25">
      <w:pPr>
        <w:pStyle w:val="CodePACKT"/>
      </w:pPr>
    </w:p>
    <w:p w14:paraId="47D28E17" w14:textId="77777777" w:rsidR="00047C25" w:rsidRDefault="00047C25" w:rsidP="00047C25">
      <w:pPr>
        <w:pStyle w:val="CodePACKT"/>
      </w:pPr>
      <w:r>
        <w:t>socket.on('message.posted', renderMessage);</w:t>
      </w:r>
    </w:p>
    <w:p w14:paraId="73A1E39E" w14:textId="77777777" w:rsidR="00047C25" w:rsidRDefault="00047C25" w:rsidP="00047C25">
      <w:pPr>
        <w:pStyle w:val="CodePACKT"/>
      </w:pPr>
    </w:p>
    <w:p w14:paraId="24A60761" w14:textId="77777777" w:rsidR="00047C25" w:rsidRDefault="00047C25" w:rsidP="00047C25">
      <w:pPr>
        <w:pStyle w:val="CodePACKT"/>
      </w:pPr>
      <w:r>
        <w:t>// Toggle the messages and login form when the socket logs in</w:t>
      </w:r>
    </w:p>
    <w:p w14:paraId="1075EC22" w14:textId="77777777" w:rsidR="00047C25" w:rsidRDefault="00047C25" w:rsidP="00047C25">
      <w:pPr>
        <w:pStyle w:val="CodePACKT"/>
      </w:pPr>
      <w:r>
        <w:t>socket.on('join.group.success', function () {</w:t>
      </w:r>
    </w:p>
    <w:p w14:paraId="16F08A4E" w14:textId="77777777" w:rsidR="00047C25" w:rsidRDefault="00047C25" w:rsidP="00047C25">
      <w:pPr>
        <w:pStyle w:val="CodePACKT"/>
      </w:pPr>
      <w:r>
        <w:t xml:space="preserve">    $('#message').show();</w:t>
      </w:r>
    </w:p>
    <w:p w14:paraId="24F67D6C" w14:textId="77777777" w:rsidR="00047C25" w:rsidRDefault="00047C25" w:rsidP="00047C25">
      <w:pPr>
        <w:pStyle w:val="CodePACKT"/>
      </w:pPr>
      <w:r>
        <w:t xml:space="preserve">    $('#login').hide();</w:t>
      </w:r>
    </w:p>
    <w:p w14:paraId="1F365CB9" w14:textId="77777777" w:rsidR="00047C25" w:rsidRDefault="00047C25" w:rsidP="00047C25">
      <w:pPr>
        <w:pStyle w:val="CodePACKT"/>
      </w:pPr>
      <w:r>
        <w:lastRenderedPageBreak/>
        <w:t>renderMessage({</w:t>
      </w:r>
    </w:p>
    <w:p w14:paraId="038FD970" w14:textId="77777777" w:rsidR="00047C25" w:rsidRDefault="00047C25" w:rsidP="00047C25">
      <w:pPr>
        <w:pStyle w:val="CodePACKT"/>
      </w:pPr>
      <w:r>
        <w:t>type: 'success',</w:t>
      </w:r>
    </w:p>
    <w:p w14:paraId="409541F4" w14:textId="77777777" w:rsidR="00047C25" w:rsidRDefault="00047C25" w:rsidP="00047C25">
      <w:pPr>
        <w:pStyle w:val="CodePACKT"/>
      </w:pPr>
      <w:r>
        <w:t>message: 'You have logged in'</w:t>
      </w:r>
    </w:p>
    <w:p w14:paraId="3910042F" w14:textId="77777777" w:rsidR="00047C25" w:rsidRDefault="00047C25" w:rsidP="00047C25">
      <w:pPr>
        <w:pStyle w:val="CodePACKT"/>
      </w:pPr>
      <w:r>
        <w:t xml:space="preserve">    });</w:t>
      </w:r>
    </w:p>
    <w:p w14:paraId="367D510C" w14:textId="77777777" w:rsidR="00047C25" w:rsidRDefault="00047C25" w:rsidP="00047C25">
      <w:pPr>
        <w:pStyle w:val="CodePACKT"/>
      </w:pPr>
      <w:r>
        <w:t>});</w:t>
      </w:r>
    </w:p>
    <w:p w14:paraId="009B0843" w14:textId="77777777" w:rsidR="00047C25" w:rsidRDefault="00047C25" w:rsidP="00047C25">
      <w:pPr>
        <w:pStyle w:val="CodePACKT"/>
      </w:pPr>
    </w:p>
    <w:p w14:paraId="5698B014" w14:textId="77777777" w:rsidR="00047C25" w:rsidRDefault="00047C25" w:rsidP="00047C25">
      <w:pPr>
        <w:pStyle w:val="CodePACKT"/>
      </w:pPr>
      <w:r>
        <w:t>$(function () {</w:t>
      </w:r>
    </w:p>
    <w:p w14:paraId="3AA7E2E2" w14:textId="77777777" w:rsidR="00047C25" w:rsidRDefault="00047C25" w:rsidP="00047C25">
      <w:pPr>
        <w:pStyle w:val="CodePACKT"/>
      </w:pPr>
    </w:p>
    <w:p w14:paraId="55B7C175" w14:textId="77777777" w:rsidR="00047C25" w:rsidRDefault="00047C25" w:rsidP="00047C25">
      <w:pPr>
        <w:pStyle w:val="CodePACKT"/>
      </w:pPr>
      <w:r>
        <w:t xml:space="preserve">    // Attempt to log in</w:t>
      </w:r>
    </w:p>
    <w:p w14:paraId="058578AE" w14:textId="77777777" w:rsidR="00047C25" w:rsidRDefault="00047C25" w:rsidP="00047C25">
      <w:pPr>
        <w:pStyle w:val="CodePACKT"/>
      </w:pPr>
      <w:r>
        <w:t xml:space="preserve">    $('#login').on('submit', function (e) {</w:t>
      </w:r>
    </w:p>
    <w:p w14:paraId="6C735026" w14:textId="77777777" w:rsidR="00047C25" w:rsidRDefault="00047C25" w:rsidP="00047C25">
      <w:pPr>
        <w:pStyle w:val="CodePACKT"/>
      </w:pPr>
      <w:r>
        <w:t>e.preventDefault();</w:t>
      </w:r>
    </w:p>
    <w:p w14:paraId="1ED6B0B3" w14:textId="77777777" w:rsidR="00047C25" w:rsidRDefault="00047C25" w:rsidP="00047C25">
      <w:pPr>
        <w:pStyle w:val="CodePACKT"/>
      </w:pPr>
      <w:r>
        <w:t>var password = $(this).find('input').val();</w:t>
      </w:r>
    </w:p>
    <w:p w14:paraId="2D459646" w14:textId="77777777" w:rsidR="00047C25" w:rsidRDefault="00047C25" w:rsidP="00047C25">
      <w:pPr>
        <w:pStyle w:val="CodePACKT"/>
      </w:pPr>
      <w:r>
        <w:t>socket.emit('join.group', {</w:t>
      </w:r>
    </w:p>
    <w:p w14:paraId="61A2CDB3" w14:textId="77777777" w:rsidR="00047C25" w:rsidRDefault="00047C25" w:rsidP="00047C25">
      <w:pPr>
        <w:pStyle w:val="CodePACKT"/>
      </w:pPr>
      <w:r>
        <w:t>password: password</w:t>
      </w:r>
    </w:p>
    <w:p w14:paraId="3DBA36CD" w14:textId="77777777" w:rsidR="00047C25" w:rsidRDefault="00047C25" w:rsidP="00047C25">
      <w:pPr>
        <w:pStyle w:val="CodePACKT"/>
      </w:pPr>
      <w:r>
        <w:t xml:space="preserve">        });</w:t>
      </w:r>
    </w:p>
    <w:p w14:paraId="2BD52A18" w14:textId="77777777" w:rsidR="00047C25" w:rsidRDefault="00047C25" w:rsidP="00047C25">
      <w:pPr>
        <w:pStyle w:val="CodePACKT"/>
      </w:pPr>
      <w:r>
        <w:t xml:space="preserve">    });</w:t>
      </w:r>
    </w:p>
    <w:p w14:paraId="2BBCA978" w14:textId="77777777" w:rsidR="00047C25" w:rsidRDefault="00047C25" w:rsidP="00047C25">
      <w:pPr>
        <w:pStyle w:val="CodePACKT"/>
      </w:pPr>
    </w:p>
    <w:p w14:paraId="7FBE36C2" w14:textId="77777777" w:rsidR="00047C25" w:rsidRDefault="00047C25" w:rsidP="00047C25">
      <w:pPr>
        <w:pStyle w:val="CodePACKT"/>
      </w:pPr>
      <w:r>
        <w:t xml:space="preserve">    // Send a message</w:t>
      </w:r>
    </w:p>
    <w:p w14:paraId="3F47AC55" w14:textId="77777777" w:rsidR="00047C25" w:rsidRDefault="00047C25" w:rsidP="00047C25">
      <w:pPr>
        <w:pStyle w:val="CodePACKT"/>
      </w:pPr>
      <w:r>
        <w:t xml:space="preserve">    $('#message').on('submit', function (e) {</w:t>
      </w:r>
    </w:p>
    <w:p w14:paraId="3BAB1C76" w14:textId="77777777" w:rsidR="00047C25" w:rsidRDefault="00047C25" w:rsidP="00047C25">
      <w:pPr>
        <w:pStyle w:val="CodePACKT"/>
      </w:pPr>
      <w:r>
        <w:t>e.preventDefault();</w:t>
      </w:r>
    </w:p>
    <w:p w14:paraId="2E6F9DB4" w14:textId="77777777" w:rsidR="00047C25" w:rsidRDefault="00047C25" w:rsidP="00047C25">
      <w:pPr>
        <w:pStyle w:val="CodePACKT"/>
      </w:pPr>
      <w:r>
        <w:t>var message = $(this).find('input').val();</w:t>
      </w:r>
    </w:p>
    <w:p w14:paraId="0B01DD22" w14:textId="77777777" w:rsidR="00047C25" w:rsidRDefault="00047C25" w:rsidP="00047C25">
      <w:pPr>
        <w:pStyle w:val="CodePACKT"/>
      </w:pPr>
      <w:r>
        <w:t>socket.emit('message.post', {</w:t>
      </w:r>
    </w:p>
    <w:p w14:paraId="618D138D" w14:textId="77777777" w:rsidR="00047C25" w:rsidRDefault="00047C25" w:rsidP="00047C25">
      <w:pPr>
        <w:pStyle w:val="CodePACKT"/>
      </w:pPr>
      <w:r>
        <w:t>message: message</w:t>
      </w:r>
    </w:p>
    <w:p w14:paraId="7C33FCE2" w14:textId="77777777" w:rsidR="00047C25" w:rsidRDefault="00047C25" w:rsidP="00047C25">
      <w:pPr>
        <w:pStyle w:val="CodePACKT"/>
      </w:pPr>
      <w:r>
        <w:t xml:space="preserve">        });</w:t>
      </w:r>
    </w:p>
    <w:p w14:paraId="7179632F" w14:textId="77777777" w:rsidR="00047C25" w:rsidRDefault="00047C25" w:rsidP="00047C25">
      <w:pPr>
        <w:pStyle w:val="CodePACKT"/>
      </w:pPr>
      <w:r>
        <w:t xml:space="preserve">    });</w:t>
      </w:r>
    </w:p>
    <w:p w14:paraId="58DEF04B" w14:textId="77777777" w:rsidR="00B92EBF" w:rsidRDefault="00047C25" w:rsidP="00047C25">
      <w:pPr>
        <w:pStyle w:val="CodePACKT"/>
      </w:pPr>
      <w:r>
        <w:t>});</w:t>
      </w:r>
    </w:p>
    <w:p w14:paraId="7BB54E93" w14:textId="77777777" w:rsidR="008E37A0" w:rsidRDefault="008E37A0" w:rsidP="008E37A0">
      <w:pPr>
        <w:pStyle w:val="Heading2"/>
      </w:pPr>
      <w:r>
        <w:t>How It Works...</w:t>
      </w:r>
    </w:p>
    <w:p w14:paraId="75945BBA" w14:textId="77777777" w:rsidR="008E37A0" w:rsidRDefault="00047C25" w:rsidP="008E37A0">
      <w:pPr>
        <w:pStyle w:val="NormalPACKT"/>
      </w:pPr>
      <w:r>
        <w:t xml:space="preserve">By doing a </w:t>
      </w:r>
      <w:r w:rsidRPr="00047C25">
        <w:rPr>
          <w:rStyle w:val="CodeInTextPACKT"/>
        </w:rPr>
        <w:t>return</w:t>
      </w:r>
      <w:r>
        <w:t xml:space="preserve"> before the socket joins a room, we are able to keep t</w:t>
      </w:r>
      <w:r w:rsidR="00925FCB">
        <w:t>he code underneath the return from executing in cases where</w:t>
      </w:r>
      <w:r>
        <w:t xml:space="preserve"> the </w:t>
      </w:r>
      <w:r w:rsidR="00925FCB">
        <w:t>password the user has entered</w:t>
      </w:r>
      <w:r>
        <w:t xml:space="preserve"> doesn’t match the password we are expecting.</w:t>
      </w:r>
    </w:p>
    <w:p w14:paraId="578FF85D" w14:textId="77777777" w:rsidR="00047C25" w:rsidRDefault="00047C25" w:rsidP="008E37A0">
      <w:pPr>
        <w:pStyle w:val="NormalPACKT"/>
      </w:pPr>
      <w:r>
        <w:t xml:space="preserve">Since we are hashing our password, we will need to hash the value that the socket sends </w:t>
      </w:r>
      <w:r w:rsidR="00C85B34">
        <w:t xml:space="preserve">us </w:t>
      </w:r>
      <w:r>
        <w:t>so that we can compare the two.</w:t>
      </w:r>
    </w:p>
    <w:p w14:paraId="4937E31F" w14:textId="77777777" w:rsidR="00433D53" w:rsidRDefault="00433D53" w:rsidP="00433D53">
      <w:pPr>
        <w:pStyle w:val="Heading1"/>
      </w:pPr>
      <w:r w:rsidRPr="00433D53">
        <w:t>Setting Up a Default Room</w:t>
      </w:r>
    </w:p>
    <w:p w14:paraId="00110637" w14:textId="77777777" w:rsidR="004C6DDE" w:rsidRDefault="00562777" w:rsidP="00433D53">
      <w:pPr>
        <w:pStyle w:val="NormalPACKT"/>
      </w:pPr>
      <w:r>
        <w:t xml:space="preserve">In Socket.IO, every socket that makes a connection is assigned a default room </w:t>
      </w:r>
      <w:r w:rsidR="004C6DDE">
        <w:t>that messages can be emitted to. The default room could be used for a wide variety of purposes.</w:t>
      </w:r>
    </w:p>
    <w:p w14:paraId="28281950" w14:textId="77777777" w:rsidR="00925FCB" w:rsidRDefault="00925FCB" w:rsidP="00433D53">
      <w:pPr>
        <w:pStyle w:val="NormalPACKT"/>
      </w:pPr>
      <w:r>
        <w:lastRenderedPageBreak/>
        <w:t>A practical use of the default room is for storing “friends” or “followers” of the socket. When another socket joins the default room of a socket, we can assume that the socket is interested in getting updates from the room that it has joined.</w:t>
      </w:r>
    </w:p>
    <w:p w14:paraId="255FE7C9" w14:textId="77777777" w:rsidR="00433D53" w:rsidRDefault="004C6DDE" w:rsidP="00433D53">
      <w:pPr>
        <w:pStyle w:val="NormalPACKT"/>
      </w:pPr>
      <w:r>
        <w:t>Other sockets are able to join the d</w:t>
      </w:r>
      <w:r w:rsidR="00925FCB">
        <w:t>efault room of any other socket.I</w:t>
      </w:r>
      <w:r>
        <w:t>t isn’t safe to assume that the default room of a socket only has one member unless the server-side architecture is set up in that way.</w:t>
      </w:r>
    </w:p>
    <w:p w14:paraId="6B4BC356" w14:textId="77777777" w:rsidR="004C6DDE" w:rsidRDefault="004C6DDE" w:rsidP="00433D53">
      <w:pPr>
        <w:pStyle w:val="NormalPACKT"/>
      </w:pPr>
      <w:r>
        <w:t xml:space="preserve">In this recipe, we will let our socket emit messages to the default room of any other connected socket. </w:t>
      </w:r>
      <w:r w:rsidR="00925FCB">
        <w:t>We will build a dropdown list displaying</w:t>
      </w:r>
      <w:r>
        <w:t xml:space="preserve"> all of our sockets</w:t>
      </w:r>
      <w:r w:rsidR="00925FCB">
        <w:t>.T</w:t>
      </w:r>
      <w:r>
        <w:t>he client can select the socket it wants to emit messages to.</w:t>
      </w:r>
    </w:p>
    <w:p w14:paraId="5491B8B8" w14:textId="77777777" w:rsidR="00B94BC2" w:rsidRDefault="004C6DDE" w:rsidP="00F66F55">
      <w:pPr>
        <w:pStyle w:val="FigurePACKT"/>
      </w:pPr>
      <w:r>
        <w:rPr>
          <w:noProof/>
          <w:lang w:val="en-US"/>
        </w:rPr>
        <w:drawing>
          <wp:inline distT="0" distB="0" distL="0" distR="0" wp14:anchorId="590B8C85" wp14:editId="2B1AC2BA">
            <wp:extent cx="2609605" cy="2479852"/>
            <wp:effectExtent l="19050" t="0" r="245" b="0"/>
            <wp:docPr id="9" name="Picture 9" descr="Macintosh HD:Users:tyson:Dropbox:socket.IO-Cookbook:04-building-a-room-with-a-view:_assets:B04893_04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yson:Dropbox:socket.IO-Cookbook:04-building-a-room-with-a-view:_assets:B04893_04_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995" cy="2486875"/>
                    </a:xfrm>
                    <a:prstGeom prst="rect">
                      <a:avLst/>
                    </a:prstGeom>
                    <a:noFill/>
                    <a:ln>
                      <a:noFill/>
                    </a:ln>
                  </pic:spPr>
                </pic:pic>
              </a:graphicData>
            </a:graphic>
          </wp:inline>
        </w:drawing>
      </w:r>
    </w:p>
    <w:p w14:paraId="75685C0F" w14:textId="77777777" w:rsidR="004C6DDE" w:rsidRPr="000F771F" w:rsidRDefault="004C6DDE" w:rsidP="004C6DDE">
      <w:pPr>
        <w:pStyle w:val="LayoutInformationPACKT"/>
      </w:pPr>
      <w:r>
        <w:t xml:space="preserve"> Insert Image B04893_04_06</w:t>
      </w:r>
      <w:r w:rsidRPr="001B721C">
        <w:t>.png</w:t>
      </w:r>
    </w:p>
    <w:p w14:paraId="3FA096E6" w14:textId="77777777" w:rsidR="00433D53" w:rsidRDefault="00433D53" w:rsidP="00433D53">
      <w:pPr>
        <w:pStyle w:val="Heading2"/>
      </w:pPr>
      <w:r>
        <w:t>Getting Ready...</w:t>
      </w:r>
    </w:p>
    <w:p w14:paraId="0EC9BB51" w14:textId="77777777" w:rsidR="00B64984" w:rsidRDefault="00B64984" w:rsidP="00B64984">
      <w:pPr>
        <w:pStyle w:val="NormalPACKT"/>
      </w:pPr>
      <w:r>
        <w:t>For this recipe, we will use jQuery for event delegation and DOM manipulation.</w:t>
      </w:r>
    </w:p>
    <w:p w14:paraId="6C23CA05" w14:textId="77777777" w:rsidR="00433D53" w:rsidRDefault="00433D53" w:rsidP="00433D53">
      <w:pPr>
        <w:pStyle w:val="Heading2"/>
      </w:pPr>
      <w:r>
        <w:t>How To Do It...</w:t>
      </w:r>
    </w:p>
    <w:p w14:paraId="340A197A" w14:textId="77777777" w:rsidR="00B64984" w:rsidRDefault="00B64984" w:rsidP="00B64984">
      <w:pPr>
        <w:pStyle w:val="NormalPACKT"/>
      </w:pPr>
      <w:r>
        <w:t>To emit messages to the default room for any connected socket, follow these steps:</w:t>
      </w:r>
    </w:p>
    <w:p w14:paraId="02803A4F" w14:textId="77777777" w:rsidR="00B64984" w:rsidRDefault="00925FCB" w:rsidP="00B64984">
      <w:pPr>
        <w:pStyle w:val="NumberedBulletPACKT"/>
        <w:numPr>
          <w:ilvl w:val="0"/>
          <w:numId w:val="9"/>
        </w:numPr>
      </w:pPr>
      <w:r>
        <w:t xml:space="preserve">In </w:t>
      </w:r>
      <w:r w:rsidR="00B64984">
        <w:t xml:space="preserve">our server-side code, </w:t>
      </w:r>
      <w:r>
        <w:t xml:space="preserve">we will </w:t>
      </w:r>
      <w:r w:rsidR="00B64984">
        <w:t xml:space="preserve">emit a </w:t>
      </w:r>
      <w:r w:rsidR="00B64984" w:rsidRPr="00925FCB">
        <w:rPr>
          <w:rStyle w:val="CodeInTextPACKT"/>
        </w:rPr>
        <w:t>socket.joined</w:t>
      </w:r>
      <w:r w:rsidR="00B64984">
        <w:t xml:space="preserve"> message with the socket id and the default room string. We will also create a listener to send a message to any room id that is passed in:</w:t>
      </w:r>
    </w:p>
    <w:p w14:paraId="0C49AC23" w14:textId="77777777" w:rsidR="00B64984" w:rsidRDefault="00B64984" w:rsidP="00B64984">
      <w:pPr>
        <w:pStyle w:val="CodePACKT"/>
      </w:pPr>
    </w:p>
    <w:p w14:paraId="015D807B" w14:textId="77777777" w:rsidR="00B64984" w:rsidRDefault="00B64984" w:rsidP="00B64984">
      <w:pPr>
        <w:pStyle w:val="CodePACKT"/>
      </w:pPr>
      <w:r>
        <w:t>io.on('connection', function (socket) {</w:t>
      </w:r>
    </w:p>
    <w:p w14:paraId="7B1696E8" w14:textId="77777777" w:rsidR="00B64984" w:rsidRDefault="00B64984" w:rsidP="00B64984">
      <w:pPr>
        <w:pStyle w:val="CodePACKT"/>
      </w:pPr>
    </w:p>
    <w:p w14:paraId="2CA847FC" w14:textId="77777777" w:rsidR="00B64984" w:rsidRDefault="00B64984" w:rsidP="00B64984">
      <w:pPr>
        <w:pStyle w:val="CodePACKT"/>
      </w:pPr>
      <w:r>
        <w:lastRenderedPageBreak/>
        <w:t xml:space="preserve">    // When a socket connects, the default room will be</w:t>
      </w:r>
    </w:p>
    <w:p w14:paraId="4EDE56DA" w14:textId="77777777" w:rsidR="00B64984" w:rsidRDefault="00B64984" w:rsidP="00B64984">
      <w:pPr>
        <w:pStyle w:val="CodePACKT"/>
      </w:pPr>
      <w:r>
        <w:t xml:space="preserve">    // the first item in the socket.rooms array</w:t>
      </w:r>
    </w:p>
    <w:p w14:paraId="42B6CDE6" w14:textId="77777777" w:rsidR="00B64984" w:rsidRDefault="00B64984" w:rsidP="00B64984">
      <w:pPr>
        <w:pStyle w:val="CodePACKT"/>
      </w:pPr>
      <w:r>
        <w:t>socket.broadcast.emit('socket.joined', {</w:t>
      </w:r>
    </w:p>
    <w:p w14:paraId="7A05CF30" w14:textId="77777777" w:rsidR="00B64984" w:rsidRDefault="00B64984" w:rsidP="00B64984">
      <w:pPr>
        <w:pStyle w:val="CodePACKT"/>
      </w:pPr>
      <w:r>
        <w:t>userId: socket.id,</w:t>
      </w:r>
    </w:p>
    <w:p w14:paraId="4BEA4E16" w14:textId="77777777" w:rsidR="00B64984" w:rsidRDefault="00B64984" w:rsidP="00B64984">
      <w:pPr>
        <w:pStyle w:val="CodePACKT"/>
      </w:pPr>
      <w:r>
        <w:t>room: socket.rooms[0]</w:t>
      </w:r>
    </w:p>
    <w:p w14:paraId="76C28053" w14:textId="77777777" w:rsidR="00B64984" w:rsidRDefault="00B64984" w:rsidP="00B64984">
      <w:pPr>
        <w:pStyle w:val="CodePACKT"/>
      </w:pPr>
      <w:r>
        <w:t xml:space="preserve">    });</w:t>
      </w:r>
    </w:p>
    <w:p w14:paraId="1EC1E44B" w14:textId="77777777" w:rsidR="00B64984" w:rsidRDefault="00B64984" w:rsidP="00B64984">
      <w:pPr>
        <w:pStyle w:val="CodePACKT"/>
      </w:pPr>
    </w:p>
    <w:p w14:paraId="0F5FD9B4" w14:textId="77777777" w:rsidR="00B64984" w:rsidRDefault="00B64984" w:rsidP="00B64984">
      <w:pPr>
        <w:pStyle w:val="CodePACKT"/>
      </w:pPr>
      <w:r>
        <w:t>socket.on('message.send', function (data) {</w:t>
      </w:r>
    </w:p>
    <w:p w14:paraId="6B2F9AAA" w14:textId="77777777" w:rsidR="00B64984" w:rsidRDefault="00B64984" w:rsidP="00B64984">
      <w:pPr>
        <w:pStyle w:val="CodePACKT"/>
      </w:pPr>
      <w:r>
        <w:t>socket.broadcast.to(data.id).emit('message.sent', {</w:t>
      </w:r>
    </w:p>
    <w:p w14:paraId="1C4D6884" w14:textId="77777777" w:rsidR="00B64984" w:rsidRDefault="00B64984" w:rsidP="00B64984">
      <w:pPr>
        <w:pStyle w:val="CodePACKT"/>
      </w:pPr>
      <w:r>
        <w:t>id: socket.id,</w:t>
      </w:r>
    </w:p>
    <w:p w14:paraId="60AF5410" w14:textId="77777777" w:rsidR="00B64984" w:rsidRDefault="00B64984" w:rsidP="00B64984">
      <w:pPr>
        <w:pStyle w:val="CodePACKT"/>
      </w:pPr>
      <w:r>
        <w:t>message: data.message</w:t>
      </w:r>
    </w:p>
    <w:p w14:paraId="4138C7EC" w14:textId="77777777" w:rsidR="00B64984" w:rsidRDefault="00B64984" w:rsidP="00B64984">
      <w:pPr>
        <w:pStyle w:val="CodePACKT"/>
      </w:pPr>
      <w:r>
        <w:t xml:space="preserve">        });</w:t>
      </w:r>
    </w:p>
    <w:p w14:paraId="3A5A87F8" w14:textId="77777777" w:rsidR="00B64984" w:rsidRDefault="00B64984" w:rsidP="00B64984">
      <w:pPr>
        <w:pStyle w:val="CodePACKT"/>
      </w:pPr>
      <w:r>
        <w:t xml:space="preserve">    });</w:t>
      </w:r>
    </w:p>
    <w:p w14:paraId="3E1F09C3" w14:textId="77777777" w:rsidR="00B64984" w:rsidRDefault="00B64984" w:rsidP="00B64984">
      <w:pPr>
        <w:pStyle w:val="CodePACKT"/>
      </w:pPr>
      <w:r>
        <w:t>});</w:t>
      </w:r>
    </w:p>
    <w:p w14:paraId="47C6616B" w14:textId="77777777" w:rsidR="00B64984" w:rsidRDefault="00B64984" w:rsidP="00B64984">
      <w:pPr>
        <w:pStyle w:val="CodePACKT"/>
      </w:pPr>
    </w:p>
    <w:p w14:paraId="20942F13" w14:textId="77777777" w:rsidR="00B64984" w:rsidRDefault="00925FCB" w:rsidP="00B64984">
      <w:pPr>
        <w:pStyle w:val="NumberedBulletPACKT"/>
      </w:pPr>
      <w:r>
        <w:t>We will c</w:t>
      </w:r>
      <w:r w:rsidR="00B64984">
        <w:t>reate a client-side template with a form to submit messages to any selected room:</w:t>
      </w:r>
    </w:p>
    <w:p w14:paraId="6FDEA046" w14:textId="77777777" w:rsidR="00925FCB" w:rsidRDefault="00925FCB" w:rsidP="00925FCB">
      <w:pPr>
        <w:pStyle w:val="NumberedBulletPACKT"/>
        <w:numPr>
          <w:ilvl w:val="0"/>
          <w:numId w:val="0"/>
        </w:numPr>
        <w:ind w:left="720"/>
      </w:pPr>
    </w:p>
    <w:p w14:paraId="4AB79C5C" w14:textId="77777777" w:rsidR="00B64984" w:rsidRDefault="00B64984" w:rsidP="00B64984">
      <w:pPr>
        <w:pStyle w:val="CodePACKT"/>
      </w:pPr>
      <w:r>
        <w:t>&lt;div class="container"&gt;</w:t>
      </w:r>
    </w:p>
    <w:p w14:paraId="00F643E0" w14:textId="77777777" w:rsidR="00B64984" w:rsidRDefault="00B64984" w:rsidP="00B64984">
      <w:pPr>
        <w:pStyle w:val="CodePACKT"/>
      </w:pPr>
      <w:r>
        <w:t>&lt;form id="message-form"&gt;</w:t>
      </w:r>
    </w:p>
    <w:p w14:paraId="0296A2AC" w14:textId="77777777" w:rsidR="00B64984" w:rsidRDefault="00B64984" w:rsidP="00B64984">
      <w:pPr>
        <w:pStyle w:val="CodePACKT"/>
      </w:pPr>
      <w:r>
        <w:t>&lt;p&gt;</w:t>
      </w:r>
    </w:p>
    <w:p w14:paraId="67EB6019" w14:textId="77777777" w:rsidR="00B64984" w:rsidRDefault="00B64984" w:rsidP="00B64984">
      <w:pPr>
        <w:pStyle w:val="CodePACKT"/>
      </w:pPr>
      <w:r>
        <w:t>&lt;label&gt;Message&lt;/label&gt;</w:t>
      </w:r>
    </w:p>
    <w:p w14:paraId="4BD28C96" w14:textId="77777777" w:rsidR="00B64984" w:rsidRDefault="00B64984" w:rsidP="00B64984">
      <w:pPr>
        <w:pStyle w:val="CodePACKT"/>
      </w:pPr>
      <w:r>
        <w:t>&lt;textarea id="message" class="form-control input-message"&gt;&lt;/textarea&gt;</w:t>
      </w:r>
    </w:p>
    <w:p w14:paraId="67683E7E" w14:textId="77777777" w:rsidR="00B64984" w:rsidRDefault="00B64984" w:rsidP="00B64984">
      <w:pPr>
        <w:pStyle w:val="CodePACKT"/>
      </w:pPr>
      <w:r>
        <w:t>&lt;/p&gt;</w:t>
      </w:r>
    </w:p>
    <w:p w14:paraId="2532461C" w14:textId="77777777" w:rsidR="00B64984" w:rsidRDefault="00B64984" w:rsidP="00B64984">
      <w:pPr>
        <w:pStyle w:val="CodePACKT"/>
      </w:pPr>
      <w:r>
        <w:t>&lt;p&gt;</w:t>
      </w:r>
    </w:p>
    <w:p w14:paraId="14B86DF3" w14:textId="77777777" w:rsidR="00B64984" w:rsidRDefault="00B64984" w:rsidP="00B64984">
      <w:pPr>
        <w:pStyle w:val="CodePACKT"/>
      </w:pPr>
      <w:r>
        <w:t>&lt;label&gt;Send To&lt;/label&gt;</w:t>
      </w:r>
    </w:p>
    <w:p w14:paraId="025ECB96" w14:textId="77777777" w:rsidR="00B64984" w:rsidRDefault="00B64984" w:rsidP="00B64984">
      <w:pPr>
        <w:pStyle w:val="CodePACKT"/>
      </w:pPr>
      <w:r>
        <w:t>&lt;select id="send-to" class="form-control"&gt;</w:t>
      </w:r>
    </w:p>
    <w:p w14:paraId="09B4F7D6" w14:textId="77777777" w:rsidR="00B64984" w:rsidRDefault="00B64984" w:rsidP="00B64984">
      <w:pPr>
        <w:pStyle w:val="CodePACKT"/>
      </w:pPr>
      <w:r>
        <w:t>&lt;!-- This will be populated by JavaScript --&gt;</w:t>
      </w:r>
    </w:p>
    <w:p w14:paraId="7E948503" w14:textId="77777777" w:rsidR="00B64984" w:rsidRDefault="00B64984" w:rsidP="00B64984">
      <w:pPr>
        <w:pStyle w:val="CodePACKT"/>
      </w:pPr>
      <w:r>
        <w:t>&lt;/select&gt;</w:t>
      </w:r>
    </w:p>
    <w:p w14:paraId="22BFC4BC" w14:textId="77777777" w:rsidR="00B64984" w:rsidRDefault="00B64984" w:rsidP="00B64984">
      <w:pPr>
        <w:pStyle w:val="CodePACKT"/>
      </w:pPr>
      <w:r>
        <w:t>&lt;/p&gt;</w:t>
      </w:r>
    </w:p>
    <w:p w14:paraId="31EB2635" w14:textId="77777777" w:rsidR="00B64984" w:rsidRDefault="00B64984" w:rsidP="00B64984">
      <w:pPr>
        <w:pStyle w:val="CodePACKT"/>
      </w:pPr>
      <w:r>
        <w:t>&lt;button class="btnbtn-primary" type="submit"&gt;Send&lt;/button&gt;</w:t>
      </w:r>
    </w:p>
    <w:p w14:paraId="252584CA" w14:textId="77777777" w:rsidR="00B64984" w:rsidRDefault="00B64984" w:rsidP="00B64984">
      <w:pPr>
        <w:pStyle w:val="CodePACKT"/>
      </w:pPr>
      <w:r>
        <w:t>&lt;/form&gt;</w:t>
      </w:r>
    </w:p>
    <w:p w14:paraId="2B640271" w14:textId="77777777" w:rsidR="00B64984" w:rsidRDefault="00B64984" w:rsidP="00B64984">
      <w:pPr>
        <w:pStyle w:val="CodePACKT"/>
      </w:pPr>
      <w:r>
        <w:t>&lt;div id="messages"&gt;&lt;/div&gt;</w:t>
      </w:r>
    </w:p>
    <w:p w14:paraId="36BE6059" w14:textId="77777777" w:rsidR="00B64984" w:rsidRDefault="00B64984" w:rsidP="00B64984">
      <w:pPr>
        <w:pStyle w:val="CodePACKT"/>
      </w:pPr>
      <w:r>
        <w:t>&lt;/div&gt;</w:t>
      </w:r>
    </w:p>
    <w:p w14:paraId="4083121F" w14:textId="77777777" w:rsidR="00B64984" w:rsidRDefault="00B64984" w:rsidP="00B64984">
      <w:pPr>
        <w:pStyle w:val="CodePACKT"/>
      </w:pPr>
    </w:p>
    <w:p w14:paraId="7F5AF64A" w14:textId="77777777" w:rsidR="00B64984" w:rsidRDefault="00925FCB" w:rsidP="00B64984">
      <w:pPr>
        <w:pStyle w:val="NumberedBulletPACKT"/>
      </w:pPr>
      <w:r>
        <w:t xml:space="preserve">Finally, we will write </w:t>
      </w:r>
      <w:r w:rsidR="00B64984">
        <w:t>our client-side JavaScript. This will send messages to the server and liste</w:t>
      </w:r>
      <w:r>
        <w:t>n to messages from the server which we will</w:t>
      </w:r>
      <w:r w:rsidR="00B64984">
        <w:t xml:space="preserve"> display in the UI</w:t>
      </w:r>
      <w:r>
        <w:t xml:space="preserve"> of our application</w:t>
      </w:r>
      <w:r w:rsidR="00B64984">
        <w:t>:</w:t>
      </w:r>
    </w:p>
    <w:p w14:paraId="5FA77C94" w14:textId="77777777" w:rsidR="00B64984" w:rsidRDefault="00B64984" w:rsidP="00B64984">
      <w:pPr>
        <w:pStyle w:val="CodePACKT"/>
      </w:pPr>
    </w:p>
    <w:p w14:paraId="376311CF" w14:textId="77777777" w:rsidR="00B64984" w:rsidRDefault="00B64984" w:rsidP="00B64984">
      <w:pPr>
        <w:pStyle w:val="CodePACKT"/>
      </w:pPr>
      <w:r>
        <w:t>functionmessageSent (data) {</w:t>
      </w:r>
    </w:p>
    <w:p w14:paraId="6EAEF615" w14:textId="77777777" w:rsidR="00B64984" w:rsidRDefault="00B64984" w:rsidP="00B64984">
      <w:pPr>
        <w:pStyle w:val="CodePACKT"/>
      </w:pPr>
      <w:r>
        <w:t xml:space="preserve">    $('#messages').prepend(`</w:t>
      </w:r>
    </w:p>
    <w:p w14:paraId="49237332" w14:textId="77777777" w:rsidR="00B64984" w:rsidRDefault="00B64984" w:rsidP="00B64984">
      <w:pPr>
        <w:pStyle w:val="CodePACKT"/>
      </w:pPr>
      <w:r>
        <w:t>&lt;p&gt;</w:t>
      </w:r>
    </w:p>
    <w:p w14:paraId="700730D5" w14:textId="77777777" w:rsidR="00B64984" w:rsidRDefault="00B64984" w:rsidP="00B64984">
      <w:pPr>
        <w:pStyle w:val="CodePACKT"/>
      </w:pPr>
      <w:r>
        <w:t>&lt;hr /&gt;</w:t>
      </w:r>
    </w:p>
    <w:p w14:paraId="5EE95C41" w14:textId="77777777" w:rsidR="00B64984" w:rsidRDefault="00B64984" w:rsidP="00B64984">
      <w:pPr>
        <w:pStyle w:val="CodePACKT"/>
      </w:pPr>
      <w:r>
        <w:lastRenderedPageBreak/>
        <w:t>&lt;strong&gt;${data.id}&lt;/strong&gt;&lt;br /&gt;</w:t>
      </w:r>
    </w:p>
    <w:p w14:paraId="398513A3" w14:textId="77777777" w:rsidR="00B64984" w:rsidRDefault="00B64984" w:rsidP="00B64984">
      <w:pPr>
        <w:pStyle w:val="CodePACKT"/>
      </w:pPr>
      <w:r>
        <w:t xml:space="preserve">            ${data.message}</w:t>
      </w:r>
    </w:p>
    <w:p w14:paraId="414F2EE1" w14:textId="77777777" w:rsidR="00B64984" w:rsidRDefault="00B64984" w:rsidP="00B64984">
      <w:pPr>
        <w:pStyle w:val="CodePACKT"/>
      </w:pPr>
      <w:r>
        <w:t>&lt;/p&gt;</w:t>
      </w:r>
    </w:p>
    <w:p w14:paraId="15C63F57" w14:textId="77777777" w:rsidR="00B64984" w:rsidRDefault="00B64984" w:rsidP="00B64984">
      <w:pPr>
        <w:pStyle w:val="CodePACKT"/>
      </w:pPr>
      <w:r>
        <w:t xml:space="preserve">    `);</w:t>
      </w:r>
    </w:p>
    <w:p w14:paraId="717898A9" w14:textId="77777777" w:rsidR="00B64984" w:rsidRDefault="00B64984" w:rsidP="00B64984">
      <w:pPr>
        <w:pStyle w:val="CodePACKT"/>
      </w:pPr>
      <w:r>
        <w:t>}</w:t>
      </w:r>
    </w:p>
    <w:p w14:paraId="3A85841B" w14:textId="77777777" w:rsidR="00B64984" w:rsidRDefault="00B64984" w:rsidP="00B64984">
      <w:pPr>
        <w:pStyle w:val="CodePACKT"/>
      </w:pPr>
    </w:p>
    <w:p w14:paraId="2F29CB43" w14:textId="77777777" w:rsidR="00B64984" w:rsidRDefault="00B64984" w:rsidP="00B64984">
      <w:pPr>
        <w:pStyle w:val="CodePACKT"/>
      </w:pPr>
      <w:r>
        <w:t>socket.on('socket.joined', function (user) {</w:t>
      </w:r>
    </w:p>
    <w:p w14:paraId="71679FCE" w14:textId="77777777" w:rsidR="00B64984" w:rsidRDefault="00B64984" w:rsidP="00B64984">
      <w:pPr>
        <w:pStyle w:val="CodePACKT"/>
      </w:pPr>
      <w:r>
        <w:t xml:space="preserve">    $('#send-to').append(`&lt;option&gt;${user.userId}&lt;/option&gt;`);</w:t>
      </w:r>
    </w:p>
    <w:p w14:paraId="2F6A9334" w14:textId="77777777" w:rsidR="00B64984" w:rsidRDefault="00B64984" w:rsidP="00B64984">
      <w:pPr>
        <w:pStyle w:val="CodePACKT"/>
      </w:pPr>
      <w:r>
        <w:t>});</w:t>
      </w:r>
    </w:p>
    <w:p w14:paraId="269E04FD" w14:textId="77777777" w:rsidR="00B64984" w:rsidRDefault="00B64984" w:rsidP="00B64984">
      <w:pPr>
        <w:pStyle w:val="CodePACKT"/>
      </w:pPr>
    </w:p>
    <w:p w14:paraId="1732223F" w14:textId="77777777" w:rsidR="00B64984" w:rsidRDefault="00B64984" w:rsidP="00B64984">
      <w:pPr>
        <w:pStyle w:val="CodePACKT"/>
      </w:pPr>
      <w:r>
        <w:t>socket.on('message.sent', messageSent);</w:t>
      </w:r>
    </w:p>
    <w:p w14:paraId="79589789" w14:textId="77777777" w:rsidR="00B64984" w:rsidRDefault="00B64984" w:rsidP="00B64984">
      <w:pPr>
        <w:pStyle w:val="CodePACKT"/>
      </w:pPr>
    </w:p>
    <w:p w14:paraId="56BA5C01" w14:textId="77777777" w:rsidR="00B64984" w:rsidRDefault="00B64984" w:rsidP="00B64984">
      <w:pPr>
        <w:pStyle w:val="CodePACKT"/>
      </w:pPr>
      <w:r>
        <w:t>$(function () {</w:t>
      </w:r>
    </w:p>
    <w:p w14:paraId="4668684E" w14:textId="77777777" w:rsidR="00B64984" w:rsidRDefault="00B64984" w:rsidP="00B64984">
      <w:pPr>
        <w:pStyle w:val="CodePACKT"/>
      </w:pPr>
      <w:r>
        <w:t xml:space="preserve">    $('#message-form').on('submit', function (e) {</w:t>
      </w:r>
    </w:p>
    <w:p w14:paraId="2E765F4A" w14:textId="77777777" w:rsidR="00B64984" w:rsidRDefault="00B64984" w:rsidP="00B64984">
      <w:pPr>
        <w:pStyle w:val="CodePACKT"/>
      </w:pPr>
      <w:r>
        <w:t>e.preventDefault();</w:t>
      </w:r>
    </w:p>
    <w:p w14:paraId="0E326364" w14:textId="77777777" w:rsidR="00B64984" w:rsidRDefault="00B64984" w:rsidP="00B64984">
      <w:pPr>
        <w:pStyle w:val="CodePACKT"/>
      </w:pPr>
      <w:r>
        <w:t>messageSent({</w:t>
      </w:r>
    </w:p>
    <w:p w14:paraId="3E1BAE13" w14:textId="77777777" w:rsidR="00B64984" w:rsidRDefault="00B64984" w:rsidP="00B64984">
      <w:pPr>
        <w:pStyle w:val="CodePACKT"/>
      </w:pPr>
      <w:r>
        <w:t>id: 'Message Sent to ' +  $('#send-to').val(),</w:t>
      </w:r>
    </w:p>
    <w:p w14:paraId="46F1D1F7" w14:textId="77777777" w:rsidR="00B64984" w:rsidRDefault="00B64984" w:rsidP="00B64984">
      <w:pPr>
        <w:pStyle w:val="CodePACKT"/>
      </w:pPr>
      <w:r>
        <w:t>message: $('#message').val()</w:t>
      </w:r>
    </w:p>
    <w:p w14:paraId="4610BA03" w14:textId="77777777" w:rsidR="00B64984" w:rsidRDefault="00B64984" w:rsidP="00B64984">
      <w:pPr>
        <w:pStyle w:val="CodePACKT"/>
      </w:pPr>
      <w:r>
        <w:t xml:space="preserve">        });</w:t>
      </w:r>
    </w:p>
    <w:p w14:paraId="0ABCD14C" w14:textId="77777777" w:rsidR="00B64984" w:rsidRDefault="00B64984" w:rsidP="00B64984">
      <w:pPr>
        <w:pStyle w:val="CodePACKT"/>
      </w:pPr>
      <w:r>
        <w:t>socket.emit('message.send', {</w:t>
      </w:r>
    </w:p>
    <w:p w14:paraId="08B5F9AC" w14:textId="77777777" w:rsidR="00B64984" w:rsidRDefault="00B64984" w:rsidP="00B64984">
      <w:pPr>
        <w:pStyle w:val="CodePACKT"/>
      </w:pPr>
      <w:r>
        <w:t>id: $('#send-to').val(),</w:t>
      </w:r>
    </w:p>
    <w:p w14:paraId="483803A4" w14:textId="77777777" w:rsidR="00B64984" w:rsidRDefault="00B64984" w:rsidP="00B64984">
      <w:pPr>
        <w:pStyle w:val="CodePACKT"/>
      </w:pPr>
      <w:r>
        <w:t>message: $('#message').val()</w:t>
      </w:r>
    </w:p>
    <w:p w14:paraId="27F08159" w14:textId="77777777" w:rsidR="00B64984" w:rsidRDefault="00B64984" w:rsidP="00B64984">
      <w:pPr>
        <w:pStyle w:val="CodePACKT"/>
      </w:pPr>
      <w:r>
        <w:t xml:space="preserve">        });</w:t>
      </w:r>
    </w:p>
    <w:p w14:paraId="509EF3D8" w14:textId="77777777" w:rsidR="00B64984" w:rsidRDefault="00B64984" w:rsidP="00B64984">
      <w:pPr>
        <w:pStyle w:val="CodePACKT"/>
      </w:pPr>
      <w:r>
        <w:t xml:space="preserve">    });</w:t>
      </w:r>
    </w:p>
    <w:p w14:paraId="7CFD8E5D" w14:textId="77777777" w:rsidR="00433D53" w:rsidRDefault="00B64984" w:rsidP="00B64984">
      <w:pPr>
        <w:pStyle w:val="NormalPACKT"/>
      </w:pPr>
      <w:r>
        <w:t>});</w:t>
      </w:r>
    </w:p>
    <w:p w14:paraId="264B9161" w14:textId="77777777" w:rsidR="00433D53" w:rsidRDefault="00433D53" w:rsidP="00433D53">
      <w:pPr>
        <w:pStyle w:val="Heading2"/>
      </w:pPr>
      <w:r>
        <w:t>How It Works...</w:t>
      </w:r>
    </w:p>
    <w:p w14:paraId="3C14F900" w14:textId="5C49FA4B" w:rsidR="008E37A0" w:rsidRDefault="00B657EB" w:rsidP="00AE010A">
      <w:pPr>
        <w:pStyle w:val="NormalPACKT"/>
        <w:rPr>
          <w:ins w:id="48" w:author="Tyson Cadenhead" w:date="2015-06-15T20:24:00Z"/>
        </w:rPr>
      </w:pPr>
      <w:ins w:id="49" w:author="Tyson Cadenhead" w:date="2015-06-15T20:22:00Z">
        <w:r>
          <w:t>When each</w:t>
        </w:r>
        <w:r w:rsidR="00A45A25">
          <w:t xml:space="preserve"> of our sockets</w:t>
        </w:r>
      </w:ins>
      <w:ins w:id="50" w:author="Tyson Cadenhead" w:date="2015-06-15T20:23:00Z">
        <w:r w:rsidR="00A45A25">
          <w:t xml:space="preserve"> created a connection</w:t>
        </w:r>
      </w:ins>
      <w:ins w:id="51" w:author="Tyson Cadenhead" w:date="2015-06-15T20:22:00Z">
        <w:r w:rsidR="00A45A25">
          <w:t xml:space="preserve">, they were assigned a unique room </w:t>
        </w:r>
      </w:ins>
      <w:commentRangeStart w:id="52"/>
      <w:del w:id="53" w:author="Tyson Cadenhead" w:date="2015-06-15T20:24:00Z">
        <w:r w:rsidR="00B64984" w:rsidDel="00A45A25">
          <w:delText xml:space="preserve">Since each socket automatically joins a room </w:delText>
        </w:r>
      </w:del>
      <w:r w:rsidR="00B64984">
        <w:t>with an un</w:t>
      </w:r>
      <w:r w:rsidR="00FE4293">
        <w:t>-</w:t>
      </w:r>
      <w:r w:rsidR="00B64984">
        <w:t xml:space="preserve">guessable </w:t>
      </w:r>
      <w:r w:rsidR="00FE4293">
        <w:t xml:space="preserve">random name, </w:t>
      </w:r>
      <w:ins w:id="54" w:author="Tyson Cadenhead" w:date="2015-06-15T20:24:00Z">
        <w:r w:rsidR="00A45A25">
          <w:t xml:space="preserve">that </w:t>
        </w:r>
      </w:ins>
      <w:r w:rsidR="00FE4293">
        <w:t>we c</w:t>
      </w:r>
      <w:ins w:id="55" w:author="Tyson Cadenhead" w:date="2015-06-15T20:24:00Z">
        <w:r w:rsidR="00A45A25">
          <w:t>ould</w:t>
        </w:r>
      </w:ins>
      <w:del w:id="56" w:author="Tyson Cadenhead" w:date="2015-06-15T20:24:00Z">
        <w:r w:rsidR="00FE4293" w:rsidDel="00A45A25">
          <w:delText>an</w:delText>
        </w:r>
      </w:del>
      <w:r w:rsidR="00FE4293">
        <w:t xml:space="preserve"> use </w:t>
      </w:r>
      <w:del w:id="57" w:author="Tyson Cadenhead" w:date="2015-06-15T20:24:00Z">
        <w:r w:rsidR="00FE4293" w:rsidDel="00A45A25">
          <w:delText xml:space="preserve">that room to </w:delText>
        </w:r>
      </w:del>
      <w:r w:rsidR="00FE4293">
        <w:t xml:space="preserve">emit messages to the </w:t>
      </w:r>
      <w:del w:id="58" w:author="Tyson Cadenhead" w:date="2015-06-15T20:21:00Z">
        <w:r w:rsidR="00FE4293" w:rsidDel="00B657EB">
          <w:delText xml:space="preserve">room </w:delText>
        </w:r>
      </w:del>
      <w:ins w:id="59" w:author="Tyson Cadenhead" w:date="2015-06-15T20:21:00Z">
        <w:r>
          <w:t xml:space="preserve">socket </w:t>
        </w:r>
      </w:ins>
      <w:r w:rsidR="00FE4293">
        <w:t>as well as any other sockets that might join it</w:t>
      </w:r>
      <w:commentRangeEnd w:id="52"/>
      <w:r w:rsidR="00603280">
        <w:rPr>
          <w:rStyle w:val="CommentReference"/>
          <w:rFonts w:ascii="Arial" w:hAnsi="Arial" w:cs="Arial"/>
          <w:bCs/>
        </w:rPr>
        <w:commentReference w:id="52"/>
      </w:r>
      <w:r w:rsidR="00FE4293">
        <w:t>.</w:t>
      </w:r>
    </w:p>
    <w:p w14:paraId="1D14020A" w14:textId="68B31B17" w:rsidR="00A45A25" w:rsidRPr="00AE010A" w:rsidRDefault="00A45A25" w:rsidP="00AE010A">
      <w:pPr>
        <w:pStyle w:val="NormalPACKT"/>
      </w:pPr>
      <w:ins w:id="60" w:author="Tyson Cadenhead" w:date="2015-06-15T20:24:00Z">
        <w:r>
          <w:t xml:space="preserve">We sent messages to our new room using the </w:t>
        </w:r>
        <w:r w:rsidRPr="00A45A25">
          <w:rPr>
            <w:rStyle w:val="CodeInTextPACKT"/>
            <w:rPrChange w:id="61" w:author="Tyson Cadenhead" w:date="2015-06-15T20:26:00Z">
              <w:rPr/>
            </w:rPrChange>
          </w:rPr>
          <w:t>socket.</w:t>
        </w:r>
      </w:ins>
      <w:ins w:id="62" w:author="Tyson Cadenhead" w:date="2015-06-15T20:25:00Z">
        <w:r w:rsidRPr="00A45A25">
          <w:rPr>
            <w:rStyle w:val="CodeInTextPACKT"/>
            <w:rPrChange w:id="63" w:author="Tyson Cadenhead" w:date="2015-06-15T20:26:00Z">
              <w:rPr/>
            </w:rPrChange>
          </w:rPr>
          <w:t>broadcast.to()</w:t>
        </w:r>
        <w:r>
          <w:t xml:space="preserve"> method</w:t>
        </w:r>
      </w:ins>
      <w:ins w:id="64" w:author="Tyson Cadenhead" w:date="2015-06-15T20:26:00Z">
        <w:r>
          <w:t>. This method took the room name as it</w:t>
        </w:r>
      </w:ins>
      <w:ins w:id="65" w:author="Tyson Cadenhead" w:date="2015-06-15T20:27:00Z">
        <w:r>
          <w:t xml:space="preserve">s only argument and then exposed an </w:t>
        </w:r>
        <w:r w:rsidRPr="00A45A25">
          <w:rPr>
            <w:rStyle w:val="CodeInTextPACKT"/>
            <w:rPrChange w:id="66" w:author="Tyson Cadenhead" w:date="2015-06-15T20:28:00Z">
              <w:rPr/>
            </w:rPrChange>
          </w:rPr>
          <w:t>emit()</w:t>
        </w:r>
        <w:r>
          <w:t xml:space="preserve"> method to broadcast messages with.</w:t>
        </w:r>
      </w:ins>
      <w:ins w:id="67" w:author="Tyson Cadenhead" w:date="2015-06-15T20:28:00Z">
        <w:r>
          <w:t xml:space="preserve"> When we sent messages using the room specified in </w:t>
        </w:r>
        <w:r w:rsidRPr="00A45A25">
          <w:rPr>
            <w:rStyle w:val="CodeInTextPACKT"/>
            <w:rPrChange w:id="68" w:author="Tyson Cadenhead" w:date="2015-06-15T20:30:00Z">
              <w:rPr/>
            </w:rPrChange>
          </w:rPr>
          <w:t>socket.broadcast.to()</w:t>
        </w:r>
        <w:r>
          <w:t xml:space="preserve">, </w:t>
        </w:r>
      </w:ins>
      <w:ins w:id="69" w:author="Tyson Cadenhead" w:date="2015-06-15T20:29:00Z">
        <w:r>
          <w:t>they were only delivered to sockets that we members of the newly created room.</w:t>
        </w:r>
      </w:ins>
    </w:p>
    <w:sectPr w:rsidR="00A45A25" w:rsidRPr="00AE010A" w:rsidSect="00D54629">
      <w:pgSz w:w="12240" w:h="15840"/>
      <w:pgMar w:top="2347" w:right="2160" w:bottom="2707" w:left="2160" w:header="1973" w:footer="2347" w:gutter="0"/>
      <w:cols w:space="720"/>
      <w:titlePg/>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yur Pawanikar" w:date="2015-06-11T14:01:00Z" w:initials="MP">
    <w:p w14:paraId="3CAD2F70" w14:textId="77777777" w:rsidR="00B657EB" w:rsidRDefault="00B657EB">
      <w:pPr>
        <w:pStyle w:val="CommentText"/>
      </w:pPr>
      <w:r>
        <w:rPr>
          <w:rStyle w:val="CommentReference"/>
        </w:rPr>
        <w:annotationRef/>
      </w:r>
      <w:r>
        <w:t>Well written Chapter!</w:t>
      </w:r>
    </w:p>
    <w:p w14:paraId="5B01BBAB" w14:textId="77777777" w:rsidR="00B657EB" w:rsidRDefault="00B657EB">
      <w:pPr>
        <w:pStyle w:val="CommentText"/>
      </w:pPr>
      <w:r>
        <w:t>Numbered steps in How to do it sections and appropriately placed screenshots will really help our readers.</w:t>
      </w:r>
    </w:p>
    <w:p w14:paraId="6C89831C" w14:textId="77777777" w:rsidR="00B657EB" w:rsidRDefault="00B657EB">
      <w:pPr>
        <w:pStyle w:val="CommentText"/>
      </w:pPr>
      <w:r>
        <w:t>I have resized the images to reduce the page count by one. Please check.</w:t>
      </w:r>
    </w:p>
    <w:p w14:paraId="7277A9E7" w14:textId="77777777" w:rsidR="00B657EB" w:rsidRDefault="00B657EB" w:rsidP="008561FD">
      <w:pPr>
        <w:pStyle w:val="CommentText"/>
        <w:rPr>
          <w:i/>
          <w:iCs/>
        </w:rPr>
      </w:pPr>
      <w:r>
        <w:t xml:space="preserve">Only issue was that according to the outline there is one more last recipe namely, </w:t>
      </w:r>
      <w:r w:rsidRPr="00E576E1">
        <w:rPr>
          <w:b/>
          <w:i/>
          <w:iCs/>
          <w:lang w:val="de-DE"/>
        </w:rPr>
        <w:t>Handleing</w:t>
      </w:r>
      <w:r w:rsidRPr="00E576E1">
        <w:rPr>
          <w:b/>
          <w:i/>
          <w:iCs/>
        </w:rPr>
        <w:t> Messages from Outside the Room</w:t>
      </w:r>
      <w:r>
        <w:rPr>
          <w:i/>
          <w:iCs/>
        </w:rPr>
        <w:t>.</w:t>
      </w:r>
    </w:p>
    <w:p w14:paraId="73BDEFF0" w14:textId="77777777" w:rsidR="00B657EB" w:rsidRDefault="00B657EB">
      <w:pPr>
        <w:pStyle w:val="CommentText"/>
        <w:rPr>
          <w:i/>
          <w:iCs/>
        </w:rPr>
      </w:pPr>
      <w:r>
        <w:rPr>
          <w:i/>
          <w:iCs/>
        </w:rPr>
        <w:t>Do you wish to add it or it has been intentionally omitted.</w:t>
      </w:r>
    </w:p>
    <w:p w14:paraId="58AAAF1D" w14:textId="77777777" w:rsidR="00B657EB" w:rsidRPr="008561FD" w:rsidRDefault="00B657EB">
      <w:pPr>
        <w:pStyle w:val="CommentText"/>
        <w:rPr>
          <w:i/>
          <w:iCs/>
        </w:rPr>
      </w:pPr>
      <w:r>
        <w:rPr>
          <w:i/>
          <w:iCs/>
        </w:rPr>
        <w:t>Also I would like you to take notice of the How it Work sections. I have placed appropriate comments. Please see.</w:t>
      </w:r>
    </w:p>
  </w:comment>
  <w:comment w:id="1" w:author="Tyson Cadenhead" w:date="2015-06-15T20:30:00Z" w:initials="TC">
    <w:p w14:paraId="1E12CE5A" w14:textId="3C35D5C8" w:rsidR="00B657EB" w:rsidRPr="00D4327C" w:rsidRDefault="00B657EB">
      <w:pPr>
        <w:pStyle w:val="CommentText"/>
      </w:pPr>
      <w:r>
        <w:rPr>
          <w:rStyle w:val="CommentReference"/>
        </w:rPr>
        <w:annotationRef/>
      </w:r>
      <w:r>
        <w:t xml:space="preserve">Mayur, I actually cut the </w:t>
      </w:r>
      <w:r w:rsidRPr="00D4327C">
        <w:rPr>
          <w:b/>
        </w:rPr>
        <w:t>Handleing Messages from Outside the Room</w:t>
      </w:r>
      <w:r>
        <w:rPr>
          <w:b/>
        </w:rPr>
        <w:t xml:space="preserve"> </w:t>
      </w:r>
      <w:r>
        <w:t>section on purpose. As it turns out, there is nothing that needs to be done differently when a message is emitted inside a room than when it is emitted outside, so it seemed redundant to include it in this chapter. Let me know if I need to add something else here, though</w:t>
      </w:r>
      <w:r w:rsidR="00951FE5">
        <w:t>.</w:t>
      </w:r>
      <w:bookmarkStart w:id="2" w:name="_GoBack"/>
      <w:bookmarkEnd w:id="2"/>
    </w:p>
  </w:comment>
  <w:comment w:id="19" w:author="Tyson Cadenhead" w:date="2015-06-15T19:40:00Z" w:initials="TC">
    <w:p w14:paraId="6706782A" w14:textId="5B6B6382" w:rsidR="00B657EB" w:rsidRDefault="00B657EB">
      <w:pPr>
        <w:pStyle w:val="CommentText"/>
      </w:pPr>
      <w:r>
        <w:rPr>
          <w:rStyle w:val="CommentReference"/>
        </w:rPr>
        <w:annotationRef/>
      </w:r>
      <w:r>
        <w:t>Mayur, I think I didn’t make it obvious enough that I was referring to the code I provided in “How to do it” here. I have updated the wording to make it more obvious that this belongs in “How it Works”</w:t>
      </w:r>
    </w:p>
  </w:comment>
  <w:comment w:id="18" w:author="Mayur Pawanikar" w:date="2015-06-11T13:49:00Z" w:initials="MP">
    <w:p w14:paraId="270CDF27" w14:textId="77777777" w:rsidR="00B657EB" w:rsidRDefault="00B657EB">
      <w:pPr>
        <w:pStyle w:val="CommentText"/>
      </w:pPr>
      <w:r>
        <w:rPr>
          <w:rStyle w:val="CommentReference"/>
        </w:rPr>
        <w:annotationRef/>
      </w:r>
      <w:r>
        <w:t>The content under How it works here is more suited to be included in There’s More… section. How It works sections include explanations to how the codes in ‘How to do it’ work in.</w:t>
      </w:r>
    </w:p>
  </w:comment>
  <w:comment w:id="52" w:author="Mayur Pawanikar" w:date="2015-06-11T13:58:00Z" w:initials="MP">
    <w:p w14:paraId="33D9990F" w14:textId="77777777" w:rsidR="00B657EB" w:rsidRDefault="00B657EB">
      <w:pPr>
        <w:pStyle w:val="CommentText"/>
      </w:pPr>
      <w:r>
        <w:rPr>
          <w:rStyle w:val="CommentReference"/>
        </w:rPr>
        <w:annotationRef/>
      </w:r>
      <w:r>
        <w:t>Do you think this explanation is enough to explain our readers about what has happened in the How to do it section? Do let me know.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3684E3"/>
    <w:multiLevelType w:val="multilevel"/>
    <w:tmpl w:val="BD342A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D624B2"/>
    <w:multiLevelType w:val="hybridMultilevel"/>
    <w:tmpl w:val="D274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24844"/>
    <w:multiLevelType w:val="multilevel"/>
    <w:tmpl w:val="71FE86E8"/>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
    <w:nsid w:val="234F38C8"/>
    <w:multiLevelType w:val="multilevel"/>
    <w:tmpl w:val="E5E07D92"/>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4">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CD54D99"/>
    <w:multiLevelType w:val="multilevel"/>
    <w:tmpl w:val="7398FDEA"/>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num w:numId="1">
    <w:abstractNumId w:val="0"/>
  </w:num>
  <w:num w:numId="2">
    <w:abstractNumId w:val="5"/>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mirrorMargins/>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evenAndOddHeaders/>
  <w:drawingGridHorizontalSpacing w:val="100"/>
  <w:displayHorizontalDrawingGridEvery w:val="2"/>
  <w:characterSpacingControl w:val="doNotCompress"/>
  <w:compat>
    <w:useFELayout/>
    <w:compatSetting w:name="compatibilityMode" w:uri="http://schemas.microsoft.com/office/word" w:val="12"/>
  </w:compat>
  <w:rsids>
    <w:rsidRoot w:val="00AE010A"/>
    <w:rsid w:val="00015874"/>
    <w:rsid w:val="00043C45"/>
    <w:rsid w:val="00047C25"/>
    <w:rsid w:val="00081A79"/>
    <w:rsid w:val="00093C73"/>
    <w:rsid w:val="0011252A"/>
    <w:rsid w:val="001334AC"/>
    <w:rsid w:val="00166E45"/>
    <w:rsid w:val="001D4671"/>
    <w:rsid w:val="001F07DA"/>
    <w:rsid w:val="0022147E"/>
    <w:rsid w:val="002271C1"/>
    <w:rsid w:val="002D0866"/>
    <w:rsid w:val="002E24E7"/>
    <w:rsid w:val="002E6E9B"/>
    <w:rsid w:val="003163B5"/>
    <w:rsid w:val="0032237F"/>
    <w:rsid w:val="00326A0D"/>
    <w:rsid w:val="00351D2D"/>
    <w:rsid w:val="00366A0E"/>
    <w:rsid w:val="00377798"/>
    <w:rsid w:val="003937DD"/>
    <w:rsid w:val="003C285F"/>
    <w:rsid w:val="003D61A7"/>
    <w:rsid w:val="003F2312"/>
    <w:rsid w:val="00401326"/>
    <w:rsid w:val="00433D53"/>
    <w:rsid w:val="0044494A"/>
    <w:rsid w:val="00491BFF"/>
    <w:rsid w:val="00495E99"/>
    <w:rsid w:val="004C6DDE"/>
    <w:rsid w:val="004D3FAF"/>
    <w:rsid w:val="004D67CF"/>
    <w:rsid w:val="004F1CC1"/>
    <w:rsid w:val="00507EC3"/>
    <w:rsid w:val="00511317"/>
    <w:rsid w:val="0053122A"/>
    <w:rsid w:val="00540A6B"/>
    <w:rsid w:val="00562777"/>
    <w:rsid w:val="00592C6E"/>
    <w:rsid w:val="005F6AB8"/>
    <w:rsid w:val="00603280"/>
    <w:rsid w:val="00621C89"/>
    <w:rsid w:val="00621D19"/>
    <w:rsid w:val="00634E8E"/>
    <w:rsid w:val="006929C2"/>
    <w:rsid w:val="006A17BA"/>
    <w:rsid w:val="006C6264"/>
    <w:rsid w:val="006F32E9"/>
    <w:rsid w:val="006F4664"/>
    <w:rsid w:val="00701DE4"/>
    <w:rsid w:val="00702928"/>
    <w:rsid w:val="007164BA"/>
    <w:rsid w:val="00730722"/>
    <w:rsid w:val="00733CBB"/>
    <w:rsid w:val="007B1275"/>
    <w:rsid w:val="007C1A7A"/>
    <w:rsid w:val="007E79EA"/>
    <w:rsid w:val="00805B6D"/>
    <w:rsid w:val="008424D6"/>
    <w:rsid w:val="008561FD"/>
    <w:rsid w:val="008B54D5"/>
    <w:rsid w:val="008D199E"/>
    <w:rsid w:val="008E37A0"/>
    <w:rsid w:val="00904E7C"/>
    <w:rsid w:val="00911411"/>
    <w:rsid w:val="00925FCB"/>
    <w:rsid w:val="00946EAF"/>
    <w:rsid w:val="00951FE5"/>
    <w:rsid w:val="00977D5A"/>
    <w:rsid w:val="0099333F"/>
    <w:rsid w:val="009A3D44"/>
    <w:rsid w:val="009D2722"/>
    <w:rsid w:val="00A43841"/>
    <w:rsid w:val="00A43FC6"/>
    <w:rsid w:val="00A45A25"/>
    <w:rsid w:val="00A5182D"/>
    <w:rsid w:val="00A6589A"/>
    <w:rsid w:val="00A86B89"/>
    <w:rsid w:val="00AC28B0"/>
    <w:rsid w:val="00AD2A70"/>
    <w:rsid w:val="00AD4141"/>
    <w:rsid w:val="00AE010A"/>
    <w:rsid w:val="00B01EE7"/>
    <w:rsid w:val="00B13998"/>
    <w:rsid w:val="00B551FF"/>
    <w:rsid w:val="00B6447E"/>
    <w:rsid w:val="00B64984"/>
    <w:rsid w:val="00B657EB"/>
    <w:rsid w:val="00B9105E"/>
    <w:rsid w:val="00B92EBF"/>
    <w:rsid w:val="00B94BC2"/>
    <w:rsid w:val="00BE08AB"/>
    <w:rsid w:val="00BF0DF8"/>
    <w:rsid w:val="00BF3CC9"/>
    <w:rsid w:val="00C13EC2"/>
    <w:rsid w:val="00C367F7"/>
    <w:rsid w:val="00C50BCA"/>
    <w:rsid w:val="00C649BF"/>
    <w:rsid w:val="00C709CD"/>
    <w:rsid w:val="00C71BD4"/>
    <w:rsid w:val="00C85B34"/>
    <w:rsid w:val="00C96E1F"/>
    <w:rsid w:val="00CC5F47"/>
    <w:rsid w:val="00D2447B"/>
    <w:rsid w:val="00D4327C"/>
    <w:rsid w:val="00D47176"/>
    <w:rsid w:val="00D54629"/>
    <w:rsid w:val="00D96420"/>
    <w:rsid w:val="00DB6E15"/>
    <w:rsid w:val="00DF04E5"/>
    <w:rsid w:val="00E15DCE"/>
    <w:rsid w:val="00E55143"/>
    <w:rsid w:val="00E576E1"/>
    <w:rsid w:val="00E839B6"/>
    <w:rsid w:val="00E87805"/>
    <w:rsid w:val="00EB74CE"/>
    <w:rsid w:val="00EC6A71"/>
    <w:rsid w:val="00EF4EF3"/>
    <w:rsid w:val="00F20CFD"/>
    <w:rsid w:val="00F43ED0"/>
    <w:rsid w:val="00F55360"/>
    <w:rsid w:val="00F66F55"/>
    <w:rsid w:val="00F72D98"/>
    <w:rsid w:val="00F86660"/>
    <w:rsid w:val="00F87C06"/>
    <w:rsid w:val="00FE4293"/>
    <w:rsid w:val="00FE579D"/>
    <w:rsid w:val="00FE7833"/>
    <w:rsid w:val="00FF586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C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182D"/>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5182D"/>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5182D"/>
    <w:pPr>
      <w:keepNext/>
      <w:spacing w:before="320" w:after="60"/>
      <w:outlineLvl w:val="1"/>
    </w:pPr>
    <w:rPr>
      <w:rFonts w:ascii="Arial" w:eastAsia="Times New Roman" w:hAnsi="Arial" w:cs="Arial"/>
      <w:b/>
      <w:bCs/>
      <w:iCs/>
      <w:color w:val="365F91"/>
      <w:sz w:val="28"/>
      <w:szCs w:val="28"/>
      <w:lang w:val="en-GB"/>
    </w:rPr>
  </w:style>
  <w:style w:type="paragraph" w:styleId="Heading3">
    <w:name w:val="heading 3"/>
    <w:aliases w:val="Heading 3 [PACKT]"/>
    <w:next w:val="NormalPACKT"/>
    <w:link w:val="Heading3Char"/>
    <w:qFormat/>
    <w:rsid w:val="00A5182D"/>
    <w:pPr>
      <w:keepNext/>
      <w:spacing w:before="240" w:after="60"/>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link w:val="Heading4Char"/>
    <w:qFormat/>
    <w:rsid w:val="00A5182D"/>
    <w:pPr>
      <w:spacing w:before="160" w:after="60"/>
      <w:outlineLvl w:val="3"/>
    </w:pPr>
    <w:rPr>
      <w:rFonts w:ascii="Arial" w:eastAsia="Times New Roman" w:hAnsi="Arial" w:cs="Arial"/>
      <w:b/>
      <w:iCs/>
      <w:color w:val="000000"/>
      <w:szCs w:val="28"/>
      <w:lang w:val="en-GB"/>
    </w:rPr>
  </w:style>
  <w:style w:type="paragraph" w:styleId="Heading5">
    <w:name w:val="heading 5"/>
    <w:aliases w:val="Heading 5 [PACKT]"/>
    <w:next w:val="NormalPACKT"/>
    <w:link w:val="Heading5Char"/>
    <w:qFormat/>
    <w:rsid w:val="00A5182D"/>
    <w:pPr>
      <w:spacing w:before="80" w:after="60"/>
      <w:outlineLvl w:val="4"/>
    </w:pPr>
    <w:rPr>
      <w:rFonts w:ascii="Arial" w:eastAsia="Times New Roman" w:hAnsi="Arial" w:cs="Arial"/>
      <w:b/>
      <w:color w:val="000000"/>
      <w:sz w:val="22"/>
      <w:szCs w:val="26"/>
      <w:lang w:val="en-GB"/>
    </w:rPr>
  </w:style>
  <w:style w:type="paragraph" w:styleId="Heading6">
    <w:name w:val="heading 6"/>
    <w:aliases w:val="Heading 6 [PACKT]"/>
    <w:basedOn w:val="Heading2"/>
    <w:next w:val="NormalPACKT"/>
    <w:link w:val="Heading6Char"/>
    <w:qFormat/>
    <w:rsid w:val="00A5182D"/>
    <w:pPr>
      <w:spacing w:before="12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link w:val="Heading1"/>
    <w:rsid w:val="00A5182D"/>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link w:val="Heading2"/>
    <w:rsid w:val="00A5182D"/>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5182D"/>
    <w:pPr>
      <w:spacing w:after="120"/>
    </w:pPr>
    <w:rPr>
      <w:rFonts w:ascii="Times New Roman" w:eastAsia="Times New Roman" w:hAnsi="Times New Roman" w:cs="Times New Roman"/>
      <w:sz w:val="22"/>
    </w:rPr>
  </w:style>
  <w:style w:type="character" w:customStyle="1" w:styleId="URLPACKT">
    <w:name w:val="URL [PACKT]"/>
    <w:uiPriority w:val="99"/>
    <w:rsid w:val="00A5182D"/>
    <w:rPr>
      <w:rFonts w:ascii="Lucida Console" w:hAnsi="Lucida Console"/>
      <w:color w:val="0000FF"/>
      <w:sz w:val="19"/>
      <w:szCs w:val="18"/>
    </w:rPr>
  </w:style>
  <w:style w:type="character" w:customStyle="1" w:styleId="CodeInTextPACKT">
    <w:name w:val="Code In Text [PACKT]"/>
    <w:uiPriority w:val="99"/>
    <w:locked/>
    <w:rsid w:val="00A5182D"/>
    <w:rPr>
      <w:rFonts w:ascii="Lucida Console" w:hAnsi="Lucida Console"/>
      <w:color w:val="747959"/>
      <w:sz w:val="19"/>
      <w:szCs w:val="18"/>
    </w:rPr>
  </w:style>
  <w:style w:type="paragraph" w:customStyle="1" w:styleId="ChapterTitlePACKT">
    <w:name w:val="Chapter Title [PACKT]"/>
    <w:next w:val="NormalPACKT"/>
    <w:uiPriority w:val="99"/>
    <w:locked/>
    <w:rsid w:val="00A5182D"/>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5182D"/>
    <w:rPr>
      <w:rFonts w:ascii="Times New Roman" w:hAnsi="Times New Roman"/>
      <w:b/>
      <w:color w:val="008000"/>
      <w:sz w:val="22"/>
    </w:rPr>
  </w:style>
  <w:style w:type="character" w:customStyle="1" w:styleId="KeyWordPACKT">
    <w:name w:val="Key Word [PACKT]"/>
    <w:uiPriority w:val="99"/>
    <w:locked/>
    <w:rsid w:val="00A5182D"/>
    <w:rPr>
      <w:b/>
    </w:rPr>
  </w:style>
  <w:style w:type="character" w:customStyle="1" w:styleId="ChapterrefPACKT">
    <w:name w:val="Chapterref [PACKT]"/>
    <w:uiPriority w:val="99"/>
    <w:locked/>
    <w:rsid w:val="00A5182D"/>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5182D"/>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5182D"/>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5182D"/>
    <w:pPr>
      <w:numPr>
        <w:numId w:val="4"/>
      </w:numPr>
    </w:pPr>
  </w:style>
  <w:style w:type="paragraph" w:customStyle="1" w:styleId="ChapterNumberPACKT">
    <w:name w:val="Chapter Number [PACKT]"/>
    <w:next w:val="ChapterTitlePACKT"/>
    <w:locked/>
    <w:rsid w:val="00A5182D"/>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5182D"/>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5182D"/>
    <w:rPr>
      <w:rFonts w:ascii="Arial" w:hAnsi="Arial"/>
      <w:b/>
      <w:color w:val="FF0000"/>
      <w:sz w:val="28"/>
      <w:szCs w:val="28"/>
    </w:rPr>
  </w:style>
  <w:style w:type="numbering" w:customStyle="1" w:styleId="NumberedBullet">
    <w:name w:val="Numbered Bullet"/>
    <w:uiPriority w:val="99"/>
    <w:rsid w:val="00A5182D"/>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rsid w:val="00A5182D"/>
    <w:pPr>
      <w:spacing w:before="0" w:after="0"/>
    </w:pPr>
    <w:rPr>
      <w:rFonts w:ascii="Tahoma" w:hAnsi="Tahoma" w:cs="Tahoma"/>
      <w:sz w:val="16"/>
      <w:szCs w:val="16"/>
    </w:rPr>
  </w:style>
  <w:style w:type="character" w:customStyle="1" w:styleId="BalloonTextChar">
    <w:name w:val="Balloon Text Char"/>
    <w:link w:val="BalloonText"/>
    <w:rsid w:val="00A5182D"/>
    <w:rPr>
      <w:rFonts w:ascii="Tahoma" w:eastAsia="Times New Roman" w:hAnsi="Tahoma" w:cs="Tahoma"/>
      <w:bCs/>
      <w:sz w:val="16"/>
      <w:szCs w:val="16"/>
    </w:rPr>
  </w:style>
  <w:style w:type="character" w:styleId="Hyperlink">
    <w:name w:val="Hyperlink"/>
    <w:basedOn w:val="DefaultParagraphFont"/>
    <w:uiPriority w:val="99"/>
    <w:unhideWhenUsed/>
    <w:rsid w:val="00EF4EF3"/>
    <w:rPr>
      <w:color w:val="0000FF" w:themeColor="hyperlink"/>
      <w:u w:val="single"/>
    </w:rPr>
  </w:style>
  <w:style w:type="paragraph" w:styleId="DocumentMap">
    <w:name w:val="Document Map"/>
    <w:basedOn w:val="Normal"/>
    <w:link w:val="DocumentMapChar"/>
    <w:uiPriority w:val="99"/>
    <w:semiHidden/>
    <w:unhideWhenUsed/>
    <w:rsid w:val="006929C2"/>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6929C2"/>
    <w:rPr>
      <w:rFonts w:ascii="Tahoma" w:eastAsia="Times New Roman" w:hAnsi="Tahoma" w:cs="Tahoma"/>
      <w:bCs/>
      <w:sz w:val="16"/>
      <w:szCs w:val="16"/>
    </w:rPr>
  </w:style>
  <w:style w:type="character" w:customStyle="1" w:styleId="Heading3Char">
    <w:name w:val="Heading 3 Char"/>
    <w:aliases w:val="Heading 3 [PACKT] Char"/>
    <w:basedOn w:val="DefaultParagraphFont"/>
    <w:link w:val="Heading3"/>
    <w:rsid w:val="006929C2"/>
    <w:rPr>
      <w:rFonts w:ascii="Arial" w:eastAsia="Times New Roman" w:hAnsi="Arial" w:cs="Arial"/>
      <w:b/>
      <w:iCs/>
      <w:color w:val="000000"/>
      <w:sz w:val="26"/>
      <w:szCs w:val="26"/>
      <w:lang w:val="en-GB"/>
    </w:rPr>
  </w:style>
  <w:style w:type="character" w:customStyle="1" w:styleId="Heading4Char">
    <w:name w:val="Heading 4 Char"/>
    <w:aliases w:val="Heading 4 [PACKT] Char"/>
    <w:basedOn w:val="DefaultParagraphFont"/>
    <w:link w:val="Heading4"/>
    <w:rsid w:val="006929C2"/>
    <w:rPr>
      <w:rFonts w:ascii="Arial" w:eastAsia="Times New Roman" w:hAnsi="Arial" w:cs="Arial"/>
      <w:b/>
      <w:iCs/>
      <w:color w:val="000000"/>
      <w:szCs w:val="28"/>
      <w:lang w:val="en-GB"/>
    </w:rPr>
  </w:style>
  <w:style w:type="character" w:customStyle="1" w:styleId="Heading5Char">
    <w:name w:val="Heading 5 Char"/>
    <w:aliases w:val="Heading 5 [PACKT] Char"/>
    <w:basedOn w:val="DefaultParagraphFont"/>
    <w:link w:val="Heading5"/>
    <w:rsid w:val="006929C2"/>
    <w:rPr>
      <w:rFonts w:ascii="Arial" w:eastAsia="Times New Roman" w:hAnsi="Arial" w:cs="Arial"/>
      <w:b/>
      <w:color w:val="000000"/>
      <w:sz w:val="22"/>
      <w:szCs w:val="26"/>
      <w:lang w:val="en-GB"/>
    </w:rPr>
  </w:style>
  <w:style w:type="character" w:customStyle="1" w:styleId="Heading6Char">
    <w:name w:val="Heading 6 Char"/>
    <w:aliases w:val="Heading 6 [PACKT] Char"/>
    <w:link w:val="Heading6"/>
    <w:rsid w:val="00A5182D"/>
    <w:rPr>
      <w:rFonts w:ascii="Arial" w:eastAsia="Times New Roman" w:hAnsi="Arial" w:cs="Arial"/>
      <w:iCs/>
      <w:color w:val="365F91"/>
      <w:sz w:val="20"/>
      <w:szCs w:val="22"/>
      <w:lang w:val="en-GB"/>
    </w:rPr>
  </w:style>
  <w:style w:type="paragraph" w:styleId="Footer">
    <w:name w:val="footer"/>
    <w:basedOn w:val="Normal"/>
    <w:link w:val="FooterChar"/>
    <w:semiHidden/>
    <w:rsid w:val="00A5182D"/>
    <w:pPr>
      <w:tabs>
        <w:tab w:val="center" w:pos="4320"/>
        <w:tab w:val="right" w:pos="8640"/>
      </w:tabs>
    </w:pPr>
  </w:style>
  <w:style w:type="character" w:customStyle="1" w:styleId="FooterChar">
    <w:name w:val="Footer Char"/>
    <w:basedOn w:val="DefaultParagraphFont"/>
    <w:link w:val="Footer"/>
    <w:semiHidden/>
    <w:rsid w:val="006929C2"/>
    <w:rPr>
      <w:rFonts w:ascii="Arial" w:eastAsia="Times New Roman" w:hAnsi="Arial" w:cs="Arial"/>
      <w:bCs/>
      <w:sz w:val="20"/>
    </w:rPr>
  </w:style>
  <w:style w:type="character" w:customStyle="1" w:styleId="EmailPACKT">
    <w:name w:val="Email [PACKT]"/>
    <w:uiPriority w:val="99"/>
    <w:qFormat/>
    <w:locked/>
    <w:rsid w:val="00A5182D"/>
    <w:rPr>
      <w:rFonts w:ascii="Lucida Console" w:hAnsi="Lucida Console"/>
      <w:color w:val="FF6600"/>
      <w:sz w:val="19"/>
      <w:szCs w:val="18"/>
    </w:rPr>
  </w:style>
  <w:style w:type="character" w:customStyle="1" w:styleId="KeyPACKT">
    <w:name w:val="Key [PACKT]"/>
    <w:uiPriority w:val="99"/>
    <w:locked/>
    <w:rsid w:val="00A5182D"/>
    <w:rPr>
      <w:i/>
      <w:color w:val="00CCFF"/>
    </w:rPr>
  </w:style>
  <w:style w:type="paragraph" w:customStyle="1" w:styleId="InformationBoxPACKT">
    <w:name w:val="Information Box [PACKT]"/>
    <w:basedOn w:val="NormalPACKT"/>
    <w:next w:val="NormalPACKT"/>
    <w:uiPriority w:val="99"/>
    <w:qFormat/>
    <w:locked/>
    <w:rsid w:val="00A5182D"/>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TableColumnHeadingPACKT">
    <w:name w:val="Table Column Heading [PACKT]"/>
    <w:basedOn w:val="NormalPACKT"/>
    <w:uiPriority w:val="99"/>
    <w:rsid w:val="00A5182D"/>
    <w:pPr>
      <w:spacing w:before="60" w:after="60"/>
    </w:pPr>
    <w:rPr>
      <w:rFonts w:cs="Arial"/>
      <w:b/>
      <w:bCs/>
      <w:sz w:val="20"/>
    </w:rPr>
  </w:style>
  <w:style w:type="paragraph" w:customStyle="1" w:styleId="CodeEndPACKT">
    <w:name w:val="Code End [PACKT]"/>
    <w:basedOn w:val="CodePACKT"/>
    <w:next w:val="NormalPACKT"/>
    <w:uiPriority w:val="99"/>
    <w:locked/>
    <w:rsid w:val="00A5182D"/>
    <w:pPr>
      <w:spacing w:after="120"/>
    </w:pPr>
  </w:style>
  <w:style w:type="paragraph" w:customStyle="1" w:styleId="TableColumnContentPACKT">
    <w:name w:val="Table Column Content [PACKT]"/>
    <w:basedOn w:val="TableColumnHeadingPACKT"/>
    <w:uiPriority w:val="99"/>
    <w:rsid w:val="00A5182D"/>
    <w:rPr>
      <w:b w:val="0"/>
    </w:rPr>
  </w:style>
  <w:style w:type="paragraph" w:customStyle="1" w:styleId="CommandLinePACKT">
    <w:name w:val="Command Line [PACKT]"/>
    <w:basedOn w:val="CodePACKT"/>
    <w:uiPriority w:val="99"/>
    <w:qFormat/>
    <w:locked/>
    <w:rsid w:val="00A5182D"/>
    <w:pPr>
      <w:spacing w:after="60"/>
      <w:ind w:left="0"/>
    </w:pPr>
  </w:style>
  <w:style w:type="paragraph" w:customStyle="1" w:styleId="CodeWithinTipPACKT">
    <w:name w:val="Code Within Tip [PACKT]"/>
    <w:uiPriority w:val="99"/>
    <w:qFormat/>
    <w:rsid w:val="00A5182D"/>
    <w:pPr>
      <w:pBdr>
        <w:top w:val="double" w:sz="4" w:space="6" w:color="auto"/>
        <w:bottom w:val="double" w:sz="4" w:space="9" w:color="auto"/>
      </w:pBdr>
      <w:spacing w:after="50"/>
      <w:ind w:left="720" w:right="720"/>
    </w:pPr>
    <w:rPr>
      <w:rFonts w:ascii="Lucida Console" w:eastAsia="Times New Roman" w:hAnsi="Lucida Console" w:cs="Times New Roman"/>
      <w:sz w:val="19"/>
      <w:szCs w:val="20"/>
    </w:rPr>
  </w:style>
  <w:style w:type="paragraph" w:customStyle="1" w:styleId="BulletEndPACKT">
    <w:name w:val="Bullet End [PACKT]"/>
    <w:basedOn w:val="BulletPACKT"/>
    <w:next w:val="NormalPACKT"/>
    <w:uiPriority w:val="99"/>
    <w:locked/>
    <w:rsid w:val="00A5182D"/>
    <w:pPr>
      <w:spacing w:after="120"/>
    </w:pPr>
  </w:style>
  <w:style w:type="paragraph" w:customStyle="1" w:styleId="NumberedBulletEndPACKT">
    <w:name w:val="Numbered Bullet End [PACKT]"/>
    <w:basedOn w:val="NumberedBulletPACKT"/>
    <w:next w:val="NormalPACKT"/>
    <w:uiPriority w:val="99"/>
    <w:locked/>
    <w:rsid w:val="00A5182D"/>
    <w:pPr>
      <w:spacing w:after="120"/>
    </w:pPr>
  </w:style>
  <w:style w:type="paragraph" w:customStyle="1" w:styleId="BulletWithinBulletPACKT">
    <w:name w:val="Bullet Within Bullet [PACKT]"/>
    <w:basedOn w:val="BulletPACKT"/>
    <w:uiPriority w:val="99"/>
    <w:locked/>
    <w:rsid w:val="00A5182D"/>
    <w:pPr>
      <w:tabs>
        <w:tab w:val="clear" w:pos="360"/>
      </w:tabs>
      <w:ind w:left="1440" w:right="720"/>
    </w:pPr>
  </w:style>
  <w:style w:type="paragraph" w:customStyle="1" w:styleId="BulletWithinBulletEndPACKT">
    <w:name w:val="Bullet Within Bullet End [PACKT]"/>
    <w:basedOn w:val="BulletWithinBulletPACKT"/>
    <w:uiPriority w:val="99"/>
    <w:locked/>
    <w:rsid w:val="00A5182D"/>
    <w:pPr>
      <w:spacing w:after="120"/>
    </w:pPr>
  </w:style>
  <w:style w:type="paragraph" w:customStyle="1" w:styleId="TipPACKT">
    <w:name w:val="Tip [PACKT]"/>
    <w:basedOn w:val="InformationBoxPACKT"/>
    <w:next w:val="NormalPACKT"/>
    <w:uiPriority w:val="99"/>
    <w:qFormat/>
    <w:rsid w:val="00A5182D"/>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A5182D"/>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A5182D"/>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A5182D"/>
  </w:style>
  <w:style w:type="paragraph" w:customStyle="1" w:styleId="PartTitlePACKT">
    <w:name w:val="Part Title [PACKT]"/>
    <w:basedOn w:val="PartPACKT"/>
    <w:uiPriority w:val="99"/>
    <w:qFormat/>
    <w:rsid w:val="00A5182D"/>
    <w:rPr>
      <w:i/>
      <w:sz w:val="26"/>
      <w:u w:val="none"/>
    </w:rPr>
  </w:style>
  <w:style w:type="paragraph" w:customStyle="1" w:styleId="CommandLineEndPACKT">
    <w:name w:val="Command Line End [PACKT]"/>
    <w:basedOn w:val="CommandLinePACKT"/>
    <w:uiPriority w:val="99"/>
    <w:locked/>
    <w:rsid w:val="00A5182D"/>
    <w:pPr>
      <w:spacing w:after="120"/>
    </w:pPr>
    <w:rPr>
      <w:bCs/>
      <w:noProof/>
      <w:szCs w:val="20"/>
      <w:lang w:eastAsia="en-US"/>
    </w:rPr>
  </w:style>
  <w:style w:type="paragraph" w:customStyle="1" w:styleId="CodeWithinBulletsPACKT">
    <w:name w:val="Code Within Bullets [PACKT]"/>
    <w:basedOn w:val="CodePACKT"/>
    <w:uiPriority w:val="99"/>
    <w:locked/>
    <w:rsid w:val="00A5182D"/>
    <w:pPr>
      <w:ind w:left="1080"/>
    </w:pPr>
    <w:rPr>
      <w:szCs w:val="20"/>
    </w:rPr>
  </w:style>
  <w:style w:type="paragraph" w:customStyle="1" w:styleId="CodeWithinBulletsEndPACKT">
    <w:name w:val="Code Within Bullets End [PACKT]"/>
    <w:basedOn w:val="CodeWithinBulletsPACKT"/>
    <w:uiPriority w:val="99"/>
    <w:locked/>
    <w:rsid w:val="00A5182D"/>
    <w:pPr>
      <w:spacing w:after="120"/>
    </w:pPr>
  </w:style>
  <w:style w:type="paragraph" w:customStyle="1" w:styleId="NumberedBulletWithinBulletPACKT">
    <w:name w:val="Numbered Bullet Within Bullet [PACKT]"/>
    <w:basedOn w:val="BulletWithinBulletPACKT"/>
    <w:uiPriority w:val="99"/>
    <w:locked/>
    <w:rsid w:val="00A5182D"/>
    <w:pPr>
      <w:numPr>
        <w:numId w:val="11"/>
      </w:numPr>
    </w:pPr>
  </w:style>
  <w:style w:type="paragraph" w:customStyle="1" w:styleId="NumberedBulletWithinBulletEndPACKT">
    <w:name w:val="Numbered Bullet Within Bullet End [PACKT]"/>
    <w:basedOn w:val="NumberedBulletWithinBulletPACKT"/>
    <w:uiPriority w:val="99"/>
    <w:locked/>
    <w:rsid w:val="00A5182D"/>
    <w:pPr>
      <w:spacing w:after="120"/>
    </w:pPr>
  </w:style>
  <w:style w:type="paragraph" w:customStyle="1" w:styleId="BulletWithinInformationBoxPACKT">
    <w:name w:val="Bullet Within Information Box [PACKT]"/>
    <w:basedOn w:val="InformationBoxPACKT"/>
    <w:uiPriority w:val="99"/>
    <w:qFormat/>
    <w:locked/>
    <w:rsid w:val="00A5182D"/>
    <w:pPr>
      <w:spacing w:before="0" w:after="20"/>
      <w:ind w:left="1080" w:hanging="360"/>
    </w:pPr>
  </w:style>
  <w:style w:type="paragraph" w:customStyle="1" w:styleId="CodeWithinTipEndPACKT">
    <w:name w:val="Code Within Tip End [PACKT]"/>
    <w:basedOn w:val="CodeWithinTipPACKT"/>
    <w:uiPriority w:val="99"/>
    <w:qFormat/>
    <w:rsid w:val="00A5182D"/>
    <w:pPr>
      <w:spacing w:after="120"/>
    </w:pPr>
  </w:style>
  <w:style w:type="paragraph" w:customStyle="1" w:styleId="CodeWithinInformationBoxPACKT">
    <w:name w:val="Code Within Information Box [PACKT]"/>
    <w:basedOn w:val="CodeWithinTipPACKT"/>
    <w:uiPriority w:val="99"/>
    <w:qFormat/>
    <w:rsid w:val="00A5182D"/>
    <w:pPr>
      <w:pBdr>
        <w:top w:val="single" w:sz="6" w:space="6" w:color="000000"/>
        <w:left w:val="single" w:sz="6" w:space="4" w:color="000000"/>
        <w:bottom w:val="single" w:sz="6" w:space="9" w:color="000000"/>
        <w:right w:val="single" w:sz="6" w:space="4" w:color="000000"/>
      </w:pBdr>
    </w:pPr>
  </w:style>
  <w:style w:type="character" w:customStyle="1" w:styleId="ItalicsPACKT">
    <w:name w:val="Italics [PACKT]"/>
    <w:uiPriority w:val="99"/>
    <w:locked/>
    <w:rsid w:val="00A5182D"/>
    <w:rPr>
      <w:i/>
      <w:color w:val="FF99CC"/>
    </w:rPr>
  </w:style>
  <w:style w:type="paragraph" w:customStyle="1" w:styleId="QuotePACKT">
    <w:name w:val="Quote [PACKT]"/>
    <w:basedOn w:val="NormalPACKT"/>
    <w:uiPriority w:val="99"/>
    <w:rsid w:val="00A5182D"/>
    <w:pPr>
      <w:shd w:val="clear" w:color="auto" w:fill="FFFF00"/>
      <w:spacing w:before="180" w:after="180"/>
      <w:ind w:left="432" w:right="432"/>
    </w:pPr>
    <w:rPr>
      <w:i/>
    </w:rPr>
  </w:style>
  <w:style w:type="paragraph" w:customStyle="1" w:styleId="IgnorePACKT">
    <w:name w:val="Ignore [PACKT]"/>
    <w:basedOn w:val="FigureWithinTipPACKT"/>
    <w:uiPriority w:val="99"/>
    <w:qFormat/>
    <w:rsid w:val="00A5182D"/>
  </w:style>
  <w:style w:type="paragraph" w:customStyle="1" w:styleId="FigureWithinTipPACKT">
    <w:name w:val="Figure Within Tip [PACKT]"/>
    <w:basedOn w:val="FigureWithinTableContentPACKT"/>
    <w:uiPriority w:val="99"/>
    <w:qFormat/>
    <w:rsid w:val="00A5182D"/>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A5182D"/>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A5182D"/>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A5182D"/>
  </w:style>
  <w:style w:type="paragraph" w:customStyle="1" w:styleId="InformationBoxWithinBulletPACKT">
    <w:name w:val="Information Box Within Bullet [PACKT]"/>
    <w:basedOn w:val="InformationBoxPACKT"/>
    <w:uiPriority w:val="99"/>
    <w:qFormat/>
    <w:rsid w:val="00A5182D"/>
    <w:pPr>
      <w:ind w:left="1080"/>
    </w:pPr>
  </w:style>
  <w:style w:type="paragraph" w:customStyle="1" w:styleId="BulletWithinInformationBoxEndPACKT">
    <w:name w:val="Bullet Within Information Box End [PACKT]"/>
    <w:basedOn w:val="BulletWithinInformationBoxPACKT"/>
    <w:uiPriority w:val="99"/>
    <w:qFormat/>
    <w:rsid w:val="00A5182D"/>
    <w:pPr>
      <w:spacing w:after="60"/>
    </w:pPr>
  </w:style>
  <w:style w:type="paragraph" w:customStyle="1" w:styleId="BulletWithinTipPACKT">
    <w:name w:val="Bullet Within Tip [PACKT]"/>
    <w:basedOn w:val="BulletWithinInformationBoxPACKT"/>
    <w:uiPriority w:val="99"/>
    <w:qFormat/>
    <w:rsid w:val="00A5182D"/>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A5182D"/>
    <w:pPr>
      <w:spacing w:after="60"/>
    </w:pPr>
  </w:style>
  <w:style w:type="paragraph" w:customStyle="1" w:styleId="CodeWithinInformationBoxEndPACKT">
    <w:name w:val="Code Within Information Box End [PACKT]"/>
    <w:basedOn w:val="CodeWithinInformationBoxPACKT"/>
    <w:qFormat/>
    <w:rsid w:val="00A5182D"/>
    <w:pPr>
      <w:spacing w:after="120"/>
    </w:pPr>
  </w:style>
  <w:style w:type="paragraph" w:customStyle="1" w:styleId="CodeWithinTableColumnContentPACKT">
    <w:name w:val="Code Within Table Column Content [PACKT]"/>
    <w:basedOn w:val="CodeWithinTipEndPACKT"/>
    <w:uiPriority w:val="99"/>
    <w:qFormat/>
    <w:rsid w:val="00A5182D"/>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A5182D"/>
    <w:pPr>
      <w:spacing w:after="120"/>
    </w:pPr>
  </w:style>
  <w:style w:type="paragraph" w:customStyle="1" w:styleId="CommandLineWithinTipPACKT">
    <w:name w:val="Command Line Within Tip [PACKT]"/>
    <w:basedOn w:val="CommandLinePACKT"/>
    <w:uiPriority w:val="99"/>
    <w:qFormat/>
    <w:rsid w:val="00A5182D"/>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A5182D"/>
    <w:pPr>
      <w:spacing w:after="120"/>
    </w:pPr>
  </w:style>
  <w:style w:type="paragraph" w:customStyle="1" w:styleId="CommandLineWithinInformationBoxPACKT">
    <w:name w:val="Command Line Within Information Box [PACKT]"/>
    <w:basedOn w:val="CommandLineWithinTipPACKT"/>
    <w:uiPriority w:val="99"/>
    <w:qFormat/>
    <w:rsid w:val="00A5182D"/>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A5182D"/>
    <w:pPr>
      <w:spacing w:after="120"/>
    </w:pPr>
  </w:style>
  <w:style w:type="paragraph" w:customStyle="1" w:styleId="CommandLineWithinTableColumnContentPACKT">
    <w:name w:val="Command Line Within Table Column Content [PACKT]"/>
    <w:basedOn w:val="CommandLineWithinInformationBoxEndPACKT"/>
    <w:uiPriority w:val="99"/>
    <w:qFormat/>
    <w:rsid w:val="00A5182D"/>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A5182D"/>
    <w:pPr>
      <w:spacing w:after="120"/>
    </w:pPr>
  </w:style>
  <w:style w:type="paragraph" w:customStyle="1" w:styleId="CommandLineWithinBulletPACKT">
    <w:name w:val="Command Line Within Bullet [PACKT]"/>
    <w:basedOn w:val="CommandLineWithinTableColumnContentEndPACKT"/>
    <w:uiPriority w:val="99"/>
    <w:qFormat/>
    <w:rsid w:val="00A5182D"/>
    <w:pPr>
      <w:ind w:left="720"/>
    </w:pPr>
  </w:style>
  <w:style w:type="paragraph" w:customStyle="1" w:styleId="CommandLineWithinBulletEndPACKT">
    <w:name w:val="Command Line Within Bullet End [PACKT]"/>
    <w:basedOn w:val="CommandLineWithinBulletPACKT"/>
    <w:uiPriority w:val="99"/>
    <w:qFormat/>
    <w:rsid w:val="00A5182D"/>
  </w:style>
  <w:style w:type="paragraph" w:customStyle="1" w:styleId="QuoteWithinBulletPACKT">
    <w:name w:val="Quote Within Bullet [PACKT]"/>
    <w:basedOn w:val="QuotePACKT"/>
    <w:uiPriority w:val="99"/>
    <w:qFormat/>
    <w:rsid w:val="00A5182D"/>
    <w:pPr>
      <w:ind w:left="864" w:right="864"/>
    </w:pPr>
  </w:style>
  <w:style w:type="paragraph" w:customStyle="1" w:styleId="RomanNumberedBulletPACKT">
    <w:name w:val="Roman Numbered Bullet [PACKT]"/>
    <w:basedOn w:val="NumberedBulletPACKT"/>
    <w:uiPriority w:val="99"/>
    <w:qFormat/>
    <w:rsid w:val="00A5182D"/>
    <w:pPr>
      <w:numPr>
        <w:numId w:val="13"/>
      </w:numPr>
    </w:pPr>
  </w:style>
  <w:style w:type="paragraph" w:customStyle="1" w:styleId="RomanNumberedBulletEndPACKT">
    <w:name w:val="Roman Numbered Bullet End [PACKT]"/>
    <w:basedOn w:val="RomanNumberedBulletPACKT"/>
    <w:uiPriority w:val="99"/>
    <w:qFormat/>
    <w:rsid w:val="00A5182D"/>
    <w:pPr>
      <w:spacing w:after="120"/>
    </w:pPr>
  </w:style>
  <w:style w:type="character" w:customStyle="1" w:styleId="CodeHighlightedPACKT">
    <w:name w:val="Code Highlighted [PACKT]"/>
    <w:uiPriority w:val="99"/>
    <w:qFormat/>
    <w:rsid w:val="00A5182D"/>
    <w:rPr>
      <w:rFonts w:ascii="Lucida Console" w:hAnsi="Lucida Console"/>
      <w:b/>
      <w:color w:val="747959"/>
      <w:sz w:val="18"/>
      <w:szCs w:val="18"/>
    </w:rPr>
  </w:style>
  <w:style w:type="character" w:customStyle="1" w:styleId="IconPACKT">
    <w:name w:val="Icon [PACKT]"/>
    <w:uiPriority w:val="99"/>
    <w:qFormat/>
    <w:rsid w:val="00A5182D"/>
    <w:rPr>
      <w:rFonts w:ascii="Times New Roman" w:hAnsi="Times New Roman"/>
      <w:noProof/>
      <w:sz w:val="22"/>
    </w:rPr>
  </w:style>
  <w:style w:type="table" w:styleId="TableGrid">
    <w:name w:val="Table Grid"/>
    <w:basedOn w:val="TableNormal"/>
    <w:rsid w:val="00A5182D"/>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PACKT">
    <w:name w:val="Figure Caption [PACKT]"/>
    <w:basedOn w:val="FigurePACKT"/>
    <w:uiPriority w:val="99"/>
    <w:qFormat/>
    <w:rsid w:val="00A5182D"/>
    <w:pPr>
      <w:spacing w:before="0" w:after="120"/>
    </w:pPr>
    <w:rPr>
      <w:rFonts w:ascii="Times New Roman" w:hAnsi="Times New Roman"/>
    </w:rPr>
  </w:style>
  <w:style w:type="paragraph" w:customStyle="1" w:styleId="AlphabeticalBulletPACKT">
    <w:name w:val="Alphabetical Bullet [PACKT]"/>
    <w:basedOn w:val="Normal"/>
    <w:uiPriority w:val="99"/>
    <w:qFormat/>
    <w:rsid w:val="00A5182D"/>
    <w:pPr>
      <w:numPr>
        <w:numId w:val="14"/>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A5182D"/>
    <w:pPr>
      <w:spacing w:after="120"/>
    </w:pPr>
    <w:rPr>
      <w:bCs/>
    </w:rPr>
  </w:style>
  <w:style w:type="paragraph" w:customStyle="1" w:styleId="PartSectionPACKT">
    <w:name w:val="Part Section [PACKT]"/>
    <w:basedOn w:val="PartTitlePACKT"/>
    <w:uiPriority w:val="99"/>
    <w:qFormat/>
    <w:rsid w:val="00A5182D"/>
    <w:rPr>
      <w:sz w:val="46"/>
    </w:rPr>
  </w:style>
  <w:style w:type="paragraph" w:customStyle="1" w:styleId="BulletWithinTableColumnContentPACKT">
    <w:name w:val="Bullet Within Table Column Content [PACKT]"/>
    <w:basedOn w:val="BulletPACKT"/>
    <w:uiPriority w:val="99"/>
    <w:qFormat/>
    <w:rsid w:val="00A5182D"/>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A5182D"/>
    <w:pPr>
      <w:spacing w:after="120"/>
    </w:pPr>
  </w:style>
  <w:style w:type="paragraph" w:customStyle="1" w:styleId="PartHeadingPACKT">
    <w:name w:val="Part Heading [PACKT]"/>
    <w:basedOn w:val="ChapterTitlePACKT"/>
    <w:qFormat/>
    <w:rsid w:val="00A5182D"/>
  </w:style>
  <w:style w:type="paragraph" w:customStyle="1" w:styleId="BulletWithoutBulletWithinBulletPACKT">
    <w:name w:val="Bullet Without Bullet Within Bullet [PACKT]"/>
    <w:basedOn w:val="BulletPACKT"/>
    <w:uiPriority w:val="99"/>
    <w:rsid w:val="00A5182D"/>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A5182D"/>
    <w:pPr>
      <w:spacing w:after="120"/>
    </w:pPr>
  </w:style>
  <w:style w:type="paragraph" w:customStyle="1" w:styleId="BulletWithoutBulletWithinNestedBulletPACKT">
    <w:name w:val="Bullet Without Bullet Within Nested Bullet [PACKT]"/>
    <w:basedOn w:val="BulletWithoutBulletWithinBulletPACKT"/>
    <w:uiPriority w:val="99"/>
    <w:rsid w:val="00A5182D"/>
    <w:pPr>
      <w:ind w:left="1440"/>
    </w:pPr>
  </w:style>
  <w:style w:type="paragraph" w:customStyle="1" w:styleId="BulletWithoutBulletWithinNestedBulletEndPACKT">
    <w:name w:val="Bullet Without Bullet Within Nested Bullet End [PACKT]"/>
    <w:basedOn w:val="BulletWithoutBulletWithinNestedBulletPACKT"/>
    <w:uiPriority w:val="99"/>
    <w:rsid w:val="00A5182D"/>
    <w:pPr>
      <w:spacing w:after="173"/>
    </w:pPr>
  </w:style>
  <w:style w:type="paragraph" w:customStyle="1" w:styleId="AppendixTitlePACKT">
    <w:name w:val="Appendix Title [PACKT]"/>
    <w:basedOn w:val="NormalPACKT"/>
    <w:uiPriority w:val="99"/>
    <w:rsid w:val="00A5182D"/>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WithinBullet">
    <w:name w:val="Numbered Bullet Within Bullet"/>
    <w:uiPriority w:val="99"/>
    <w:rsid w:val="00A5182D"/>
    <w:pPr>
      <w:numPr>
        <w:numId w:val="10"/>
      </w:numPr>
    </w:pPr>
  </w:style>
  <w:style w:type="numbering" w:customStyle="1" w:styleId="RomanNumberedBullet">
    <w:name w:val="Roman Numbered Bullet"/>
    <w:uiPriority w:val="99"/>
    <w:rsid w:val="00A5182D"/>
    <w:pPr>
      <w:numPr>
        <w:numId w:val="12"/>
      </w:numPr>
    </w:pPr>
  </w:style>
  <w:style w:type="numbering" w:customStyle="1" w:styleId="AlphabeticalBullet">
    <w:name w:val="Alphabetical Bullet"/>
    <w:uiPriority w:val="99"/>
    <w:rsid w:val="00A5182D"/>
    <w:pPr>
      <w:numPr>
        <w:numId w:val="14"/>
      </w:numPr>
    </w:pPr>
  </w:style>
  <w:style w:type="paragraph" w:styleId="CommentSubject">
    <w:name w:val="annotation subject"/>
    <w:basedOn w:val="CommentText"/>
    <w:next w:val="CommentText"/>
    <w:link w:val="CommentSubjectChar"/>
    <w:uiPriority w:val="99"/>
    <w:semiHidden/>
    <w:unhideWhenUsed/>
    <w:rsid w:val="00D54629"/>
    <w:rPr>
      <w:b/>
    </w:rPr>
  </w:style>
  <w:style w:type="character" w:customStyle="1" w:styleId="CommentSubjectChar">
    <w:name w:val="Comment Subject Char"/>
    <w:basedOn w:val="CommentTextChar"/>
    <w:link w:val="CommentSubject"/>
    <w:uiPriority w:val="99"/>
    <w:semiHidden/>
    <w:rsid w:val="00D54629"/>
    <w:rPr>
      <w:rFonts w:ascii="Arial" w:eastAsia="Times New Roman" w:hAnsi="Arial" w:cs="Arial"/>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3"/>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 w:type="numbering" w:customStyle="1" w:styleId="DocumentMap">
    <w:name w:val="NumberedBulletWithinBullet"/>
    <w:pPr>
      <w:numPr>
        <w:numId w:val="10"/>
      </w:numPr>
    </w:pPr>
  </w:style>
  <w:style w:type="numbering" w:customStyle="1" w:styleId="DocumentMapChar">
    <w:name w:val="AlphabeticalBullet"/>
    <w:pPr>
      <w:numPr>
        <w:numId w:val="14"/>
      </w:numPr>
    </w:pPr>
  </w:style>
  <w:style w:type="numbering" w:customStyle="1" w:styleId="Heading3Char">
    <w:name w:val="RomanNumberedBullet"/>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1276">
      <w:bodyDiv w:val="1"/>
      <w:marLeft w:val="0"/>
      <w:marRight w:val="0"/>
      <w:marTop w:val="0"/>
      <w:marBottom w:val="0"/>
      <w:divBdr>
        <w:top w:val="none" w:sz="0" w:space="0" w:color="auto"/>
        <w:left w:val="none" w:sz="0" w:space="0" w:color="auto"/>
        <w:bottom w:val="none" w:sz="0" w:space="0" w:color="auto"/>
        <w:right w:val="none" w:sz="0" w:space="0" w:color="auto"/>
      </w:divBdr>
    </w:div>
    <w:div w:id="1044912797">
      <w:bodyDiv w:val="1"/>
      <w:marLeft w:val="0"/>
      <w:marRight w:val="0"/>
      <w:marTop w:val="0"/>
      <w:marBottom w:val="0"/>
      <w:divBdr>
        <w:top w:val="none" w:sz="0" w:space="0" w:color="auto"/>
        <w:left w:val="none" w:sz="0" w:space="0" w:color="auto"/>
        <w:bottom w:val="none" w:sz="0" w:space="0" w:color="auto"/>
        <w:right w:val="none" w:sz="0" w:space="0" w:color="auto"/>
      </w:divBdr>
    </w:div>
    <w:div w:id="1323776904">
      <w:bodyDiv w:val="1"/>
      <w:marLeft w:val="0"/>
      <w:marRight w:val="0"/>
      <w:marTop w:val="0"/>
      <w:marBottom w:val="0"/>
      <w:divBdr>
        <w:top w:val="none" w:sz="0" w:space="0" w:color="auto"/>
        <w:left w:val="none" w:sz="0" w:space="0" w:color="auto"/>
        <w:bottom w:val="none" w:sz="0" w:space="0" w:color="auto"/>
        <w:right w:val="none" w:sz="0" w:space="0" w:color="auto"/>
      </w:divBdr>
    </w:div>
    <w:div w:id="1858275297">
      <w:bodyDiv w:val="1"/>
      <w:marLeft w:val="0"/>
      <w:marRight w:val="0"/>
      <w:marTop w:val="0"/>
      <w:marBottom w:val="0"/>
      <w:divBdr>
        <w:top w:val="none" w:sz="0" w:space="0" w:color="auto"/>
        <w:left w:val="none" w:sz="0" w:space="0" w:color="auto"/>
        <w:bottom w:val="none" w:sz="0" w:space="0" w:color="auto"/>
        <w:right w:val="none" w:sz="0" w:space="0" w:color="auto"/>
      </w:divBdr>
    </w:div>
    <w:div w:id="1994218739">
      <w:bodyDiv w:val="1"/>
      <w:marLeft w:val="0"/>
      <w:marRight w:val="0"/>
      <w:marTop w:val="0"/>
      <w:marBottom w:val="0"/>
      <w:divBdr>
        <w:top w:val="none" w:sz="0" w:space="0" w:color="auto"/>
        <w:left w:val="none" w:sz="0" w:space="0" w:color="auto"/>
        <w:bottom w:val="none" w:sz="0" w:space="0" w:color="auto"/>
        <w:right w:val="none" w:sz="0" w:space="0" w:color="auto"/>
      </w:divBdr>
    </w:div>
    <w:div w:id="2039381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yurp\AppData\Roaming\Microsoft\Templates\269_NEW%20TEMPLATE_Cookbook_10p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\Users\mayurp\AppData\Roaming\Microsoft\Templates\269_NEW TEMPLATE_Cookbook_10pt.dot</Template>
  <TotalTime>1477</TotalTime>
  <Pages>17</Pages>
  <Words>3093</Words>
  <Characters>17633</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Cadenhead</dc:creator>
  <cp:keywords/>
  <dc:description/>
  <cp:lastModifiedBy>Tyson Cadenhead</cp:lastModifiedBy>
  <cp:revision>38</cp:revision>
  <cp:lastPrinted>2015-05-16T17:48:00Z</cp:lastPrinted>
  <dcterms:created xsi:type="dcterms:W3CDTF">2015-05-21T00:52:00Z</dcterms:created>
  <dcterms:modified xsi:type="dcterms:W3CDTF">2015-06-16T01:30:00Z</dcterms:modified>
</cp:coreProperties>
</file>