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34DAD" w14:textId="77777777" w:rsidR="00B33316" w:rsidRDefault="00B33316" w:rsidP="00B33316">
      <w:pPr>
        <w:pStyle w:val="normal0"/>
        <w:spacing w:before="0" w:after="0"/>
        <w:jc w:val="right"/>
      </w:pPr>
      <w:commentRangeStart w:id="0"/>
      <w:r>
        <w:rPr>
          <w:sz w:val="120"/>
          <w:szCs w:val="120"/>
        </w:rPr>
        <w:t>3</w:t>
      </w:r>
      <w:commentRangeEnd w:id="0"/>
      <w:r>
        <w:commentReference w:id="0"/>
      </w:r>
    </w:p>
    <w:p w14:paraId="5567ACA7" w14:textId="77777777" w:rsidR="00B33316" w:rsidRDefault="00B33316" w:rsidP="00B33316">
      <w:pPr>
        <w:pStyle w:val="normal0"/>
        <w:spacing w:before="0" w:after="840"/>
        <w:jc w:val="right"/>
      </w:pPr>
      <w:r>
        <w:rPr>
          <w:sz w:val="56"/>
          <w:szCs w:val="56"/>
        </w:rPr>
        <w:t>Having Two-Way Conversations</w:t>
      </w:r>
    </w:p>
    <w:p w14:paraId="05577576" w14:textId="77777777" w:rsidR="00B33316" w:rsidRDefault="00B33316" w:rsidP="00B33316">
      <w:pPr>
        <w:pStyle w:val="normal0"/>
        <w:spacing w:before="0" w:after="120"/>
      </w:pPr>
      <w:r>
        <w:rPr>
          <w:rFonts w:ascii="Times New Roman" w:eastAsia="Times New Roman" w:hAnsi="Times New Roman" w:cs="Times New Roman"/>
          <w:sz w:val="22"/>
          <w:szCs w:val="22"/>
        </w:rPr>
        <w:t>In this chapter, we will cover the following recipes:</w:t>
      </w:r>
    </w:p>
    <w:p w14:paraId="0741EDD6" w14:textId="77777777" w:rsidR="00B33316" w:rsidRDefault="00B33316" w:rsidP="00B33316">
      <w:pPr>
        <w:pStyle w:val="normal0"/>
        <w:numPr>
          <w:ilvl w:val="0"/>
          <w:numId w:val="14"/>
        </w:numPr>
        <w:tabs>
          <w:tab w:val="left" w:pos="360"/>
        </w:tabs>
        <w:spacing w:before="0"/>
        <w:ind w:left="720" w:right="360" w:hanging="360"/>
      </w:pPr>
      <w:r>
        <w:rPr>
          <w:rFonts w:ascii="Times New Roman" w:eastAsia="Times New Roman" w:hAnsi="Times New Roman" w:cs="Times New Roman"/>
          <w:sz w:val="22"/>
          <w:szCs w:val="22"/>
        </w:rPr>
        <w:t>Creating A Simple Chat Room</w:t>
      </w:r>
    </w:p>
    <w:p w14:paraId="074DE68A" w14:textId="77777777" w:rsidR="00B33316" w:rsidRDefault="00B33316" w:rsidP="00B33316">
      <w:pPr>
        <w:pStyle w:val="normal0"/>
        <w:numPr>
          <w:ilvl w:val="0"/>
          <w:numId w:val="14"/>
        </w:numPr>
        <w:tabs>
          <w:tab w:val="left" w:pos="360"/>
        </w:tabs>
        <w:spacing w:before="0"/>
        <w:ind w:left="720" w:right="360" w:hanging="360"/>
      </w:pPr>
      <w:r>
        <w:rPr>
          <w:rFonts w:ascii="Times New Roman" w:eastAsia="Times New Roman" w:hAnsi="Times New Roman" w:cs="Times New Roman"/>
          <w:sz w:val="22"/>
          <w:szCs w:val="22"/>
        </w:rPr>
        <w:t>Managing the Socket Lifecycle</w:t>
      </w:r>
    </w:p>
    <w:p w14:paraId="5291EDA9" w14:textId="77777777" w:rsidR="00B33316" w:rsidRDefault="00B33316" w:rsidP="00B33316">
      <w:pPr>
        <w:pStyle w:val="normal0"/>
        <w:numPr>
          <w:ilvl w:val="0"/>
          <w:numId w:val="14"/>
        </w:numPr>
        <w:tabs>
          <w:tab w:val="left" w:pos="360"/>
        </w:tabs>
        <w:spacing w:before="0"/>
        <w:ind w:left="720" w:right="360" w:hanging="360"/>
      </w:pPr>
      <w:r>
        <w:rPr>
          <w:rFonts w:ascii="Times New Roman" w:eastAsia="Times New Roman" w:hAnsi="Times New Roman" w:cs="Times New Roman"/>
          <w:sz w:val="22"/>
          <w:szCs w:val="22"/>
        </w:rPr>
        <w:t>Emitting A Private Message To Another Socket</w:t>
      </w:r>
    </w:p>
    <w:p w14:paraId="435748B5" w14:textId="77777777" w:rsidR="00B33316" w:rsidRDefault="00B33316" w:rsidP="00B33316">
      <w:pPr>
        <w:pStyle w:val="normal0"/>
        <w:numPr>
          <w:ilvl w:val="0"/>
          <w:numId w:val="14"/>
        </w:numPr>
        <w:tabs>
          <w:tab w:val="left" w:pos="360"/>
        </w:tabs>
        <w:spacing w:before="0"/>
        <w:ind w:left="720" w:right="360" w:hanging="360"/>
      </w:pPr>
      <w:r>
        <w:rPr>
          <w:rFonts w:ascii="Times New Roman" w:eastAsia="Times New Roman" w:hAnsi="Times New Roman" w:cs="Times New Roman"/>
          <w:sz w:val="22"/>
          <w:szCs w:val="22"/>
        </w:rPr>
        <w:t>Sending Messages To All Sockets Except the Sender</w:t>
      </w:r>
    </w:p>
    <w:p w14:paraId="068D1934" w14:textId="77777777" w:rsidR="00B33316" w:rsidRDefault="00B33316" w:rsidP="00B33316">
      <w:pPr>
        <w:pStyle w:val="normal0"/>
        <w:numPr>
          <w:ilvl w:val="0"/>
          <w:numId w:val="14"/>
        </w:numPr>
        <w:tabs>
          <w:tab w:val="left" w:pos="360"/>
        </w:tabs>
        <w:spacing w:before="0"/>
        <w:ind w:left="720" w:right="360" w:hanging="360"/>
      </w:pPr>
      <w:r>
        <w:rPr>
          <w:rFonts w:ascii="Times New Roman" w:eastAsia="Times New Roman" w:hAnsi="Times New Roman" w:cs="Times New Roman"/>
          <w:sz w:val="22"/>
          <w:szCs w:val="22"/>
        </w:rPr>
        <w:t>Building A Multiplayer Tic-Tac-Toe Game</w:t>
      </w:r>
    </w:p>
    <w:p w14:paraId="6E0CA45F" w14:textId="77777777" w:rsidR="00B33316" w:rsidRDefault="00B33316" w:rsidP="00B33316">
      <w:pPr>
        <w:pStyle w:val="Heading1"/>
      </w:pPr>
      <w:bookmarkStart w:id="1" w:name="h.gjdgxs" w:colFirst="0" w:colLast="0"/>
      <w:bookmarkStart w:id="2" w:name="introduction"/>
      <w:bookmarkEnd w:id="1"/>
      <w:bookmarkEnd w:id="2"/>
      <w:r>
        <w:t>Introduction</w:t>
      </w:r>
    </w:p>
    <w:p w14:paraId="760AD176" w14:textId="77777777" w:rsidR="00B33316" w:rsidRDefault="00B33316" w:rsidP="00B33316">
      <w:pPr>
        <w:pStyle w:val="normal0"/>
        <w:spacing w:before="0" w:after="120"/>
      </w:pPr>
      <w:r>
        <w:rPr>
          <w:rFonts w:ascii="Times New Roman" w:eastAsia="Times New Roman" w:hAnsi="Times New Roman" w:cs="Times New Roman"/>
          <w:sz w:val="22"/>
          <w:szCs w:val="22"/>
        </w:rPr>
        <w:t xml:space="preserve">While we can do some interesting things with one-way communication, the real power of Socket.IO begins to show through when the client and server are both participants in a constant dialogue. </w:t>
      </w:r>
    </w:p>
    <w:p w14:paraId="18128CF0" w14:textId="77777777" w:rsidR="00B33316" w:rsidRDefault="00B33316" w:rsidP="00B33316">
      <w:pPr>
        <w:pStyle w:val="normal0"/>
        <w:spacing w:before="0" w:after="120"/>
      </w:pPr>
      <w:r>
        <w:rPr>
          <w:rFonts w:ascii="Times New Roman" w:eastAsia="Times New Roman" w:hAnsi="Times New Roman" w:cs="Times New Roman"/>
          <w:sz w:val="22"/>
          <w:szCs w:val="22"/>
        </w:rPr>
        <w:t>In this chapter, we will work through various examples of two-way Socket.IO communication. We will implement various tactics to make bidirectional communication work for our specific needs.</w:t>
      </w:r>
    </w:p>
    <w:p w14:paraId="1AB58A6A" w14:textId="77777777" w:rsidR="00B33316" w:rsidRDefault="00B33316" w:rsidP="00B33316">
      <w:pPr>
        <w:pStyle w:val="Heading1Packt"/>
      </w:pPr>
      <w:bookmarkStart w:id="3" w:name="h.30j0zll" w:colFirst="0" w:colLast="0"/>
      <w:bookmarkEnd w:id="3"/>
      <w:r>
        <w:t>Creating a Simple Chat Room</w:t>
      </w:r>
    </w:p>
    <w:p w14:paraId="418BB2F7" w14:textId="77777777" w:rsidR="00B33316" w:rsidRDefault="00B33316" w:rsidP="00B33316">
      <w:pPr>
        <w:pStyle w:val="normal0"/>
        <w:spacing w:before="0" w:after="120"/>
      </w:pPr>
      <w:r>
        <w:rPr>
          <w:rFonts w:ascii="Times New Roman" w:eastAsia="Times New Roman" w:hAnsi="Times New Roman" w:cs="Times New Roman"/>
          <w:sz w:val="22"/>
          <w:szCs w:val="22"/>
        </w:rPr>
        <w:t xml:space="preserve">A basic chat room application is one of the most widely used demos showing off Socket.IO or even web sockets in a more general sense. The reason for this is that it immediately gives the business case for these technologies in a way that is easy to follow and digest. </w:t>
      </w:r>
    </w:p>
    <w:p w14:paraId="275D78E3" w14:textId="77777777" w:rsidR="00B33316" w:rsidRDefault="00B33316" w:rsidP="00B33316">
      <w:pPr>
        <w:pStyle w:val="normal0"/>
        <w:spacing w:before="0" w:after="120"/>
      </w:pPr>
      <w:r>
        <w:rPr>
          <w:rFonts w:ascii="Times New Roman" w:eastAsia="Times New Roman" w:hAnsi="Times New Roman" w:cs="Times New Roman"/>
          <w:sz w:val="22"/>
          <w:szCs w:val="22"/>
        </w:rPr>
        <w:t>Building a basic chat room using Socket.IO is not terribly difficult or complex. This is the sort of application that Socket.IO was designed for.</w:t>
      </w:r>
    </w:p>
    <w:p w14:paraId="47F3570F" w14:textId="77777777" w:rsidR="00B33316" w:rsidRDefault="00B33316" w:rsidP="00B33316">
      <w:pPr>
        <w:pStyle w:val="normal0"/>
        <w:spacing w:before="0" w:after="120"/>
      </w:pPr>
      <w:r>
        <w:rPr>
          <w:rFonts w:ascii="Times New Roman" w:eastAsia="Times New Roman" w:hAnsi="Times New Roman" w:cs="Times New Roman"/>
          <w:sz w:val="22"/>
          <w:szCs w:val="22"/>
        </w:rPr>
        <w:t>When we have completed our chat application, it will look something like this:</w:t>
      </w:r>
    </w:p>
    <w:p w14:paraId="5D5FB5EF" w14:textId="77777777" w:rsidR="00B33316" w:rsidRDefault="00B33316" w:rsidP="00B33316">
      <w:pPr>
        <w:pStyle w:val="normal0"/>
        <w:spacing w:before="240" w:after="240"/>
        <w:jc w:val="center"/>
      </w:pPr>
      <w:ins w:id="4" w:author="Mayur Pawanikar" w:date="2015-08-17T13:31:00Z">
        <w:r>
          <w:rPr>
            <w:noProof/>
          </w:rPr>
          <w:lastRenderedPageBreak/>
          <w:drawing>
            <wp:inline distT="0" distB="0" distL="0" distR="0" wp14:anchorId="1B264433" wp14:editId="26132794">
              <wp:extent cx="3378200" cy="2432050"/>
              <wp:effectExtent l="0" t="0" r="0" b="6350"/>
              <wp:docPr id="4" name="Picture 2" descr="Macintosh HD:Users:tyson:Dropbox:socket.IO-Cookbook:03-having-two-way-conversations:_assets:B04893_03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yson:Dropbox:socket.IO-Cookbook:03-having-two-way-conversations:_assets:B04893_03_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8200" cy="2432050"/>
                      </a:xfrm>
                      <a:prstGeom prst="rect">
                        <a:avLst/>
                      </a:prstGeom>
                      <a:noFill/>
                      <a:ln>
                        <a:noFill/>
                      </a:ln>
                    </pic:spPr>
                  </pic:pic>
                </a:graphicData>
              </a:graphic>
            </wp:inline>
          </w:drawing>
        </w:r>
      </w:ins>
      <w:del w:id="5" w:author="Mayur Pawanikar" w:date="2015-08-17T13:31:00Z">
        <w:r>
          <w:rPr>
            <w:noProof/>
          </w:rPr>
          <w:drawing>
            <wp:inline distT="0" distB="0" distL="0" distR="0" wp14:anchorId="47E22471" wp14:editId="499CEE6C">
              <wp:extent cx="3378200" cy="2432050"/>
              <wp:effectExtent l="0" t="0" r="0" b="0"/>
              <wp:docPr id="1" name="image03.png" descr="Macintosh HD:Users:tyson:Dropbox:socket.IO-Cookbook:03-having-two-way-conversations:_assets:B04893_03_01.png"/>
              <wp:cNvGraphicFramePr/>
              <a:graphic xmlns:a="http://schemas.openxmlformats.org/drawingml/2006/main">
                <a:graphicData uri="http://schemas.openxmlformats.org/drawingml/2006/picture">
                  <pic:pic xmlns:pic="http://schemas.openxmlformats.org/drawingml/2006/picture">
                    <pic:nvPicPr>
                      <pic:cNvPr id="0" name="image03.png" descr="Macintosh HD:Users:tyson:Dropbox:socket.IO-Cookbook:03-having-two-way-conversations:_assets:B04893_03_01.png"/>
                      <pic:cNvPicPr preferRelativeResize="0"/>
                    </pic:nvPicPr>
                    <pic:blipFill>
                      <a:blip r:embed="rId8"/>
                      <a:srcRect/>
                      <a:stretch>
                        <a:fillRect/>
                      </a:stretch>
                    </pic:blipFill>
                    <pic:spPr>
                      <a:xfrm>
                        <a:off x="0" y="0"/>
                        <a:ext cx="3378200" cy="2432050"/>
                      </a:xfrm>
                      <a:prstGeom prst="rect">
                        <a:avLst/>
                      </a:prstGeom>
                      <a:ln/>
                    </pic:spPr>
                  </pic:pic>
                </a:graphicData>
              </a:graphic>
            </wp:inline>
          </w:drawing>
        </w:r>
      </w:del>
    </w:p>
    <w:p w14:paraId="3BD389B6" w14:textId="77777777" w:rsidR="00B33316" w:rsidRDefault="00B33316" w:rsidP="00B33316">
      <w:pPr>
        <w:pStyle w:val="normal0"/>
        <w:spacing w:before="0" w:after="120"/>
      </w:pPr>
      <w:r>
        <w:rPr>
          <w:b/>
          <w:color w:val="FF0000"/>
          <w:sz w:val="28"/>
          <w:szCs w:val="28"/>
        </w:rPr>
        <w:t>Insert Image B04893_03_01.png</w:t>
      </w:r>
    </w:p>
    <w:p w14:paraId="3D56D692" w14:textId="77777777" w:rsidR="00B33316" w:rsidRDefault="00B33316" w:rsidP="00B33316">
      <w:pPr>
        <w:pStyle w:val="normal0"/>
        <w:spacing w:before="0" w:after="120"/>
      </w:pPr>
    </w:p>
    <w:p w14:paraId="47727582" w14:textId="77777777" w:rsidR="00B33316" w:rsidRDefault="00B33316" w:rsidP="00B33316">
      <w:pPr>
        <w:pStyle w:val="Heading2"/>
      </w:pPr>
      <w:bookmarkStart w:id="6" w:name="h.1fob9te" w:colFirst="0" w:colLast="0"/>
      <w:bookmarkEnd w:id="6"/>
      <w:r>
        <w:t>Getting Ready...</w:t>
      </w:r>
    </w:p>
    <w:p w14:paraId="0D12C73C" w14:textId="77777777" w:rsidR="00B33316" w:rsidRDefault="00B33316" w:rsidP="00B33316">
      <w:pPr>
        <w:pStyle w:val="normal0"/>
        <w:spacing w:before="0" w:after="120"/>
      </w:pPr>
      <w:r>
        <w:rPr>
          <w:rFonts w:ascii="Times New Roman" w:eastAsia="Times New Roman" w:hAnsi="Times New Roman" w:cs="Times New Roman"/>
          <w:sz w:val="22"/>
          <w:szCs w:val="22"/>
        </w:rPr>
        <w:t>For this recipe, we will be using</w:t>
      </w:r>
      <w:ins w:id="7" w:author="Mayur Pawanikar" w:date="2015-06-03T12:00:00Z">
        <w:r>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jQuery for some simple DOM manipulation and Bootstrap for styling. None of these libraries are required to make a chat app with Socket.IO, but they all provide useful utilities that we can easily tap into.</w:t>
      </w:r>
    </w:p>
    <w:p w14:paraId="2471F575" w14:textId="77777777" w:rsidR="00B33316" w:rsidRDefault="00B33316" w:rsidP="00B33316">
      <w:pPr>
        <w:pStyle w:val="Heading2"/>
      </w:pPr>
      <w:bookmarkStart w:id="8" w:name="h.3znysh7" w:colFirst="0" w:colLast="0"/>
      <w:bookmarkEnd w:id="8"/>
      <w:r>
        <w:t>How To Do It...</w:t>
      </w:r>
    </w:p>
    <w:p w14:paraId="42E246DF" w14:textId="77777777" w:rsidR="00B33316" w:rsidRDefault="00B33316" w:rsidP="00B33316">
      <w:pPr>
        <w:pStyle w:val="normal0"/>
        <w:spacing w:before="0" w:after="120"/>
      </w:pPr>
      <w:r>
        <w:rPr>
          <w:rFonts w:ascii="Times New Roman" w:eastAsia="Times New Roman" w:hAnsi="Times New Roman" w:cs="Times New Roman"/>
          <w:sz w:val="22"/>
          <w:szCs w:val="22"/>
        </w:rPr>
        <w:t>To create a simple chat application with Socket.IO, follow these steps:</w:t>
      </w:r>
    </w:p>
    <w:p w14:paraId="7DC5A9C8" w14:textId="77777777" w:rsidR="00B33316" w:rsidRDefault="00B33316" w:rsidP="00B33316">
      <w:pPr>
        <w:pStyle w:val="normal0"/>
        <w:numPr>
          <w:ilvl w:val="0"/>
          <w:numId w:val="9"/>
        </w:numPr>
        <w:tabs>
          <w:tab w:val="left" w:pos="360"/>
        </w:tabs>
        <w:spacing w:before="0"/>
        <w:ind w:right="360" w:hanging="363"/>
      </w:pPr>
      <w:r>
        <w:rPr>
          <w:rFonts w:ascii="Times New Roman" w:eastAsia="Times New Roman" w:hAnsi="Times New Roman" w:cs="Times New Roman"/>
          <w:sz w:val="22"/>
          <w:szCs w:val="22"/>
        </w:rPr>
        <w:t xml:space="preserve">Create a </w:t>
      </w:r>
      <w:r>
        <w:rPr>
          <w:rFonts w:ascii="Times New Roman" w:eastAsia="Times New Roman" w:hAnsi="Times New Roman" w:cs="Times New Roman"/>
          <w:b/>
          <w:sz w:val="22"/>
          <w:szCs w:val="22"/>
        </w:rPr>
        <w:t>server.js</w:t>
      </w:r>
      <w:r>
        <w:rPr>
          <w:rFonts w:ascii="Times New Roman" w:eastAsia="Times New Roman" w:hAnsi="Times New Roman" w:cs="Times New Roman"/>
          <w:sz w:val="22"/>
          <w:szCs w:val="22"/>
        </w:rPr>
        <w:t xml:space="preserve"> file. This file will start up your server and emit Socket.IO events whenever a new message is posted to the chat application. In addition to the typical Socket.IO server setup, we will need to add this:</w:t>
      </w:r>
      <w:r>
        <w:rPr>
          <w:rFonts w:ascii="Times New Roman" w:eastAsia="Times New Roman" w:hAnsi="Times New Roman" w:cs="Times New Roman"/>
          <w:sz w:val="22"/>
          <w:szCs w:val="22"/>
        </w:rPr>
        <w:br/>
      </w:r>
    </w:p>
    <w:p w14:paraId="230F5685" w14:textId="77777777" w:rsidR="00B33316" w:rsidRDefault="00B33316" w:rsidP="00B33316">
      <w:pPr>
        <w:pStyle w:val="normal0"/>
        <w:spacing w:before="0" w:after="50"/>
        <w:ind w:left="360"/>
      </w:pPr>
      <w:r>
        <w:rPr>
          <w:rFonts w:ascii="Droid Sans Mono" w:eastAsia="Droid Sans Mono" w:hAnsi="Droid Sans Mono" w:cs="Droid Sans Mono"/>
          <w:sz w:val="19"/>
          <w:szCs w:val="19"/>
        </w:rPr>
        <w:t>io.on('connection', function (socket) {</w:t>
      </w:r>
    </w:p>
    <w:p w14:paraId="1E76DF58"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socket.on('message.send', function (data) {</w:t>
      </w:r>
    </w:p>
    <w:p w14:paraId="51630131"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io.emit('message.sent', data);</w:t>
      </w:r>
      <w:commentRangeStart w:id="9"/>
      <w:del w:id="10" w:author="Mayur Pawanikar" w:date="2015-08-17T13:31:00Z">
        <w:r>
          <w:rPr>
            <w:rFonts w:ascii="Droid Sans Mono" w:eastAsia="Droid Sans Mono" w:hAnsi="Droid Sans Mono" w:cs="Droid Sans Mono"/>
            <w:sz w:val="19"/>
            <w:szCs w:val="19"/>
          </w:rPr>
          <w:delText>data</w:delText>
        </w:r>
        <w:commentRangeEnd w:id="9"/>
        <w:r>
          <w:commentReference w:id="9"/>
        </w:r>
        <w:r>
          <w:rPr>
            <w:rFonts w:ascii="Droid Sans Mono" w:eastAsia="Droid Sans Mono" w:hAnsi="Droid Sans Mono" w:cs="Droid Sans Mono"/>
            <w:sz w:val="19"/>
            <w:szCs w:val="19"/>
          </w:rPr>
          <w:delText>);</w:delText>
        </w:r>
      </w:del>
    </w:p>
    <w:p w14:paraId="5E31A6EA"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w:t>
      </w:r>
    </w:p>
    <w:p w14:paraId="31DD5159" w14:textId="77777777" w:rsidR="00B33316" w:rsidRDefault="00B33316" w:rsidP="00B33316">
      <w:pPr>
        <w:pStyle w:val="normal0"/>
        <w:spacing w:before="0" w:after="50"/>
        <w:ind w:left="360"/>
      </w:pPr>
      <w:r>
        <w:rPr>
          <w:rFonts w:ascii="Droid Sans Mono" w:eastAsia="Droid Sans Mono" w:hAnsi="Droid Sans Mono" w:cs="Droid Sans Mono"/>
          <w:sz w:val="19"/>
          <w:szCs w:val="19"/>
        </w:rPr>
        <w:t>});</w:t>
      </w:r>
    </w:p>
    <w:p w14:paraId="1286A438" w14:textId="77777777" w:rsidR="00B33316" w:rsidRDefault="00B33316" w:rsidP="00B33316">
      <w:pPr>
        <w:pStyle w:val="normal0"/>
        <w:spacing w:before="0" w:after="50"/>
        <w:ind w:left="360"/>
      </w:pPr>
    </w:p>
    <w:p w14:paraId="5256A680" w14:textId="77777777" w:rsidR="00B33316" w:rsidRDefault="00B33316" w:rsidP="00B33316">
      <w:pPr>
        <w:pStyle w:val="normal0"/>
        <w:numPr>
          <w:ilvl w:val="0"/>
          <w:numId w:val="9"/>
        </w:numPr>
        <w:tabs>
          <w:tab w:val="left" w:pos="360"/>
        </w:tabs>
        <w:spacing w:before="0"/>
        <w:ind w:right="360" w:hanging="363"/>
      </w:pPr>
      <w:r>
        <w:rPr>
          <w:rFonts w:ascii="Times New Roman" w:eastAsia="Times New Roman" w:hAnsi="Times New Roman" w:cs="Times New Roman"/>
          <w:sz w:val="22"/>
          <w:szCs w:val="22"/>
        </w:rPr>
        <w:t xml:space="preserve">Create your </w:t>
      </w:r>
      <w:r>
        <w:rPr>
          <w:rFonts w:ascii="Times New Roman" w:eastAsia="Times New Roman" w:hAnsi="Times New Roman" w:cs="Times New Roman"/>
          <w:b/>
          <w:sz w:val="22"/>
          <w:szCs w:val="22"/>
        </w:rPr>
        <w:t xml:space="preserve">index.html </w:t>
      </w:r>
      <w:r>
        <w:rPr>
          <w:rFonts w:ascii="Times New Roman" w:eastAsia="Times New Roman" w:hAnsi="Times New Roman" w:cs="Times New Roman"/>
          <w:sz w:val="22"/>
          <w:szCs w:val="22"/>
        </w:rPr>
        <w:t>template. This will include a form at the top of the page to post new messages. It also contains a container div to hold our chat messages.</w:t>
      </w:r>
    </w:p>
    <w:p w14:paraId="613E5224" w14:textId="77777777" w:rsidR="00B33316" w:rsidRDefault="00B33316" w:rsidP="00B33316">
      <w:pPr>
        <w:pStyle w:val="normal0"/>
        <w:spacing w:before="0" w:after="50"/>
        <w:ind w:left="360"/>
      </w:pPr>
      <w:r>
        <w:rPr>
          <w:rFonts w:ascii="Droid Sans Mono" w:eastAsia="Droid Sans Mono" w:hAnsi="Droid Sans Mono" w:cs="Droid Sans Mono"/>
          <w:sz w:val="19"/>
          <w:szCs w:val="19"/>
        </w:rPr>
        <w:t>&lt;div class="container"&gt;</w:t>
      </w:r>
    </w:p>
    <w:p w14:paraId="2EE22085"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&lt;form id="message-form"&gt;</w:t>
      </w:r>
    </w:p>
    <w:p w14:paraId="3406684E"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&lt;p&gt;</w:t>
      </w:r>
    </w:p>
    <w:p w14:paraId="74DC57F1"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&lt;label&gt;Username&lt;/label&gt;</w:t>
      </w:r>
    </w:p>
    <w:p w14:paraId="4426B010"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&lt;input class="form-control" id="username" /&gt;</w:t>
      </w:r>
    </w:p>
    <w:p w14:paraId="1B3D24DD"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&lt;/p&gt;</w:t>
      </w:r>
    </w:p>
    <w:p w14:paraId="13BBFDF7"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&lt;p&gt;</w:t>
      </w:r>
    </w:p>
    <w:p w14:paraId="2E0AB1BE"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&lt;label&gt;Message&lt;/label&gt;</w:t>
      </w:r>
    </w:p>
    <w:p w14:paraId="6B5184A9"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&lt;textarea class="form-control" id="message"&gt;&lt;/textarea&gt;</w:t>
      </w:r>
    </w:p>
    <w:p w14:paraId="315B41E7"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&lt;/p&gt;</w:t>
      </w:r>
    </w:p>
    <w:p w14:paraId="14FC1429"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&lt;button class="btnbtn-primary" type="submit"&gt;Send&lt;/button&gt;</w:t>
      </w:r>
    </w:p>
    <w:p w14:paraId="259E292F"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&lt;/form&gt;</w:t>
      </w:r>
    </w:p>
    <w:p w14:paraId="3F9EC412"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&lt;div id="messages"&gt;&lt;/div&gt;</w:t>
      </w:r>
    </w:p>
    <w:p w14:paraId="48D4B1C4" w14:textId="77777777" w:rsidR="00B33316" w:rsidRDefault="00B33316" w:rsidP="00B33316">
      <w:pPr>
        <w:pStyle w:val="normal0"/>
        <w:spacing w:before="0" w:after="50"/>
        <w:ind w:left="360"/>
      </w:pPr>
      <w:r>
        <w:rPr>
          <w:rFonts w:ascii="Droid Sans Mono" w:eastAsia="Droid Sans Mono" w:hAnsi="Droid Sans Mono" w:cs="Droid Sans Mono"/>
          <w:sz w:val="19"/>
          <w:szCs w:val="19"/>
        </w:rPr>
        <w:t>&lt;/div&gt;</w:t>
      </w:r>
    </w:p>
    <w:p w14:paraId="22B49421" w14:textId="77777777" w:rsidR="00B33316" w:rsidRDefault="00B33316" w:rsidP="00B33316">
      <w:pPr>
        <w:pStyle w:val="normal0"/>
        <w:spacing w:before="0" w:after="50"/>
        <w:ind w:left="360"/>
      </w:pPr>
    </w:p>
    <w:p w14:paraId="04A38D5C" w14:textId="77777777" w:rsidR="00B33316" w:rsidRDefault="00B33316" w:rsidP="00B33316">
      <w:pPr>
        <w:pStyle w:val="normal0"/>
        <w:numPr>
          <w:ilvl w:val="0"/>
          <w:numId w:val="9"/>
        </w:numPr>
        <w:tabs>
          <w:tab w:val="left" w:pos="360"/>
        </w:tabs>
        <w:spacing w:before="0"/>
        <w:ind w:right="360" w:hanging="363"/>
      </w:pPr>
      <w:r>
        <w:rPr>
          <w:rFonts w:ascii="Times New Roman" w:eastAsia="Times New Roman" w:hAnsi="Times New Roman" w:cs="Times New Roman"/>
          <w:sz w:val="22"/>
          <w:szCs w:val="22"/>
        </w:rPr>
        <w:t>Add the client-side JavaScript. It will submit messages to the server and render messages when they are emitted from the server:</w:t>
      </w:r>
    </w:p>
    <w:p w14:paraId="1172ADF5" w14:textId="77777777" w:rsidR="00B33316" w:rsidRDefault="00B33316" w:rsidP="00B33316">
      <w:pPr>
        <w:pStyle w:val="normal0"/>
        <w:spacing w:before="0" w:after="50"/>
        <w:ind w:left="720"/>
      </w:pPr>
      <w:r>
        <w:rPr>
          <w:rFonts w:ascii="Droid Sans Mono" w:eastAsia="Droid Sans Mono" w:hAnsi="Droid Sans Mono" w:cs="Droid Sans Mono"/>
          <w:sz w:val="19"/>
          <w:szCs w:val="19"/>
        </w:rPr>
        <w:t>// Update the users count</w:t>
      </w:r>
    </w:p>
    <w:p w14:paraId="778857EF" w14:textId="77777777" w:rsidR="00B33316" w:rsidRDefault="00B33316" w:rsidP="00B33316">
      <w:pPr>
        <w:pStyle w:val="normal0"/>
        <w:spacing w:before="0" w:after="50"/>
        <w:ind w:left="720"/>
      </w:pPr>
      <w:r>
        <w:rPr>
          <w:rFonts w:ascii="Droid Sans Mono" w:eastAsia="Droid Sans Mono" w:hAnsi="Droid Sans Mono" w:cs="Droid Sans Mono"/>
          <w:sz w:val="19"/>
          <w:szCs w:val="19"/>
        </w:rPr>
        <w:t>socket.on('message.sent', function (data) {</w:t>
      </w:r>
    </w:p>
    <w:p w14:paraId="44A2540D" w14:textId="77777777" w:rsidR="00B33316" w:rsidRDefault="00B33316" w:rsidP="00B33316">
      <w:pPr>
        <w:pStyle w:val="normal0"/>
        <w:spacing w:before="0" w:after="50"/>
        <w:ind w:left="720"/>
      </w:pPr>
      <w:r>
        <w:rPr>
          <w:rFonts w:ascii="Droid Sans Mono" w:eastAsia="Droid Sans Mono" w:hAnsi="Droid Sans Mono" w:cs="Droid Sans Mono"/>
          <w:sz w:val="19"/>
          <w:szCs w:val="19"/>
        </w:rPr>
        <w:t xml:space="preserve">    $('#messages').prepend(`</w:t>
      </w:r>
    </w:p>
    <w:p w14:paraId="227F43AD" w14:textId="77777777" w:rsidR="00B33316" w:rsidRDefault="00B33316" w:rsidP="00B33316">
      <w:pPr>
        <w:pStyle w:val="normal0"/>
        <w:spacing w:before="0" w:after="50"/>
        <w:ind w:left="720"/>
      </w:pPr>
      <w:r>
        <w:rPr>
          <w:rFonts w:ascii="Droid Sans Mono" w:eastAsia="Droid Sans Mono" w:hAnsi="Droid Sans Mono" w:cs="Droid Sans Mono"/>
          <w:sz w:val="19"/>
          <w:szCs w:val="19"/>
        </w:rPr>
        <w:t>&lt;div&gt;</w:t>
      </w:r>
    </w:p>
    <w:p w14:paraId="07540C3B" w14:textId="77777777" w:rsidR="00B33316" w:rsidRDefault="00B33316" w:rsidP="00B33316">
      <w:pPr>
        <w:pStyle w:val="normal0"/>
        <w:spacing w:before="0" w:after="50"/>
        <w:ind w:left="720"/>
      </w:pPr>
      <w:r>
        <w:rPr>
          <w:rFonts w:ascii="Droid Sans Mono" w:eastAsia="Droid Sans Mono" w:hAnsi="Droid Sans Mono" w:cs="Droid Sans Mono"/>
          <w:sz w:val="19"/>
          <w:szCs w:val="19"/>
        </w:rPr>
        <w:t xml:space="preserve">    &lt;hr /&gt;</w:t>
      </w:r>
    </w:p>
    <w:p w14:paraId="3E65F8BE" w14:textId="77777777" w:rsidR="00B33316" w:rsidRDefault="00B33316" w:rsidP="00B33316">
      <w:pPr>
        <w:pStyle w:val="normal0"/>
        <w:spacing w:before="0" w:after="50"/>
        <w:ind w:left="720"/>
      </w:pPr>
      <w:r>
        <w:rPr>
          <w:rFonts w:ascii="Droid Sans Mono" w:eastAsia="Droid Sans Mono" w:hAnsi="Droid Sans Mono" w:cs="Droid Sans Mono"/>
          <w:sz w:val="19"/>
          <w:szCs w:val="19"/>
        </w:rPr>
        <w:t xml:space="preserve">    &lt;div&gt;&lt;strong&gt;${data.username}&lt;/strong&gt;&lt;/div&gt;</w:t>
      </w:r>
    </w:p>
    <w:p w14:paraId="69046B89" w14:textId="77777777" w:rsidR="00B33316" w:rsidRDefault="00B33316" w:rsidP="00B33316">
      <w:pPr>
        <w:pStyle w:val="normal0"/>
        <w:spacing w:before="0" w:after="50"/>
        <w:ind w:left="720"/>
      </w:pPr>
      <w:r>
        <w:rPr>
          <w:rFonts w:ascii="Droid Sans Mono" w:eastAsia="Droid Sans Mono" w:hAnsi="Droid Sans Mono" w:cs="Droid Sans Mono"/>
          <w:sz w:val="19"/>
          <w:szCs w:val="19"/>
        </w:rPr>
        <w:t xml:space="preserve">    &lt;p&gt;${data.message}&lt;/p&gt;</w:t>
      </w:r>
    </w:p>
    <w:p w14:paraId="699E50CA" w14:textId="77777777" w:rsidR="00B33316" w:rsidRDefault="00B33316" w:rsidP="00B33316">
      <w:pPr>
        <w:pStyle w:val="normal0"/>
        <w:spacing w:before="0" w:after="50"/>
        <w:ind w:left="720"/>
      </w:pPr>
      <w:r>
        <w:rPr>
          <w:rFonts w:ascii="Droid Sans Mono" w:eastAsia="Droid Sans Mono" w:hAnsi="Droid Sans Mono" w:cs="Droid Sans Mono"/>
          <w:sz w:val="19"/>
          <w:szCs w:val="19"/>
        </w:rPr>
        <w:t>&lt;/div&gt;</w:t>
      </w:r>
    </w:p>
    <w:p w14:paraId="798E5668" w14:textId="77777777" w:rsidR="00B33316" w:rsidRDefault="00B33316" w:rsidP="00B33316">
      <w:pPr>
        <w:pStyle w:val="normal0"/>
        <w:spacing w:before="0" w:after="50"/>
        <w:ind w:left="720"/>
      </w:pPr>
      <w:r>
        <w:rPr>
          <w:rFonts w:ascii="Droid Sans Mono" w:eastAsia="Droid Sans Mono" w:hAnsi="Droid Sans Mono" w:cs="Droid Sans Mono"/>
          <w:sz w:val="19"/>
          <w:szCs w:val="19"/>
        </w:rPr>
        <w:t xml:space="preserve">    `);</w:t>
      </w:r>
    </w:p>
    <w:p w14:paraId="6495CBBD" w14:textId="77777777" w:rsidR="00B33316" w:rsidRDefault="00B33316" w:rsidP="00B33316">
      <w:pPr>
        <w:pStyle w:val="normal0"/>
        <w:spacing w:before="0" w:after="50"/>
        <w:ind w:left="720"/>
      </w:pPr>
      <w:r>
        <w:rPr>
          <w:rFonts w:ascii="Droid Sans Mono" w:eastAsia="Droid Sans Mono" w:hAnsi="Droid Sans Mono" w:cs="Droid Sans Mono"/>
          <w:sz w:val="19"/>
          <w:szCs w:val="19"/>
        </w:rPr>
        <w:t>});</w:t>
      </w:r>
    </w:p>
    <w:p w14:paraId="61B60A85" w14:textId="77777777" w:rsidR="00B33316" w:rsidRDefault="00B33316" w:rsidP="00B33316">
      <w:pPr>
        <w:pStyle w:val="normal0"/>
        <w:spacing w:before="0" w:after="50"/>
        <w:ind w:left="720"/>
      </w:pPr>
    </w:p>
    <w:p w14:paraId="1FBE69A2" w14:textId="77777777" w:rsidR="00B33316" w:rsidRDefault="00B33316" w:rsidP="00B33316">
      <w:pPr>
        <w:pStyle w:val="normal0"/>
        <w:spacing w:before="0" w:after="50"/>
        <w:ind w:left="720"/>
      </w:pPr>
      <w:r>
        <w:rPr>
          <w:rFonts w:ascii="Droid Sans Mono" w:eastAsia="Droid Sans Mono" w:hAnsi="Droid Sans Mono" w:cs="Droid Sans Mono"/>
          <w:sz w:val="19"/>
          <w:szCs w:val="19"/>
        </w:rPr>
        <w:t>$(function () {</w:t>
      </w:r>
    </w:p>
    <w:p w14:paraId="66E7331B" w14:textId="77777777" w:rsidR="00B33316" w:rsidRDefault="00B33316" w:rsidP="00B33316">
      <w:pPr>
        <w:pStyle w:val="normal0"/>
        <w:spacing w:before="0" w:after="50"/>
        <w:ind w:left="720"/>
      </w:pPr>
      <w:r>
        <w:rPr>
          <w:rFonts w:ascii="Droid Sans Mono" w:eastAsia="Droid Sans Mono" w:hAnsi="Droid Sans Mono" w:cs="Droid Sans Mono"/>
          <w:sz w:val="19"/>
          <w:szCs w:val="19"/>
        </w:rPr>
        <w:t xml:space="preserve">    $('#message-form').on('submit', function (e) {</w:t>
      </w:r>
    </w:p>
    <w:p w14:paraId="4EA0890B" w14:textId="77777777" w:rsidR="00B33316" w:rsidRDefault="00B33316" w:rsidP="00B33316">
      <w:pPr>
        <w:pStyle w:val="normal0"/>
        <w:spacing w:before="0" w:after="50"/>
        <w:ind w:left="720"/>
      </w:pPr>
      <w:r>
        <w:rPr>
          <w:rFonts w:ascii="Droid Sans Mono" w:eastAsia="Droid Sans Mono" w:hAnsi="Droid Sans Mono" w:cs="Droid Sans Mono"/>
          <w:sz w:val="19"/>
          <w:szCs w:val="19"/>
        </w:rPr>
        <w:t xml:space="preserve">        e.preventDefault();</w:t>
      </w:r>
    </w:p>
    <w:p w14:paraId="7FB65CF5" w14:textId="77777777" w:rsidR="00B33316" w:rsidRDefault="00B33316" w:rsidP="00B33316">
      <w:pPr>
        <w:pStyle w:val="normal0"/>
        <w:spacing w:before="0" w:after="50"/>
        <w:ind w:left="720"/>
      </w:pPr>
      <w:r>
        <w:rPr>
          <w:rFonts w:ascii="Droid Sans Mono" w:eastAsia="Droid Sans Mono" w:hAnsi="Droid Sans Mono" w:cs="Droid Sans Mono"/>
          <w:sz w:val="19"/>
          <w:szCs w:val="19"/>
        </w:rPr>
        <w:t xml:space="preserve">        socket.emit('message.send', {</w:t>
      </w:r>
    </w:p>
    <w:p w14:paraId="12192DC6" w14:textId="77777777" w:rsidR="00B33316" w:rsidRDefault="00B33316" w:rsidP="00B33316">
      <w:pPr>
        <w:pStyle w:val="normal0"/>
        <w:spacing w:before="0" w:after="50"/>
        <w:ind w:left="720"/>
      </w:pPr>
      <w:r>
        <w:rPr>
          <w:rFonts w:ascii="Droid Sans Mono" w:eastAsia="Droid Sans Mono" w:hAnsi="Droid Sans Mono" w:cs="Droid Sans Mono"/>
          <w:sz w:val="19"/>
          <w:szCs w:val="19"/>
        </w:rPr>
        <w:t xml:space="preserve">            message: $('#message').val(),</w:t>
      </w:r>
    </w:p>
    <w:p w14:paraId="6AFDC7B0" w14:textId="77777777" w:rsidR="00B33316" w:rsidRDefault="00B33316" w:rsidP="00B33316">
      <w:pPr>
        <w:pStyle w:val="normal0"/>
        <w:spacing w:before="0" w:after="50"/>
        <w:ind w:left="720"/>
      </w:pPr>
      <w:r>
        <w:rPr>
          <w:rFonts w:ascii="Droid Sans Mono" w:eastAsia="Droid Sans Mono" w:hAnsi="Droid Sans Mono" w:cs="Droid Sans Mono"/>
          <w:sz w:val="19"/>
          <w:szCs w:val="19"/>
        </w:rPr>
        <w:t xml:space="preserve">            username: $('#username').val()</w:t>
      </w:r>
    </w:p>
    <w:p w14:paraId="24E2A513" w14:textId="77777777" w:rsidR="00B33316" w:rsidRDefault="00B33316" w:rsidP="00B33316">
      <w:pPr>
        <w:pStyle w:val="normal0"/>
        <w:spacing w:before="0" w:after="50"/>
        <w:ind w:left="720"/>
      </w:pPr>
      <w:r>
        <w:rPr>
          <w:rFonts w:ascii="Droid Sans Mono" w:eastAsia="Droid Sans Mono" w:hAnsi="Droid Sans Mono" w:cs="Droid Sans Mono"/>
          <w:sz w:val="19"/>
          <w:szCs w:val="19"/>
        </w:rPr>
        <w:t xml:space="preserve">        });</w:t>
      </w:r>
    </w:p>
    <w:p w14:paraId="25E38061" w14:textId="77777777" w:rsidR="00B33316" w:rsidRDefault="00B33316" w:rsidP="00B33316">
      <w:pPr>
        <w:pStyle w:val="normal0"/>
        <w:spacing w:before="0" w:after="50"/>
        <w:ind w:left="720"/>
      </w:pPr>
      <w:r>
        <w:rPr>
          <w:rFonts w:ascii="Droid Sans Mono" w:eastAsia="Droid Sans Mono" w:hAnsi="Droid Sans Mono" w:cs="Droid Sans Mono"/>
          <w:sz w:val="19"/>
          <w:szCs w:val="19"/>
        </w:rPr>
        <w:t xml:space="preserve">    });</w:t>
      </w:r>
    </w:p>
    <w:p w14:paraId="23C0BEBD" w14:textId="77777777" w:rsidR="00B33316" w:rsidRDefault="00B33316" w:rsidP="00B33316">
      <w:pPr>
        <w:pStyle w:val="normal0"/>
        <w:spacing w:before="0" w:after="50"/>
        <w:ind w:left="720"/>
      </w:pPr>
      <w:r>
        <w:rPr>
          <w:rFonts w:ascii="Droid Sans Mono" w:eastAsia="Droid Sans Mono" w:hAnsi="Droid Sans Mono" w:cs="Droid Sans Mono"/>
          <w:sz w:val="19"/>
          <w:szCs w:val="19"/>
        </w:rPr>
        <w:t>});</w:t>
      </w:r>
    </w:p>
    <w:p w14:paraId="346226A9" w14:textId="77777777" w:rsidR="00B33316" w:rsidRDefault="00B33316" w:rsidP="00B33316">
      <w:pPr>
        <w:pStyle w:val="Heading2"/>
      </w:pPr>
      <w:bookmarkStart w:id="11" w:name="h.2et92p0" w:colFirst="0" w:colLast="0"/>
      <w:bookmarkEnd w:id="11"/>
      <w:r>
        <w:t>How It Works...</w:t>
      </w:r>
    </w:p>
    <w:p w14:paraId="3471FE9B" w14:textId="77777777" w:rsidR="00B33316" w:rsidRDefault="00B33316" w:rsidP="00B33316">
      <w:pPr>
        <w:pStyle w:val="normal0"/>
        <w:spacing w:before="0" w:after="120"/>
      </w:pPr>
      <w:r>
        <w:rPr>
          <w:rFonts w:ascii="Times New Roman" w:eastAsia="Times New Roman" w:hAnsi="Times New Roman" w:cs="Times New Roman"/>
          <w:sz w:val="22"/>
          <w:szCs w:val="22"/>
        </w:rPr>
        <w:t>The server-side code is acting as a hub for incoming messages. When new messages come in, it emits them to all of the connected sockets.</w:t>
      </w:r>
    </w:p>
    <w:p w14:paraId="144158A7" w14:textId="77777777" w:rsidR="00B33316" w:rsidRDefault="00B33316" w:rsidP="00B33316">
      <w:pPr>
        <w:pStyle w:val="normal0"/>
        <w:spacing w:before="0" w:after="120"/>
      </w:pPr>
      <w:r>
        <w:rPr>
          <w:rFonts w:ascii="Times New Roman" w:eastAsia="Times New Roman" w:hAnsi="Times New Roman" w:cs="Times New Roman"/>
          <w:sz w:val="22"/>
          <w:szCs w:val="22"/>
        </w:rPr>
        <w:t xml:space="preserve">We are submitting the messages from our form on the client-side. We are also rendering the new messages when they are emitted from the server. In this way, the client who is emitting the message will listen for the same </w:t>
      </w:r>
      <w:r>
        <w:rPr>
          <w:rFonts w:ascii="Droid Sans Mono" w:eastAsia="Droid Sans Mono" w:hAnsi="Droid Sans Mono" w:cs="Droid Sans Mono"/>
          <w:color w:val="747959"/>
          <w:sz w:val="19"/>
          <w:szCs w:val="19"/>
        </w:rPr>
        <w:t>message.sent</w:t>
      </w:r>
      <w:r>
        <w:rPr>
          <w:rFonts w:ascii="Times New Roman" w:eastAsia="Times New Roman" w:hAnsi="Times New Roman" w:cs="Times New Roman"/>
          <w:sz w:val="22"/>
          <w:szCs w:val="22"/>
        </w:rPr>
        <w:t xml:space="preserve"> event as all of the other clients.</w:t>
      </w:r>
    </w:p>
    <w:p w14:paraId="29F2B811" w14:textId="77777777" w:rsidR="00B33316" w:rsidRDefault="00B33316" w:rsidP="00B33316">
      <w:pPr>
        <w:pStyle w:val="Heading2"/>
      </w:pPr>
      <w:r>
        <w:t>There’s More...</w:t>
      </w:r>
    </w:p>
    <w:p w14:paraId="5F8C1CE5" w14:textId="77777777" w:rsidR="00B33316" w:rsidRDefault="00B33316" w:rsidP="00B33316">
      <w:pPr>
        <w:pStyle w:val="normal0"/>
        <w:spacing w:before="0" w:after="120"/>
      </w:pPr>
      <w:r>
        <w:rPr>
          <w:rFonts w:ascii="Times New Roman" w:eastAsia="Times New Roman" w:hAnsi="Times New Roman" w:cs="Times New Roman"/>
          <w:sz w:val="22"/>
          <w:szCs w:val="22"/>
        </w:rPr>
        <w:t>The messages in this simple example will not be persisted. That means that when the client first loads the page, there will not be any messages in the interface. They will only get messages when new messages are posted after the page is loaded.</w:t>
      </w:r>
    </w:p>
    <w:p w14:paraId="1D3D6A4A" w14:textId="77777777" w:rsidR="00B33316" w:rsidRDefault="00B33316" w:rsidP="00B33316">
      <w:pPr>
        <w:pStyle w:val="normal0"/>
        <w:spacing w:before="0" w:after="120"/>
      </w:pPr>
      <w:r>
        <w:rPr>
          <w:rFonts w:ascii="Times New Roman" w:eastAsia="Times New Roman" w:hAnsi="Times New Roman" w:cs="Times New Roman"/>
          <w:sz w:val="22"/>
          <w:szCs w:val="22"/>
        </w:rPr>
        <w:t xml:space="preserve">To show all of the messages that occurred before the page load, we would need to maintain them somehow and emit them when the socket </w:t>
      </w:r>
      <w:r>
        <w:rPr>
          <w:rFonts w:ascii="Droid Sans Mono" w:eastAsia="Droid Sans Mono" w:hAnsi="Droid Sans Mono" w:cs="Droid Sans Mono"/>
          <w:color w:val="747959"/>
          <w:sz w:val="19"/>
          <w:szCs w:val="19"/>
        </w:rPr>
        <w:t>connection</w:t>
      </w:r>
      <w:r>
        <w:rPr>
          <w:rFonts w:ascii="Times New Roman" w:eastAsia="Times New Roman" w:hAnsi="Times New Roman" w:cs="Times New Roman"/>
          <w:sz w:val="22"/>
          <w:szCs w:val="22"/>
        </w:rPr>
        <w:t xml:space="preserve"> event is fired on the server.</w:t>
      </w:r>
    </w:p>
    <w:p w14:paraId="58235E57" w14:textId="77777777" w:rsidR="00B33316" w:rsidRDefault="00B33316" w:rsidP="00B33316">
      <w:pPr>
        <w:pStyle w:val="normal0"/>
        <w:spacing w:before="0" w:after="120"/>
      </w:pPr>
      <w:r>
        <w:rPr>
          <w:rFonts w:ascii="Times New Roman" w:eastAsia="Times New Roman" w:hAnsi="Times New Roman" w:cs="Times New Roman"/>
          <w:sz w:val="22"/>
          <w:szCs w:val="22"/>
        </w:rPr>
        <w:t>We could hold an array of posted messages in memory, for example, and emit them when the page is loaded. The downside to the in-memory approach is that when the server is restarted, all of the messages that we previously in memory wouldbe lost.</w:t>
      </w:r>
    </w:p>
    <w:p w14:paraId="5FE7180E" w14:textId="77777777" w:rsidR="00B33316" w:rsidRDefault="00B33316" w:rsidP="00B33316">
      <w:pPr>
        <w:pStyle w:val="normal0"/>
        <w:spacing w:before="0" w:after="120"/>
      </w:pPr>
      <w:r>
        <w:rPr>
          <w:rFonts w:ascii="Times New Roman" w:eastAsia="Times New Roman" w:hAnsi="Times New Roman" w:cs="Times New Roman"/>
          <w:sz w:val="22"/>
          <w:szCs w:val="22"/>
        </w:rPr>
        <w:t>A better approach would be to keep the messages in a database and fetch the previously posted messages when the connection is made.</w:t>
      </w:r>
    </w:p>
    <w:p w14:paraId="3F92B2DE" w14:textId="77777777" w:rsidR="00B33316" w:rsidRDefault="00B33316" w:rsidP="00B33316">
      <w:pPr>
        <w:pStyle w:val="Heading1"/>
      </w:pPr>
      <w:r>
        <w:t>Managing the Socket Lifecycle</w:t>
      </w:r>
    </w:p>
    <w:p w14:paraId="79E4CA0F" w14:textId="77777777" w:rsidR="00B33316" w:rsidRDefault="00B33316" w:rsidP="00B33316">
      <w:pPr>
        <w:pStyle w:val="normal0"/>
        <w:spacing w:before="0" w:after="120"/>
      </w:pPr>
      <w:r>
        <w:rPr>
          <w:rFonts w:ascii="Times New Roman" w:eastAsia="Times New Roman" w:hAnsi="Times New Roman" w:cs="Times New Roman"/>
          <w:sz w:val="22"/>
          <w:szCs w:val="22"/>
        </w:rPr>
        <w:t>If our server is maintaining a list of our connected sockets, it should always be mindful of when a socket disconnects.</w:t>
      </w:r>
    </w:p>
    <w:p w14:paraId="5928925D" w14:textId="77777777" w:rsidR="00B33316" w:rsidRDefault="00B33316" w:rsidP="00B33316">
      <w:pPr>
        <w:pStyle w:val="normal0"/>
        <w:spacing w:before="0" w:after="120"/>
      </w:pPr>
      <w:r>
        <w:rPr>
          <w:rFonts w:ascii="Times New Roman" w:eastAsia="Times New Roman" w:hAnsi="Times New Roman" w:cs="Times New Roman"/>
          <w:sz w:val="22"/>
          <w:szCs w:val="22"/>
        </w:rPr>
        <w:t>A socket can disconnect for any number of reasons. The user may navigate away from the webpage that the WebSocket connection is on. The user’s Internet may go down.</w:t>
      </w:r>
    </w:p>
    <w:p w14:paraId="0483EFCD" w14:textId="77777777" w:rsidR="00B33316" w:rsidRDefault="00B33316" w:rsidP="00B33316">
      <w:pPr>
        <w:pStyle w:val="normal0"/>
        <w:spacing w:before="0" w:after="120"/>
      </w:pPr>
      <w:r>
        <w:rPr>
          <w:rFonts w:ascii="Times New Roman" w:eastAsia="Times New Roman" w:hAnsi="Times New Roman" w:cs="Times New Roman"/>
          <w:sz w:val="22"/>
          <w:szCs w:val="22"/>
        </w:rPr>
        <w:t xml:space="preserve">When these things happen, we can tap into the </w:t>
      </w:r>
      <w:r>
        <w:rPr>
          <w:rFonts w:ascii="Droid Sans Mono" w:eastAsia="Droid Sans Mono" w:hAnsi="Droid Sans Mono" w:cs="Droid Sans Mono"/>
          <w:color w:val="747959"/>
          <w:sz w:val="19"/>
          <w:szCs w:val="19"/>
        </w:rPr>
        <w:t>disconnect</w:t>
      </w:r>
      <w:r>
        <w:rPr>
          <w:rFonts w:ascii="Times New Roman" w:eastAsia="Times New Roman" w:hAnsi="Times New Roman" w:cs="Times New Roman"/>
          <w:sz w:val="22"/>
          <w:szCs w:val="22"/>
        </w:rPr>
        <w:t xml:space="preserve"> event to notify the client-side that the socket is no longer </w:t>
      </w:r>
      <w:r>
        <w:t>available.</w:t>
      </w:r>
      <w:commentRangeStart w:id="12"/>
      <w:del w:id="13" w:author="Mayur Pawanikar" w:date="2015-08-17T13:31:00Z">
        <w:r>
          <w:rPr>
            <w:rFonts w:ascii="Times New Roman" w:eastAsia="Times New Roman" w:hAnsi="Times New Roman" w:cs="Times New Roman"/>
            <w:sz w:val="22"/>
            <w:szCs w:val="22"/>
          </w:rPr>
          <w:delText>available</w:delText>
        </w:r>
        <w:commentRangeEnd w:id="12"/>
        <w:r>
          <w:commentReference w:id="12"/>
        </w:r>
        <w:r>
          <w:rPr>
            <w:rFonts w:ascii="Times New Roman" w:eastAsia="Times New Roman" w:hAnsi="Times New Roman" w:cs="Times New Roman"/>
            <w:sz w:val="22"/>
            <w:szCs w:val="22"/>
          </w:rPr>
          <w:delText>.</w:delText>
        </w:r>
      </w:del>
    </w:p>
    <w:p w14:paraId="5493422B" w14:textId="77777777" w:rsidR="00B33316" w:rsidRDefault="00B33316" w:rsidP="00B33316">
      <w:pPr>
        <w:pStyle w:val="Heading2"/>
      </w:pPr>
      <w:r>
        <w:t>How To Do It...</w:t>
      </w:r>
    </w:p>
    <w:p w14:paraId="305E5C64" w14:textId="77777777" w:rsidR="00B33316" w:rsidRDefault="00B33316" w:rsidP="00B33316">
      <w:pPr>
        <w:pStyle w:val="normal0"/>
        <w:spacing w:before="0" w:after="120"/>
      </w:pPr>
      <w:r>
        <w:rPr>
          <w:rFonts w:ascii="Times New Roman" w:eastAsia="Times New Roman" w:hAnsi="Times New Roman" w:cs="Times New Roman"/>
          <w:sz w:val="22"/>
          <w:szCs w:val="22"/>
        </w:rPr>
        <w:t>To remove references to disconnected sockets, follow these steps:</w:t>
      </w:r>
    </w:p>
    <w:p w14:paraId="2F0B29F7" w14:textId="77777777" w:rsidR="00B33316" w:rsidRDefault="00B33316" w:rsidP="00B33316">
      <w:pPr>
        <w:pStyle w:val="normal0"/>
        <w:numPr>
          <w:ilvl w:val="0"/>
          <w:numId w:val="10"/>
        </w:numPr>
        <w:tabs>
          <w:tab w:val="left" w:pos="360"/>
        </w:tabs>
        <w:spacing w:before="0"/>
        <w:ind w:right="360" w:hanging="363"/>
        <w:pPrChange w:id="14" w:author="Mayur Pawanikar" w:date="2015-05-29T13:24:00Z">
          <w:pPr>
            <w:pStyle w:val="normal0"/>
            <w:numPr>
              <w:numId w:val="1"/>
            </w:numPr>
            <w:tabs>
              <w:tab w:val="num" w:pos="0"/>
              <w:tab w:val="left" w:pos="360"/>
            </w:tabs>
            <w:spacing w:before="0"/>
            <w:ind w:left="480" w:right="360" w:hanging="363"/>
          </w:pPr>
        </w:pPrChange>
      </w:pPr>
      <w:r>
        <w:rPr>
          <w:rFonts w:ascii="Times New Roman" w:eastAsia="Times New Roman" w:hAnsi="Times New Roman" w:cs="Times New Roman"/>
          <w:sz w:val="22"/>
          <w:szCs w:val="22"/>
        </w:rPr>
        <w:t xml:space="preserve">Listen for the socket </w:t>
      </w:r>
      <w:r>
        <w:rPr>
          <w:rFonts w:ascii="Droid Sans Mono" w:eastAsia="Droid Sans Mono" w:hAnsi="Droid Sans Mono" w:cs="Droid Sans Mono"/>
          <w:color w:val="747959"/>
          <w:sz w:val="19"/>
          <w:szCs w:val="19"/>
        </w:rPr>
        <w:t>disconnect</w:t>
      </w:r>
      <w:r>
        <w:rPr>
          <w:rFonts w:ascii="Times New Roman" w:eastAsia="Times New Roman" w:hAnsi="Times New Roman" w:cs="Times New Roman"/>
          <w:sz w:val="22"/>
          <w:szCs w:val="22"/>
        </w:rPr>
        <w:t xml:space="preserve"> event on the server-side. When it occurs,we will emit an event back to the clients with the ID of the socket that was disconnected. Socket.IO associates every socket with a unique ID, which we can use to manage our sockets.</w:t>
      </w:r>
    </w:p>
    <w:p w14:paraId="5A55C710" w14:textId="77777777" w:rsidR="00B33316" w:rsidRDefault="00B33316" w:rsidP="00B33316">
      <w:pPr>
        <w:pStyle w:val="normal0"/>
        <w:spacing w:before="0" w:after="50"/>
        <w:ind w:left="360"/>
      </w:pPr>
      <w:r>
        <w:rPr>
          <w:rFonts w:ascii="Droid Sans Mono" w:eastAsia="Droid Sans Mono" w:hAnsi="Droid Sans Mono" w:cs="Droid Sans Mono"/>
          <w:sz w:val="19"/>
          <w:szCs w:val="19"/>
        </w:rPr>
        <w:t>io.on('connection', function (socket) {</w:t>
      </w:r>
    </w:p>
    <w:p w14:paraId="27C2A4F4" w14:textId="77777777" w:rsidR="00B33316" w:rsidRDefault="00B33316" w:rsidP="00B33316">
      <w:pPr>
        <w:pStyle w:val="normal0"/>
        <w:spacing w:before="0" w:after="50"/>
        <w:ind w:left="360"/>
      </w:pPr>
      <w:r>
        <w:rPr>
          <w:rFonts w:ascii="Droid Sans Mono" w:eastAsia="Droid Sans Mono" w:hAnsi="Droid Sans Mono" w:cs="Droid Sans Mono"/>
          <w:sz w:val="19"/>
          <w:szCs w:val="19"/>
        </w:rPr>
        <w:t>io.emit('user.add', socket.id);</w:t>
      </w:r>
    </w:p>
    <w:p w14:paraId="713EECF2" w14:textId="77777777" w:rsidR="00B33316" w:rsidRDefault="00B33316" w:rsidP="00B33316">
      <w:pPr>
        <w:pStyle w:val="normal0"/>
        <w:spacing w:before="0" w:after="50"/>
        <w:ind w:left="360"/>
      </w:pPr>
    </w:p>
    <w:p w14:paraId="1614E49F" w14:textId="77777777" w:rsidR="00B33316" w:rsidRDefault="00B33316" w:rsidP="00B33316">
      <w:pPr>
        <w:pStyle w:val="normal0"/>
        <w:spacing w:before="0" w:after="50"/>
        <w:ind w:left="360"/>
      </w:pPr>
      <w:r>
        <w:rPr>
          <w:rFonts w:ascii="Droid Sans Mono" w:eastAsia="Droid Sans Mono" w:hAnsi="Droid Sans Mono" w:cs="Droid Sans Mono"/>
          <w:sz w:val="19"/>
          <w:szCs w:val="19"/>
        </w:rPr>
        <w:t>socket.on('disconnect', function () {</w:t>
      </w:r>
    </w:p>
    <w:p w14:paraId="3A936009" w14:textId="77777777" w:rsidR="00B33316" w:rsidRDefault="00B33316" w:rsidP="00B33316">
      <w:pPr>
        <w:pStyle w:val="normal0"/>
        <w:spacing w:before="0" w:after="50"/>
        <w:ind w:left="360"/>
      </w:pPr>
      <w:r>
        <w:rPr>
          <w:rFonts w:ascii="Droid Sans Mono" w:eastAsia="Droid Sans Mono" w:hAnsi="Droid Sans Mono" w:cs="Droid Sans Mono"/>
          <w:sz w:val="19"/>
          <w:szCs w:val="19"/>
        </w:rPr>
        <w:t>io.emit('user.remove', socket.id)</w:t>
      </w:r>
    </w:p>
    <w:p w14:paraId="42D7FC8E"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w:t>
      </w:r>
    </w:p>
    <w:p w14:paraId="7300B1C5" w14:textId="77777777" w:rsidR="00B33316" w:rsidRDefault="00B33316" w:rsidP="00B33316">
      <w:pPr>
        <w:pStyle w:val="normal0"/>
        <w:spacing w:before="0" w:after="50"/>
        <w:ind w:left="360"/>
      </w:pPr>
      <w:r>
        <w:rPr>
          <w:rFonts w:ascii="Droid Sans Mono" w:eastAsia="Droid Sans Mono" w:hAnsi="Droid Sans Mono" w:cs="Droid Sans Mono"/>
          <w:sz w:val="19"/>
          <w:szCs w:val="19"/>
        </w:rPr>
        <w:t>});</w:t>
      </w:r>
    </w:p>
    <w:p w14:paraId="7CB0B8C4" w14:textId="77777777" w:rsidR="00B33316" w:rsidRDefault="00B33316" w:rsidP="00B33316">
      <w:pPr>
        <w:pStyle w:val="normal0"/>
        <w:spacing w:before="0" w:after="50"/>
        <w:ind w:left="360"/>
      </w:pPr>
    </w:p>
    <w:p w14:paraId="22AD2E1E" w14:textId="77777777" w:rsidR="00B33316" w:rsidRDefault="00B33316" w:rsidP="00B33316">
      <w:pPr>
        <w:pStyle w:val="normal0"/>
        <w:numPr>
          <w:ilvl w:val="0"/>
          <w:numId w:val="9"/>
        </w:numPr>
        <w:tabs>
          <w:tab w:val="left" w:pos="360"/>
        </w:tabs>
        <w:spacing w:before="0"/>
        <w:ind w:right="360" w:hanging="363"/>
      </w:pPr>
      <w:r>
        <w:rPr>
          <w:rFonts w:ascii="Times New Roman" w:eastAsia="Times New Roman" w:hAnsi="Times New Roman" w:cs="Times New Roman"/>
          <w:sz w:val="22"/>
          <w:szCs w:val="22"/>
        </w:rPr>
        <w:t>Add an element to your view that contains the list of users:</w:t>
      </w:r>
    </w:p>
    <w:p w14:paraId="68CEF290" w14:textId="77777777" w:rsidR="00B33316" w:rsidRDefault="00B33316" w:rsidP="00B33316">
      <w:pPr>
        <w:pStyle w:val="normal0"/>
        <w:spacing w:before="0" w:after="50"/>
        <w:ind w:left="360"/>
      </w:pPr>
      <w:r>
        <w:rPr>
          <w:rFonts w:ascii="Droid Sans Mono" w:eastAsia="Droid Sans Mono" w:hAnsi="Droid Sans Mono" w:cs="Droid Sans Mono"/>
          <w:sz w:val="19"/>
          <w:szCs w:val="19"/>
        </w:rPr>
        <w:t>&lt;div id=”users”&gt;&lt;/div&gt;</w:t>
      </w:r>
    </w:p>
    <w:p w14:paraId="663C6AF5" w14:textId="77777777" w:rsidR="00B33316" w:rsidRDefault="00B33316" w:rsidP="00B33316">
      <w:pPr>
        <w:pStyle w:val="normal0"/>
        <w:spacing w:before="0" w:after="50"/>
        <w:ind w:left="360"/>
      </w:pPr>
    </w:p>
    <w:p w14:paraId="36E02161" w14:textId="77777777" w:rsidR="00B33316" w:rsidRDefault="00B33316" w:rsidP="00B33316">
      <w:pPr>
        <w:pStyle w:val="normal0"/>
        <w:numPr>
          <w:ilvl w:val="0"/>
          <w:numId w:val="9"/>
        </w:numPr>
        <w:tabs>
          <w:tab w:val="left" w:pos="360"/>
        </w:tabs>
        <w:spacing w:before="0"/>
        <w:ind w:right="360" w:hanging="363"/>
      </w:pPr>
      <w:r>
        <w:rPr>
          <w:rFonts w:ascii="Times New Roman" w:eastAsia="Times New Roman" w:hAnsi="Times New Roman" w:cs="Times New Roman"/>
          <w:sz w:val="22"/>
          <w:szCs w:val="22"/>
        </w:rPr>
        <w:t>Finally, in the client, we will listen to the</w:t>
      </w:r>
      <w:r>
        <w:rPr>
          <w:rFonts w:ascii="Droid Sans Mono" w:eastAsia="Droid Sans Mono" w:hAnsi="Droid Sans Mono" w:cs="Droid Sans Mono"/>
          <w:color w:val="747959"/>
          <w:sz w:val="19"/>
          <w:szCs w:val="19"/>
        </w:rPr>
        <w:t>user.add</w:t>
      </w:r>
      <w:r>
        <w:rPr>
          <w:rFonts w:ascii="Times New Roman" w:eastAsia="Times New Roman" w:hAnsi="Times New Roman" w:cs="Times New Roman"/>
          <w:sz w:val="22"/>
          <w:szCs w:val="22"/>
        </w:rPr>
        <w:t xml:space="preserve"> and </w:t>
      </w:r>
      <w:r>
        <w:rPr>
          <w:rFonts w:ascii="Droid Sans Mono" w:eastAsia="Droid Sans Mono" w:hAnsi="Droid Sans Mono" w:cs="Droid Sans Mono"/>
          <w:color w:val="747959"/>
          <w:sz w:val="19"/>
          <w:szCs w:val="19"/>
        </w:rPr>
        <w:t>user.remove</w:t>
      </w:r>
      <w:r>
        <w:rPr>
          <w:rFonts w:ascii="Times New Roman" w:eastAsia="Times New Roman" w:hAnsi="Times New Roman" w:cs="Times New Roman"/>
          <w:sz w:val="22"/>
          <w:szCs w:val="22"/>
        </w:rPr>
        <w:t>events to add or remove users as they are connected or disconnected:</w:t>
      </w:r>
    </w:p>
    <w:p w14:paraId="4F6D610D" w14:textId="77777777" w:rsidR="00B33316" w:rsidRDefault="00B33316" w:rsidP="00B33316">
      <w:pPr>
        <w:pStyle w:val="normal0"/>
        <w:spacing w:before="0" w:after="50"/>
        <w:ind w:left="360"/>
      </w:pPr>
      <w:r>
        <w:rPr>
          <w:rFonts w:ascii="Droid Sans Mono" w:eastAsia="Droid Sans Mono" w:hAnsi="Droid Sans Mono" w:cs="Droid Sans Mono"/>
          <w:sz w:val="19"/>
          <w:szCs w:val="19"/>
        </w:rPr>
        <w:t>socket.on('user.add', function (id) {</w:t>
      </w:r>
    </w:p>
    <w:p w14:paraId="32310F42"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$('#users').prepend(`&lt;p id="${id}"&gt;${id}&lt;/p&gt;`);</w:t>
      </w:r>
    </w:p>
    <w:p w14:paraId="1F232128" w14:textId="77777777" w:rsidR="00B33316" w:rsidRDefault="00B33316" w:rsidP="00B33316">
      <w:pPr>
        <w:pStyle w:val="normal0"/>
        <w:spacing w:before="0" w:after="50"/>
        <w:ind w:left="360"/>
      </w:pPr>
      <w:r>
        <w:rPr>
          <w:rFonts w:ascii="Droid Sans Mono" w:eastAsia="Droid Sans Mono" w:hAnsi="Droid Sans Mono" w:cs="Droid Sans Mono"/>
          <w:sz w:val="19"/>
          <w:szCs w:val="19"/>
        </w:rPr>
        <w:t>});</w:t>
      </w:r>
    </w:p>
    <w:p w14:paraId="21BBCEA1" w14:textId="77777777" w:rsidR="00B33316" w:rsidRDefault="00B33316" w:rsidP="00B33316">
      <w:pPr>
        <w:pStyle w:val="normal0"/>
        <w:spacing w:before="0" w:after="50"/>
        <w:ind w:left="360"/>
      </w:pPr>
    </w:p>
    <w:p w14:paraId="3CF2BAD3" w14:textId="77777777" w:rsidR="00B33316" w:rsidRDefault="00B33316" w:rsidP="00B33316">
      <w:pPr>
        <w:pStyle w:val="normal0"/>
        <w:spacing w:before="0" w:after="50"/>
        <w:ind w:left="360"/>
      </w:pPr>
      <w:r>
        <w:rPr>
          <w:rFonts w:ascii="Droid Sans Mono" w:eastAsia="Droid Sans Mono" w:hAnsi="Droid Sans Mono" w:cs="Droid Sans Mono"/>
          <w:sz w:val="19"/>
          <w:szCs w:val="19"/>
        </w:rPr>
        <w:t>socket.on('user.remove', function (id) {</w:t>
      </w:r>
    </w:p>
    <w:p w14:paraId="46F5FD4E"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$(`#${id}`).remove();</w:t>
      </w:r>
    </w:p>
    <w:p w14:paraId="66036C34" w14:textId="77777777" w:rsidR="00B33316" w:rsidRDefault="00B33316" w:rsidP="00B33316">
      <w:pPr>
        <w:pStyle w:val="normal0"/>
        <w:spacing w:before="0" w:after="50"/>
        <w:ind w:left="360"/>
      </w:pPr>
      <w:r>
        <w:rPr>
          <w:rFonts w:ascii="Droid Sans Mono" w:eastAsia="Droid Sans Mono" w:hAnsi="Droid Sans Mono" w:cs="Droid Sans Mono"/>
          <w:sz w:val="19"/>
          <w:szCs w:val="19"/>
        </w:rPr>
        <w:t>});</w:t>
      </w:r>
    </w:p>
    <w:p w14:paraId="2C5B030C" w14:textId="77777777" w:rsidR="00B33316" w:rsidRDefault="00B33316" w:rsidP="00B33316">
      <w:pPr>
        <w:pStyle w:val="Heading2"/>
      </w:pPr>
      <w:r>
        <w:t>How It Works...</w:t>
      </w:r>
    </w:p>
    <w:p w14:paraId="3A90BC60" w14:textId="77777777" w:rsidR="00B33316" w:rsidRDefault="00B33316" w:rsidP="00B33316">
      <w:pPr>
        <w:pStyle w:val="normal0"/>
        <w:spacing w:before="0" w:after="120"/>
      </w:pPr>
      <w:r>
        <w:rPr>
          <w:rFonts w:ascii="Times New Roman" w:eastAsia="Times New Roman" w:hAnsi="Times New Roman" w:cs="Times New Roman"/>
          <w:sz w:val="22"/>
          <w:szCs w:val="22"/>
        </w:rPr>
        <w:t>While the ID of a socket is primarily available for internal use, when we are managing a list of connected users, it can be beneficial to have a record of the socket IDs to associate with the rendered list in our interface.</w:t>
      </w:r>
    </w:p>
    <w:p w14:paraId="5D97809F" w14:textId="77777777" w:rsidR="00B33316" w:rsidRDefault="00B33316" w:rsidP="00B33316">
      <w:pPr>
        <w:pStyle w:val="normal0"/>
        <w:spacing w:before="0" w:after="120"/>
      </w:pPr>
      <w:r>
        <w:rPr>
          <w:rFonts w:ascii="Times New Roman" w:eastAsia="Times New Roman" w:hAnsi="Times New Roman" w:cs="Times New Roman"/>
          <w:sz w:val="22"/>
          <w:szCs w:val="22"/>
        </w:rPr>
        <w:t xml:space="preserve">In our case, we are using the socket ID as the actual </w:t>
      </w:r>
      <w:r>
        <w:rPr>
          <w:rFonts w:ascii="Droid Sans Mono" w:eastAsia="Droid Sans Mono" w:hAnsi="Droid Sans Mono" w:cs="Droid Sans Mono"/>
          <w:color w:val="747959"/>
          <w:sz w:val="19"/>
          <w:szCs w:val="19"/>
        </w:rPr>
        <w:t>id</w:t>
      </w:r>
      <w:r>
        <w:rPr>
          <w:rFonts w:ascii="Times New Roman" w:eastAsia="Times New Roman" w:hAnsi="Times New Roman" w:cs="Times New Roman"/>
          <w:sz w:val="22"/>
          <w:szCs w:val="22"/>
        </w:rPr>
        <w:t xml:space="preserve"> attribute for our DOM elements. The ID will look like a random assortment of numbers and letters such as “AL8r1DvmiQVT50trAAAC”. Using the socket ID in tandem with the socket lifecycle events, we are able to show the list of currently active users on the </w:t>
      </w:r>
      <w:r>
        <w:t>page.</w:t>
      </w:r>
      <w:commentRangeStart w:id="15"/>
      <w:del w:id="16" w:author="Mayur Pawanikar" w:date="2015-08-17T13:31:00Z">
        <w:r>
          <w:rPr>
            <w:rFonts w:ascii="Times New Roman" w:eastAsia="Times New Roman" w:hAnsi="Times New Roman" w:cs="Times New Roman"/>
            <w:sz w:val="22"/>
            <w:szCs w:val="22"/>
          </w:rPr>
          <w:delText>page</w:delText>
        </w:r>
        <w:commentRangeEnd w:id="15"/>
        <w:r>
          <w:commentReference w:id="15"/>
        </w:r>
        <w:r>
          <w:rPr>
            <w:rFonts w:ascii="Times New Roman" w:eastAsia="Times New Roman" w:hAnsi="Times New Roman" w:cs="Times New Roman"/>
            <w:sz w:val="22"/>
            <w:szCs w:val="22"/>
          </w:rPr>
          <w:delText>.</w:delText>
        </w:r>
      </w:del>
    </w:p>
    <w:p w14:paraId="182E341F" w14:textId="77777777" w:rsidR="00B33316" w:rsidRDefault="00B33316" w:rsidP="00B33316">
      <w:pPr>
        <w:pStyle w:val="Heading1"/>
      </w:pPr>
      <w:r>
        <w:t>Emitting A Private Message To Another Socket</w:t>
      </w:r>
    </w:p>
    <w:p w14:paraId="3F92535E" w14:textId="77777777" w:rsidR="00B33316" w:rsidRDefault="00B33316" w:rsidP="00B33316">
      <w:pPr>
        <w:pStyle w:val="normal0"/>
        <w:spacing w:before="0" w:after="120"/>
      </w:pPr>
      <w:r>
        <w:rPr>
          <w:rFonts w:ascii="Times New Roman" w:eastAsia="Times New Roman" w:hAnsi="Times New Roman" w:cs="Times New Roman"/>
          <w:sz w:val="22"/>
          <w:szCs w:val="22"/>
        </w:rPr>
        <w:t>Sometimes, you need to send a private message to just one other socket and not every socket that might be listening in. Since the server-side is in charge of managing all of the connected sockets, we can very granularly specify which sockets our events are emitted to.</w:t>
      </w:r>
    </w:p>
    <w:p w14:paraId="6B950946" w14:textId="77777777" w:rsidR="00B33316" w:rsidRDefault="00B33316" w:rsidP="00B33316">
      <w:pPr>
        <w:pStyle w:val="normal0"/>
        <w:spacing w:before="0" w:after="120"/>
      </w:pPr>
      <w:r>
        <w:rPr>
          <w:rFonts w:ascii="Times New Roman" w:eastAsia="Times New Roman" w:hAnsi="Times New Roman" w:cs="Times New Roman"/>
          <w:sz w:val="22"/>
          <w:szCs w:val="22"/>
        </w:rPr>
        <w:t>In this recipe, we will use that ability to create a simple app where the user can specify another user to give a hug to. No other users but the giver and the receiver will be aware that the hug was initiated. Our application will look something like this:</w:t>
      </w:r>
    </w:p>
    <w:p w14:paraId="4F91B13F" w14:textId="77777777" w:rsidR="00B33316" w:rsidRDefault="00B33316" w:rsidP="00B33316">
      <w:pPr>
        <w:pStyle w:val="normal0"/>
        <w:spacing w:before="240" w:after="240"/>
        <w:jc w:val="center"/>
        <w:pPrChange w:id="17" w:author="Mayur Pawanikar" w:date="2015-05-29T13:24:00Z">
          <w:pPr>
            <w:pStyle w:val="normal0"/>
            <w:spacing w:before="0" w:after="120"/>
          </w:pPr>
        </w:pPrChange>
      </w:pPr>
      <w:ins w:id="18" w:author="Mayur Pawanikar" w:date="2015-08-17T13:31:00Z">
        <w:r>
          <w:rPr>
            <w:noProof/>
          </w:rPr>
          <w:drawing>
            <wp:inline distT="0" distB="0" distL="0" distR="0" wp14:anchorId="24738A3D" wp14:editId="7F8B1A4D">
              <wp:extent cx="5021580" cy="1782445"/>
              <wp:effectExtent l="0" t="0" r="7620" b="0"/>
              <wp:docPr id="5" name="Picture 3" descr="Macintosh HD:Users:tyson:Dropbox:socket.IO-Cookbook:03-having-two-way-conversations:_assets:B04893_03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yson:Dropbox:socket.IO-Cookbook:03-having-two-way-conversations:_assets:B04893_03_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1580" cy="1782445"/>
                      </a:xfrm>
                      <a:prstGeom prst="rect">
                        <a:avLst/>
                      </a:prstGeom>
                      <a:noFill/>
                      <a:ln>
                        <a:noFill/>
                      </a:ln>
                    </pic:spPr>
                  </pic:pic>
                </a:graphicData>
              </a:graphic>
            </wp:inline>
          </w:drawing>
        </w:r>
      </w:ins>
      <w:del w:id="19" w:author="Mayur Pawanikar" w:date="2015-08-17T13:31:00Z">
        <w:r>
          <w:rPr>
            <w:noProof/>
          </w:rPr>
          <w:drawing>
            <wp:inline distT="0" distB="0" distL="0" distR="0" wp14:anchorId="167CFB81" wp14:editId="53C93D55">
              <wp:extent cx="5021580" cy="1782445"/>
              <wp:effectExtent l="0" t="0" r="0" b="0"/>
              <wp:docPr id="3" name="image05.png" descr="Macintosh HD:Users:tyson:Dropbox:socket.IO-Cookbook:03-having-two-way-conversations:_assets:B04893_03_02.png"/>
              <wp:cNvGraphicFramePr/>
              <a:graphic xmlns:a="http://schemas.openxmlformats.org/drawingml/2006/main">
                <a:graphicData uri="http://schemas.openxmlformats.org/drawingml/2006/picture">
                  <pic:pic xmlns:pic="http://schemas.openxmlformats.org/drawingml/2006/picture">
                    <pic:nvPicPr>
                      <pic:cNvPr id="0" name="image05.png" descr="Macintosh HD:Users:tyson:Dropbox:socket.IO-Cookbook:03-having-two-way-conversations:_assets:B04893_03_02.png"/>
                      <pic:cNvPicPr preferRelativeResize="0"/>
                    </pic:nvPicPr>
                    <pic:blipFill>
                      <a:blip r:embed="rId10"/>
                      <a:srcRect/>
                      <a:stretch>
                        <a:fillRect/>
                      </a:stretch>
                    </pic:blipFill>
                    <pic:spPr>
                      <a:xfrm>
                        <a:off x="0" y="0"/>
                        <a:ext cx="5021580" cy="1782445"/>
                      </a:xfrm>
                      <a:prstGeom prst="rect">
                        <a:avLst/>
                      </a:prstGeom>
                      <a:ln/>
                    </pic:spPr>
                  </pic:pic>
                </a:graphicData>
              </a:graphic>
            </wp:inline>
          </w:drawing>
        </w:r>
      </w:del>
    </w:p>
    <w:p w14:paraId="2349B09B" w14:textId="77777777" w:rsidR="00B33316" w:rsidRDefault="00B33316" w:rsidP="00B33316">
      <w:pPr>
        <w:pStyle w:val="normal0"/>
        <w:spacing w:before="0" w:after="120"/>
      </w:pPr>
      <w:r>
        <w:rPr>
          <w:b/>
          <w:color w:val="FF0000"/>
          <w:sz w:val="28"/>
          <w:szCs w:val="28"/>
        </w:rPr>
        <w:t>Insert Image B04893_03_02.png</w:t>
      </w:r>
    </w:p>
    <w:p w14:paraId="5D08E14E" w14:textId="77777777" w:rsidR="00B33316" w:rsidRDefault="00B33316" w:rsidP="00B33316">
      <w:pPr>
        <w:pStyle w:val="Heading2"/>
      </w:pPr>
      <w:r>
        <w:t>Getting Ready...</w:t>
      </w:r>
    </w:p>
    <w:p w14:paraId="38B8539D" w14:textId="77777777" w:rsidR="00B33316" w:rsidRDefault="00B33316" w:rsidP="00B33316">
      <w:pPr>
        <w:pStyle w:val="normal0"/>
        <w:spacing w:before="0" w:after="120"/>
      </w:pPr>
      <w:r>
        <w:rPr>
          <w:rFonts w:ascii="Times New Roman" w:eastAsia="Times New Roman" w:hAnsi="Times New Roman" w:cs="Times New Roman"/>
          <w:sz w:val="22"/>
          <w:szCs w:val="22"/>
        </w:rPr>
        <w:t>For this recipe, we will be using jQuery for DOM manipulation and Bootstrap for styling.</w:t>
      </w:r>
    </w:p>
    <w:p w14:paraId="126C858E" w14:textId="77777777" w:rsidR="00B33316" w:rsidRDefault="00B33316" w:rsidP="00B33316">
      <w:pPr>
        <w:pStyle w:val="Heading2"/>
      </w:pPr>
      <w:r>
        <w:t>How To Do It...</w:t>
      </w:r>
    </w:p>
    <w:p w14:paraId="684C520E" w14:textId="77777777" w:rsidR="00B33316" w:rsidRDefault="00B33316" w:rsidP="00B33316">
      <w:pPr>
        <w:pStyle w:val="normal0"/>
        <w:spacing w:before="0" w:after="120"/>
      </w:pPr>
      <w:r>
        <w:rPr>
          <w:rFonts w:ascii="Times New Roman" w:eastAsia="Times New Roman" w:hAnsi="Times New Roman" w:cs="Times New Roman"/>
          <w:sz w:val="22"/>
          <w:szCs w:val="22"/>
        </w:rPr>
        <w:t>To send private messages with Socket.IO, follow these steps:</w:t>
      </w:r>
    </w:p>
    <w:p w14:paraId="52F4C923" w14:textId="7A14F701" w:rsidR="00B33316" w:rsidRDefault="00B33316" w:rsidP="00B33316">
      <w:pPr>
        <w:pStyle w:val="normal0"/>
        <w:numPr>
          <w:ilvl w:val="0"/>
          <w:numId w:val="11"/>
        </w:numPr>
        <w:tabs>
          <w:tab w:val="left" w:pos="360"/>
        </w:tabs>
        <w:spacing w:before="0"/>
        <w:ind w:right="360" w:hanging="363"/>
        <w:pPrChange w:id="20" w:author="Mayur Pawanikar" w:date="2015-05-29T13:24:00Z">
          <w:pPr>
            <w:pStyle w:val="normal0"/>
            <w:numPr>
              <w:numId w:val="1"/>
            </w:numPr>
            <w:tabs>
              <w:tab w:val="num" w:pos="0"/>
              <w:tab w:val="left" w:pos="360"/>
            </w:tabs>
            <w:spacing w:before="0"/>
            <w:ind w:left="480" w:right="360" w:hanging="363"/>
          </w:pPr>
        </w:pPrChange>
      </w:pPr>
      <w:r>
        <w:rPr>
          <w:rFonts w:ascii="Times New Roman" w:eastAsia="Times New Roman" w:hAnsi="Times New Roman" w:cs="Times New Roman"/>
          <w:sz w:val="22"/>
          <w:szCs w:val="22"/>
        </w:rPr>
        <w:t>Add the relevant events to your server. These will be in charge of managing a list of connected users and emitting private messages to users as needed. In addition to the typical Socket.IO se</w:t>
      </w:r>
      <w:r w:rsidR="0019404B">
        <w:rPr>
          <w:rFonts w:ascii="Times New Roman" w:eastAsia="Times New Roman" w:hAnsi="Times New Roman" w:cs="Times New Roman"/>
          <w:sz w:val="22"/>
          <w:szCs w:val="22"/>
        </w:rPr>
        <w:t xml:space="preserve">rver-side setup, you will need </w:t>
      </w:r>
      <w:r>
        <w:rPr>
          <w:rFonts w:ascii="Times New Roman" w:eastAsia="Times New Roman" w:hAnsi="Times New Roman" w:cs="Times New Roman"/>
          <w:sz w:val="22"/>
          <w:szCs w:val="22"/>
        </w:rPr>
        <w:t>this code:</w:t>
      </w:r>
    </w:p>
    <w:p w14:paraId="13D52CB1" w14:textId="77777777" w:rsidR="00B33316" w:rsidRDefault="00B33316" w:rsidP="00B33316">
      <w:pPr>
        <w:pStyle w:val="normal0"/>
        <w:spacing w:before="0" w:after="50"/>
        <w:ind w:left="360"/>
      </w:pPr>
      <w:r>
        <w:rPr>
          <w:rFonts w:ascii="Droid Sans Mono" w:eastAsia="Droid Sans Mono" w:hAnsi="Droid Sans Mono" w:cs="Droid Sans Mono"/>
          <w:sz w:val="19"/>
          <w:szCs w:val="19"/>
        </w:rPr>
        <w:t>// We will keep a record of all connected sockets</w:t>
      </w:r>
    </w:p>
    <w:p w14:paraId="74204822" w14:textId="77777777" w:rsidR="00B33316" w:rsidRDefault="00B33316" w:rsidP="00B33316">
      <w:pPr>
        <w:pStyle w:val="normal0"/>
        <w:spacing w:before="0" w:after="50"/>
        <w:ind w:left="360"/>
      </w:pPr>
      <w:r>
        <w:rPr>
          <w:rFonts w:ascii="Droid Sans Mono" w:eastAsia="Droid Sans Mono" w:hAnsi="Droid Sans Mono" w:cs="Droid Sans Mono"/>
          <w:sz w:val="19"/>
          <w:szCs w:val="19"/>
        </w:rPr>
        <w:t>var sockets = {};</w:t>
      </w:r>
    </w:p>
    <w:p w14:paraId="157C2548" w14:textId="77777777" w:rsidR="00B33316" w:rsidRDefault="00B33316" w:rsidP="00B33316">
      <w:pPr>
        <w:pStyle w:val="normal0"/>
        <w:spacing w:before="0" w:after="50"/>
        <w:ind w:left="360"/>
      </w:pPr>
    </w:p>
    <w:p w14:paraId="56AF0868" w14:textId="77777777" w:rsidR="00B33316" w:rsidRDefault="00B33316" w:rsidP="00B33316">
      <w:pPr>
        <w:pStyle w:val="normal0"/>
        <w:spacing w:before="0" w:after="50"/>
        <w:ind w:left="360"/>
      </w:pPr>
      <w:r>
        <w:rPr>
          <w:rFonts w:ascii="Droid Sans Mono" w:eastAsia="Droid Sans Mono" w:hAnsi="Droid Sans Mono" w:cs="Droid Sans Mono"/>
          <w:sz w:val="19"/>
          <w:szCs w:val="19"/>
        </w:rPr>
        <w:t>io.on('connection', function (socket) {</w:t>
      </w:r>
    </w:p>
    <w:p w14:paraId="13E2620A" w14:textId="77777777" w:rsidR="00B33316" w:rsidRDefault="00B33316" w:rsidP="00B33316">
      <w:pPr>
        <w:pStyle w:val="normal0"/>
        <w:spacing w:before="0" w:after="50"/>
        <w:ind w:left="360"/>
      </w:pPr>
    </w:p>
    <w:p w14:paraId="6ED7CE74"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Emit the connected users when a new socket connects</w:t>
      </w:r>
    </w:p>
    <w:p w14:paraId="68183A84" w14:textId="77777777" w:rsidR="00B33316" w:rsidRDefault="00B33316" w:rsidP="00B33316">
      <w:pPr>
        <w:pStyle w:val="normal0"/>
        <w:spacing w:before="0" w:after="50"/>
        <w:ind w:left="360"/>
      </w:pPr>
      <w:r>
        <w:rPr>
          <w:rFonts w:ascii="Droid Sans Mono" w:eastAsia="Droid Sans Mono" w:hAnsi="Droid Sans Mono" w:cs="Droid Sans Mono"/>
          <w:sz w:val="19"/>
          <w:szCs w:val="19"/>
        </w:rPr>
        <w:t>for (vari in sockets) {</w:t>
      </w:r>
    </w:p>
    <w:p w14:paraId="0489B5E5" w14:textId="77777777" w:rsidR="00B33316" w:rsidRDefault="00B33316" w:rsidP="00B33316">
      <w:pPr>
        <w:pStyle w:val="normal0"/>
        <w:spacing w:before="0" w:after="50"/>
        <w:ind w:left="360"/>
      </w:pPr>
      <w:r>
        <w:rPr>
          <w:rFonts w:ascii="Droid Sans Mono" w:eastAsia="Droid Sans Mono" w:hAnsi="Droid Sans Mono" w:cs="Droid Sans Mono"/>
          <w:sz w:val="19"/>
          <w:szCs w:val="19"/>
        </w:rPr>
        <w:t>socket.emit('user.add', {</w:t>
      </w:r>
    </w:p>
    <w:p w14:paraId="3213C0CC" w14:textId="77777777" w:rsidR="00B33316" w:rsidRDefault="00B33316" w:rsidP="00B33316">
      <w:pPr>
        <w:pStyle w:val="normal0"/>
        <w:spacing w:before="0" w:after="50"/>
        <w:ind w:left="360"/>
      </w:pPr>
      <w:r>
        <w:rPr>
          <w:rFonts w:ascii="Droid Sans Mono" w:eastAsia="Droid Sans Mono" w:hAnsi="Droid Sans Mono" w:cs="Droid Sans Mono"/>
          <w:sz w:val="19"/>
          <w:szCs w:val="19"/>
        </w:rPr>
        <w:t>username: sockets[i].username,</w:t>
      </w:r>
    </w:p>
    <w:p w14:paraId="3AD82B33" w14:textId="77777777" w:rsidR="00B33316" w:rsidRDefault="00B33316" w:rsidP="00B33316">
      <w:pPr>
        <w:pStyle w:val="normal0"/>
        <w:spacing w:before="0" w:after="50"/>
        <w:ind w:left="360"/>
      </w:pPr>
      <w:r>
        <w:rPr>
          <w:rFonts w:ascii="Droid Sans Mono" w:eastAsia="Droid Sans Mono" w:hAnsi="Droid Sans Mono" w:cs="Droid Sans Mono"/>
          <w:sz w:val="19"/>
          <w:szCs w:val="19"/>
        </w:rPr>
        <w:t>id: sockets[i].id</w:t>
      </w:r>
    </w:p>
    <w:p w14:paraId="11FE1C3F"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w:t>
      </w:r>
    </w:p>
    <w:p w14:paraId="5C8E52C2"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w:t>
      </w:r>
    </w:p>
    <w:p w14:paraId="5B09CD51" w14:textId="77777777" w:rsidR="00B33316" w:rsidRDefault="00B33316" w:rsidP="00B33316">
      <w:pPr>
        <w:pStyle w:val="normal0"/>
        <w:spacing w:before="0" w:after="50"/>
        <w:ind w:left="360"/>
      </w:pPr>
    </w:p>
    <w:p w14:paraId="22168B66"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Add a new user</w:t>
      </w:r>
    </w:p>
    <w:p w14:paraId="55EE7BE7" w14:textId="77777777" w:rsidR="00B33316" w:rsidRDefault="00B33316" w:rsidP="00B33316">
      <w:pPr>
        <w:pStyle w:val="normal0"/>
        <w:spacing w:before="0" w:after="50"/>
        <w:ind w:left="360"/>
      </w:pPr>
      <w:r>
        <w:rPr>
          <w:rFonts w:ascii="Droid Sans Mono" w:eastAsia="Droid Sans Mono" w:hAnsi="Droid Sans Mono" w:cs="Droid Sans Mono"/>
          <w:sz w:val="19"/>
          <w:szCs w:val="19"/>
        </w:rPr>
        <w:t>socket.on('username.create', function (data) {</w:t>
      </w:r>
    </w:p>
    <w:p w14:paraId="3914416F" w14:textId="77777777" w:rsidR="00B33316" w:rsidRDefault="00B33316" w:rsidP="00B33316">
      <w:pPr>
        <w:pStyle w:val="normal0"/>
        <w:spacing w:before="0" w:after="50"/>
        <w:ind w:left="360"/>
      </w:pPr>
      <w:r>
        <w:rPr>
          <w:rFonts w:ascii="Droid Sans Mono" w:eastAsia="Droid Sans Mono" w:hAnsi="Droid Sans Mono" w:cs="Droid Sans Mono"/>
          <w:sz w:val="19"/>
          <w:szCs w:val="19"/>
        </w:rPr>
        <w:t>socket.username = data;</w:t>
      </w:r>
    </w:p>
    <w:p w14:paraId="591F041B" w14:textId="77777777" w:rsidR="00B33316" w:rsidRDefault="00B33316" w:rsidP="00B33316">
      <w:pPr>
        <w:pStyle w:val="normal0"/>
        <w:spacing w:before="0" w:after="50"/>
        <w:ind w:left="360"/>
      </w:pPr>
      <w:r>
        <w:rPr>
          <w:rFonts w:ascii="Droid Sans Mono" w:eastAsia="Droid Sans Mono" w:hAnsi="Droid Sans Mono" w:cs="Droid Sans Mono"/>
          <w:sz w:val="19"/>
          <w:szCs w:val="19"/>
        </w:rPr>
        <w:t>sockets[socket.id] = socket;</w:t>
      </w:r>
    </w:p>
    <w:p w14:paraId="15ED7646" w14:textId="77777777" w:rsidR="00B33316" w:rsidRDefault="00B33316" w:rsidP="00B33316">
      <w:pPr>
        <w:pStyle w:val="normal0"/>
        <w:spacing w:before="0" w:after="50"/>
        <w:ind w:left="360"/>
      </w:pPr>
      <w:r>
        <w:rPr>
          <w:rFonts w:ascii="Droid Sans Mono" w:eastAsia="Droid Sans Mono" w:hAnsi="Droid Sans Mono" w:cs="Droid Sans Mono"/>
          <w:sz w:val="19"/>
          <w:szCs w:val="19"/>
        </w:rPr>
        <w:t>io.emit('user.add', {</w:t>
      </w:r>
    </w:p>
    <w:p w14:paraId="51DF1593" w14:textId="77777777" w:rsidR="00B33316" w:rsidRDefault="00B33316" w:rsidP="00B33316">
      <w:pPr>
        <w:pStyle w:val="normal0"/>
        <w:spacing w:before="0" w:after="50"/>
        <w:ind w:left="360"/>
      </w:pPr>
      <w:r>
        <w:rPr>
          <w:rFonts w:ascii="Droid Sans Mono" w:eastAsia="Droid Sans Mono" w:hAnsi="Droid Sans Mono" w:cs="Droid Sans Mono"/>
          <w:sz w:val="19"/>
          <w:szCs w:val="19"/>
        </w:rPr>
        <w:t>username: socket.username,</w:t>
      </w:r>
    </w:p>
    <w:p w14:paraId="764B8071" w14:textId="77777777" w:rsidR="00B33316" w:rsidRDefault="00B33316" w:rsidP="00B33316">
      <w:pPr>
        <w:pStyle w:val="normal0"/>
        <w:spacing w:before="0" w:after="50"/>
        <w:ind w:left="360"/>
      </w:pPr>
      <w:r>
        <w:rPr>
          <w:rFonts w:ascii="Droid Sans Mono" w:eastAsia="Droid Sans Mono" w:hAnsi="Droid Sans Mono" w:cs="Droid Sans Mono"/>
          <w:sz w:val="19"/>
          <w:szCs w:val="19"/>
        </w:rPr>
        <w:t>id: socket.id</w:t>
      </w:r>
    </w:p>
    <w:p w14:paraId="498B594D"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w:t>
      </w:r>
    </w:p>
    <w:p w14:paraId="01EDA855"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w:t>
      </w:r>
    </w:p>
    <w:p w14:paraId="155F71B0" w14:textId="77777777" w:rsidR="00B33316" w:rsidRDefault="00B33316" w:rsidP="00B33316">
      <w:pPr>
        <w:pStyle w:val="normal0"/>
        <w:spacing w:before="0" w:after="50"/>
        <w:ind w:left="360"/>
      </w:pPr>
    </w:p>
    <w:p w14:paraId="0999383F"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Send the hug event to only the socket specified</w:t>
      </w:r>
    </w:p>
    <w:p w14:paraId="560F820E" w14:textId="77777777" w:rsidR="00B33316" w:rsidRDefault="00B33316" w:rsidP="00B33316">
      <w:pPr>
        <w:pStyle w:val="normal0"/>
        <w:spacing w:before="0" w:after="50"/>
        <w:ind w:left="360"/>
      </w:pPr>
      <w:r>
        <w:rPr>
          <w:rFonts w:ascii="Droid Sans Mono" w:eastAsia="Droid Sans Mono" w:hAnsi="Droid Sans Mono" w:cs="Droid Sans Mono"/>
          <w:sz w:val="19"/>
          <w:szCs w:val="19"/>
        </w:rPr>
        <w:t>socket.on('user.hug', function (id) {</w:t>
      </w:r>
    </w:p>
    <w:p w14:paraId="2BFD43A1" w14:textId="77777777" w:rsidR="00B33316" w:rsidRDefault="00B33316" w:rsidP="00B33316">
      <w:pPr>
        <w:pStyle w:val="normal0"/>
        <w:spacing w:before="0" w:after="50"/>
        <w:ind w:left="360"/>
      </w:pPr>
      <w:r>
        <w:rPr>
          <w:rFonts w:ascii="Droid Sans Mono" w:eastAsia="Droid Sans Mono" w:hAnsi="Droid Sans Mono" w:cs="Droid Sans Mono"/>
          <w:sz w:val="19"/>
          <w:szCs w:val="19"/>
        </w:rPr>
        <w:t>sockets[id].emit('user.hugged', socket.username);</w:t>
      </w:r>
    </w:p>
    <w:p w14:paraId="2E184A96"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w:t>
      </w:r>
    </w:p>
    <w:p w14:paraId="74F220D3" w14:textId="77777777" w:rsidR="00B33316" w:rsidRDefault="00B33316" w:rsidP="00B33316">
      <w:pPr>
        <w:pStyle w:val="normal0"/>
        <w:spacing w:before="0" w:after="50"/>
        <w:ind w:left="360"/>
      </w:pPr>
    </w:p>
    <w:p w14:paraId="07E231AC"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Remove disconnected users</w:t>
      </w:r>
    </w:p>
    <w:p w14:paraId="0B984012" w14:textId="77777777" w:rsidR="00B33316" w:rsidRDefault="00B33316" w:rsidP="00B33316">
      <w:pPr>
        <w:pStyle w:val="normal0"/>
        <w:spacing w:before="0" w:after="50"/>
        <w:ind w:left="360"/>
      </w:pPr>
      <w:r>
        <w:rPr>
          <w:rFonts w:ascii="Droid Sans Mono" w:eastAsia="Droid Sans Mono" w:hAnsi="Droid Sans Mono" w:cs="Droid Sans Mono"/>
          <w:sz w:val="19"/>
          <w:szCs w:val="19"/>
        </w:rPr>
        <w:t>socket.on('disconnect', function () {</w:t>
      </w:r>
    </w:p>
    <w:p w14:paraId="6ADEA8EF" w14:textId="77777777" w:rsidR="00B33316" w:rsidRDefault="00B33316" w:rsidP="00B33316">
      <w:pPr>
        <w:pStyle w:val="normal0"/>
        <w:spacing w:before="0" w:after="50"/>
        <w:ind w:left="360"/>
      </w:pPr>
      <w:r>
        <w:rPr>
          <w:rFonts w:ascii="Droid Sans Mono" w:eastAsia="Droid Sans Mono" w:hAnsi="Droid Sans Mono" w:cs="Droid Sans Mono"/>
          <w:sz w:val="19"/>
          <w:szCs w:val="19"/>
        </w:rPr>
        <w:t>delete sockets[socket.id];</w:t>
      </w:r>
    </w:p>
    <w:p w14:paraId="7B03D414" w14:textId="77777777" w:rsidR="00B33316" w:rsidRDefault="00B33316" w:rsidP="00B33316">
      <w:pPr>
        <w:pStyle w:val="normal0"/>
        <w:spacing w:before="0" w:after="50"/>
        <w:ind w:left="360"/>
      </w:pPr>
      <w:r>
        <w:rPr>
          <w:rFonts w:ascii="Droid Sans Mono" w:eastAsia="Droid Sans Mono" w:hAnsi="Droid Sans Mono" w:cs="Droid Sans Mono"/>
          <w:sz w:val="19"/>
          <w:szCs w:val="19"/>
        </w:rPr>
        <w:t>io.emit('user.remove', socket.id);</w:t>
      </w:r>
    </w:p>
    <w:p w14:paraId="5CEBFBD3"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w:t>
      </w:r>
    </w:p>
    <w:p w14:paraId="6428B188" w14:textId="77777777" w:rsidR="00B33316" w:rsidRDefault="00B33316" w:rsidP="00B33316">
      <w:pPr>
        <w:pStyle w:val="normal0"/>
        <w:spacing w:before="0" w:after="50"/>
        <w:ind w:left="360"/>
      </w:pPr>
      <w:r>
        <w:rPr>
          <w:rFonts w:ascii="Droid Sans Mono" w:eastAsia="Droid Sans Mono" w:hAnsi="Droid Sans Mono" w:cs="Droid Sans Mono"/>
          <w:sz w:val="19"/>
          <w:szCs w:val="19"/>
        </w:rPr>
        <w:t>});</w:t>
      </w:r>
    </w:p>
    <w:p w14:paraId="082F8D1F" w14:textId="77777777" w:rsidR="00B33316" w:rsidRDefault="00B33316" w:rsidP="00B33316">
      <w:pPr>
        <w:pStyle w:val="normal0"/>
        <w:spacing w:before="0" w:after="50"/>
        <w:ind w:left="360"/>
      </w:pPr>
    </w:p>
    <w:p w14:paraId="23458228" w14:textId="77777777" w:rsidR="00B33316" w:rsidRDefault="00B33316" w:rsidP="00B33316">
      <w:pPr>
        <w:pStyle w:val="normal0"/>
        <w:numPr>
          <w:ilvl w:val="0"/>
          <w:numId w:val="9"/>
        </w:numPr>
        <w:tabs>
          <w:tab w:val="left" w:pos="360"/>
        </w:tabs>
        <w:spacing w:before="0"/>
        <w:ind w:right="360" w:hanging="363"/>
      </w:pPr>
      <w:r>
        <w:rPr>
          <w:rFonts w:ascii="Times New Roman" w:eastAsia="Times New Roman" w:hAnsi="Times New Roman" w:cs="Times New Roman"/>
          <w:sz w:val="22"/>
          <w:szCs w:val="22"/>
        </w:rPr>
        <w:t xml:space="preserve">Create an </w:t>
      </w:r>
      <w:r>
        <w:rPr>
          <w:rFonts w:ascii="Times New Roman" w:eastAsia="Times New Roman" w:hAnsi="Times New Roman" w:cs="Times New Roman"/>
          <w:b/>
          <w:sz w:val="22"/>
          <w:szCs w:val="22"/>
        </w:rPr>
        <w:t>index.html</w:t>
      </w:r>
      <w:r>
        <w:rPr>
          <w:rFonts w:ascii="Times New Roman" w:eastAsia="Times New Roman" w:hAnsi="Times New Roman" w:cs="Times New Roman"/>
          <w:sz w:val="22"/>
          <w:szCs w:val="22"/>
        </w:rPr>
        <w:t xml:space="preserve"> template to display the interface for your application:</w:t>
      </w:r>
    </w:p>
    <w:p w14:paraId="3C9EEC3B" w14:textId="77777777" w:rsidR="00B33316" w:rsidRDefault="00B33316" w:rsidP="00B33316">
      <w:pPr>
        <w:pStyle w:val="normal0"/>
        <w:spacing w:before="0" w:after="50"/>
        <w:ind w:left="360"/>
      </w:pPr>
      <w:r>
        <w:rPr>
          <w:rFonts w:ascii="Droid Sans Mono" w:eastAsia="Droid Sans Mono" w:hAnsi="Droid Sans Mono" w:cs="Droid Sans Mono"/>
          <w:sz w:val="19"/>
          <w:szCs w:val="19"/>
        </w:rPr>
        <w:t>&lt;div class="container"&gt;</w:t>
      </w:r>
    </w:p>
    <w:p w14:paraId="37D97A03" w14:textId="77777777" w:rsidR="00B33316" w:rsidRDefault="00B33316" w:rsidP="00B33316">
      <w:pPr>
        <w:pStyle w:val="normal0"/>
        <w:spacing w:before="0" w:after="50"/>
        <w:ind w:left="360"/>
      </w:pPr>
    </w:p>
    <w:p w14:paraId="2D2A921E" w14:textId="77777777" w:rsidR="00B33316" w:rsidRDefault="00B33316" w:rsidP="00B33316">
      <w:pPr>
        <w:pStyle w:val="normal0"/>
        <w:spacing w:before="0" w:after="50"/>
        <w:ind w:left="360"/>
      </w:pPr>
      <w:r>
        <w:rPr>
          <w:rFonts w:ascii="Droid Sans Mono" w:eastAsia="Droid Sans Mono" w:hAnsi="Droid Sans Mono" w:cs="Droid Sans Mono"/>
          <w:sz w:val="19"/>
          <w:szCs w:val="19"/>
        </w:rPr>
        <w:t>&lt;h1&gt;&lt;span class="glyphiconglyphicon-heart"&gt;&lt;/span&gt; Hugs!&lt;/h1&gt;</w:t>
      </w:r>
    </w:p>
    <w:p w14:paraId="5534583F" w14:textId="77777777" w:rsidR="00B33316" w:rsidRDefault="00B33316" w:rsidP="00B33316">
      <w:pPr>
        <w:pStyle w:val="normal0"/>
        <w:spacing w:before="0" w:after="50"/>
        <w:ind w:left="360"/>
      </w:pPr>
    </w:p>
    <w:p w14:paraId="542A5070" w14:textId="77777777" w:rsidR="00B33316" w:rsidRDefault="00B33316" w:rsidP="00B33316">
      <w:pPr>
        <w:pStyle w:val="normal0"/>
        <w:spacing w:before="0" w:after="50"/>
        <w:ind w:left="360"/>
      </w:pPr>
      <w:r>
        <w:rPr>
          <w:rFonts w:ascii="Droid Sans Mono" w:eastAsia="Droid Sans Mono" w:hAnsi="Droid Sans Mono" w:cs="Droid Sans Mono"/>
          <w:sz w:val="19"/>
          <w:szCs w:val="19"/>
        </w:rPr>
        <w:t>&lt;hr /&gt;</w:t>
      </w:r>
    </w:p>
    <w:p w14:paraId="765CB393" w14:textId="77777777" w:rsidR="00B33316" w:rsidRDefault="00B33316" w:rsidP="00B33316">
      <w:pPr>
        <w:pStyle w:val="normal0"/>
        <w:spacing w:before="0" w:after="50"/>
        <w:ind w:left="360"/>
      </w:pPr>
    </w:p>
    <w:p w14:paraId="5D61F4E7" w14:textId="77777777" w:rsidR="00B33316" w:rsidRDefault="00B33316" w:rsidP="00B33316">
      <w:pPr>
        <w:pStyle w:val="normal0"/>
        <w:spacing w:before="0" w:after="50"/>
        <w:ind w:left="360"/>
      </w:pPr>
      <w:r>
        <w:rPr>
          <w:rFonts w:ascii="Droid Sans Mono" w:eastAsia="Droid Sans Mono" w:hAnsi="Droid Sans Mono" w:cs="Droid Sans Mono"/>
          <w:sz w:val="19"/>
          <w:szCs w:val="19"/>
        </w:rPr>
        <w:t>&lt;form id="add-username" class="row"&gt;</w:t>
      </w:r>
    </w:p>
    <w:p w14:paraId="11FD2E58" w14:textId="77777777" w:rsidR="00B33316" w:rsidRDefault="00B33316" w:rsidP="00B33316">
      <w:pPr>
        <w:pStyle w:val="normal0"/>
        <w:spacing w:before="0" w:after="50"/>
        <w:ind w:left="360"/>
      </w:pPr>
      <w:r>
        <w:rPr>
          <w:rFonts w:ascii="Droid Sans Mono" w:eastAsia="Droid Sans Mono" w:hAnsi="Droid Sans Mono" w:cs="Droid Sans Mono"/>
          <w:sz w:val="19"/>
          <w:szCs w:val="19"/>
        </w:rPr>
        <w:t>&lt;div class="col-md-3"&gt;</w:t>
      </w:r>
    </w:p>
    <w:p w14:paraId="38E79314" w14:textId="77777777" w:rsidR="00B33316" w:rsidRDefault="00B33316" w:rsidP="00B33316">
      <w:pPr>
        <w:pStyle w:val="normal0"/>
        <w:spacing w:before="0" w:after="50"/>
        <w:ind w:left="360"/>
      </w:pPr>
      <w:r>
        <w:rPr>
          <w:rFonts w:ascii="Droid Sans Mono" w:eastAsia="Droid Sans Mono" w:hAnsi="Droid Sans Mono" w:cs="Droid Sans Mono"/>
          <w:sz w:val="19"/>
          <w:szCs w:val="19"/>
        </w:rPr>
        <w:t>&lt;input class="form-control" id="username" placeholder="Username" /&gt;</w:t>
      </w:r>
    </w:p>
    <w:p w14:paraId="27022715" w14:textId="77777777" w:rsidR="00B33316" w:rsidRDefault="00B33316" w:rsidP="00B33316">
      <w:pPr>
        <w:pStyle w:val="normal0"/>
        <w:spacing w:before="0" w:after="50"/>
        <w:ind w:left="360"/>
      </w:pPr>
      <w:r>
        <w:rPr>
          <w:rFonts w:ascii="Droid Sans Mono" w:eastAsia="Droid Sans Mono" w:hAnsi="Droid Sans Mono" w:cs="Droid Sans Mono"/>
          <w:sz w:val="19"/>
          <w:szCs w:val="19"/>
        </w:rPr>
        <w:t>&lt;/div&gt;</w:t>
      </w:r>
    </w:p>
    <w:p w14:paraId="18A208AE" w14:textId="77777777" w:rsidR="00B33316" w:rsidRDefault="00B33316" w:rsidP="00B33316">
      <w:pPr>
        <w:pStyle w:val="normal0"/>
        <w:spacing w:before="0" w:after="50"/>
        <w:ind w:left="360"/>
      </w:pPr>
      <w:r>
        <w:rPr>
          <w:rFonts w:ascii="Droid Sans Mono" w:eastAsia="Droid Sans Mono" w:hAnsi="Droid Sans Mono" w:cs="Droid Sans Mono"/>
          <w:sz w:val="19"/>
          <w:szCs w:val="19"/>
        </w:rPr>
        <w:t>&lt;div class="col-md-3"&gt;</w:t>
      </w:r>
    </w:p>
    <w:p w14:paraId="1B33A998" w14:textId="77777777" w:rsidR="00B33316" w:rsidRDefault="00B33316" w:rsidP="00B33316">
      <w:pPr>
        <w:pStyle w:val="normal0"/>
        <w:spacing w:before="0" w:after="50"/>
        <w:ind w:left="360"/>
      </w:pPr>
      <w:r>
        <w:rPr>
          <w:rFonts w:ascii="Droid Sans Mono" w:eastAsia="Droid Sans Mono" w:hAnsi="Droid Sans Mono" w:cs="Droid Sans Mono"/>
          <w:sz w:val="19"/>
          <w:szCs w:val="19"/>
        </w:rPr>
        <w:t>&lt;button class="btnbtn-primary"&gt;Join&lt;/button&gt;</w:t>
      </w:r>
    </w:p>
    <w:p w14:paraId="27FDF068" w14:textId="77777777" w:rsidR="00B33316" w:rsidRDefault="00B33316" w:rsidP="00B33316">
      <w:pPr>
        <w:pStyle w:val="normal0"/>
        <w:spacing w:before="0" w:after="50"/>
        <w:ind w:left="360"/>
      </w:pPr>
      <w:r>
        <w:rPr>
          <w:rFonts w:ascii="Droid Sans Mono" w:eastAsia="Droid Sans Mono" w:hAnsi="Droid Sans Mono" w:cs="Droid Sans Mono"/>
          <w:sz w:val="19"/>
          <w:szCs w:val="19"/>
        </w:rPr>
        <w:t>&lt;/div&gt;</w:t>
      </w:r>
    </w:p>
    <w:p w14:paraId="53FC847F" w14:textId="77777777" w:rsidR="00B33316" w:rsidRDefault="00B33316" w:rsidP="00B33316">
      <w:pPr>
        <w:pStyle w:val="normal0"/>
        <w:spacing w:before="0" w:after="50"/>
        <w:ind w:left="360"/>
      </w:pPr>
      <w:r>
        <w:rPr>
          <w:rFonts w:ascii="Droid Sans Mono" w:eastAsia="Droid Sans Mono" w:hAnsi="Droid Sans Mono" w:cs="Droid Sans Mono"/>
          <w:sz w:val="19"/>
          <w:szCs w:val="19"/>
        </w:rPr>
        <w:t>&lt;/form&gt;</w:t>
      </w:r>
    </w:p>
    <w:p w14:paraId="1973D741" w14:textId="77777777" w:rsidR="00B33316" w:rsidRDefault="00B33316" w:rsidP="00B33316">
      <w:pPr>
        <w:pStyle w:val="normal0"/>
        <w:spacing w:before="0" w:after="50"/>
        <w:ind w:left="360"/>
      </w:pPr>
    </w:p>
    <w:p w14:paraId="0C15874C" w14:textId="77777777" w:rsidR="00B33316" w:rsidRDefault="00B33316" w:rsidP="00B33316">
      <w:pPr>
        <w:pStyle w:val="normal0"/>
        <w:spacing w:before="0" w:after="50"/>
        <w:ind w:left="360"/>
      </w:pPr>
      <w:r>
        <w:rPr>
          <w:rFonts w:ascii="Droid Sans Mono" w:eastAsia="Droid Sans Mono" w:hAnsi="Droid Sans Mono" w:cs="Droid Sans Mono"/>
          <w:sz w:val="19"/>
          <w:szCs w:val="19"/>
        </w:rPr>
        <w:t>&lt;div class="row"&gt;</w:t>
      </w:r>
    </w:p>
    <w:p w14:paraId="30F4284E" w14:textId="77777777" w:rsidR="00B33316" w:rsidRDefault="00B33316" w:rsidP="00B33316">
      <w:pPr>
        <w:pStyle w:val="normal0"/>
        <w:spacing w:before="0" w:after="50"/>
        <w:ind w:left="360"/>
      </w:pPr>
      <w:r>
        <w:rPr>
          <w:rFonts w:ascii="Droid Sans Mono" w:eastAsia="Droid Sans Mono" w:hAnsi="Droid Sans Mono" w:cs="Droid Sans Mono"/>
          <w:sz w:val="19"/>
          <w:szCs w:val="19"/>
        </w:rPr>
        <w:t>&lt;div class="col-md-6" id="sockets" style="display: none"&gt;&lt;/div&gt;</w:t>
      </w:r>
    </w:p>
    <w:p w14:paraId="21BB0CEF" w14:textId="77777777" w:rsidR="00B33316" w:rsidRDefault="00B33316" w:rsidP="00B33316">
      <w:pPr>
        <w:pStyle w:val="normal0"/>
        <w:spacing w:before="0" w:after="50"/>
        <w:ind w:left="360"/>
      </w:pPr>
      <w:r>
        <w:rPr>
          <w:rFonts w:ascii="Droid Sans Mono" w:eastAsia="Droid Sans Mono" w:hAnsi="Droid Sans Mono" w:cs="Droid Sans Mono"/>
          <w:sz w:val="19"/>
          <w:szCs w:val="19"/>
        </w:rPr>
        <w:t>&lt;div class="col-md-6" id="hugs"&gt;&lt;/div&gt;</w:t>
      </w:r>
    </w:p>
    <w:p w14:paraId="1FEBE313" w14:textId="77777777" w:rsidR="00B33316" w:rsidRDefault="00B33316" w:rsidP="00B33316">
      <w:pPr>
        <w:pStyle w:val="normal0"/>
        <w:spacing w:before="0" w:after="50"/>
        <w:ind w:left="360"/>
      </w:pPr>
      <w:r>
        <w:rPr>
          <w:rFonts w:ascii="Droid Sans Mono" w:eastAsia="Droid Sans Mono" w:hAnsi="Droid Sans Mono" w:cs="Droid Sans Mono"/>
          <w:sz w:val="19"/>
          <w:szCs w:val="19"/>
        </w:rPr>
        <w:t>&lt;/div&gt;</w:t>
      </w:r>
    </w:p>
    <w:p w14:paraId="377316DC" w14:textId="77777777" w:rsidR="00B33316" w:rsidRDefault="00B33316" w:rsidP="00B33316">
      <w:pPr>
        <w:pStyle w:val="normal0"/>
        <w:spacing w:before="0" w:after="50"/>
      </w:pPr>
    </w:p>
    <w:p w14:paraId="5540D049" w14:textId="77777777" w:rsidR="00B33316" w:rsidRDefault="00B33316" w:rsidP="00B33316">
      <w:pPr>
        <w:pStyle w:val="normal0"/>
        <w:spacing w:before="0" w:after="50"/>
        <w:ind w:left="360"/>
      </w:pPr>
      <w:r>
        <w:rPr>
          <w:rFonts w:ascii="Droid Sans Mono" w:eastAsia="Droid Sans Mono" w:hAnsi="Droid Sans Mono" w:cs="Droid Sans Mono"/>
          <w:sz w:val="19"/>
          <w:szCs w:val="19"/>
        </w:rPr>
        <w:t>&lt;/div&gt;</w:t>
      </w:r>
    </w:p>
    <w:p w14:paraId="32835C9C" w14:textId="77777777" w:rsidR="00B33316" w:rsidRDefault="00B33316" w:rsidP="00B33316">
      <w:pPr>
        <w:pStyle w:val="normal0"/>
        <w:spacing w:before="0" w:after="50"/>
        <w:ind w:left="360"/>
      </w:pPr>
    </w:p>
    <w:p w14:paraId="74848936" w14:textId="77777777" w:rsidR="00B33316" w:rsidRDefault="00B33316" w:rsidP="00B33316">
      <w:pPr>
        <w:pStyle w:val="normal0"/>
        <w:numPr>
          <w:ilvl w:val="0"/>
          <w:numId w:val="9"/>
        </w:numPr>
        <w:tabs>
          <w:tab w:val="left" w:pos="360"/>
        </w:tabs>
        <w:spacing w:before="0"/>
        <w:ind w:right="360" w:hanging="363"/>
      </w:pPr>
      <w:r>
        <w:rPr>
          <w:rFonts w:ascii="Times New Roman" w:eastAsia="Times New Roman" w:hAnsi="Times New Roman" w:cs="Times New Roman"/>
          <w:sz w:val="22"/>
          <w:szCs w:val="22"/>
        </w:rPr>
        <w:t>Add listeners to the client-side to display the users and keep a log of which private messages have been emitted:</w:t>
      </w:r>
    </w:p>
    <w:p w14:paraId="1B90D3D5" w14:textId="03AE9283" w:rsidR="00B33316" w:rsidRDefault="0019404B" w:rsidP="00B33316">
      <w:pPr>
        <w:pStyle w:val="normal0"/>
        <w:spacing w:before="0" w:after="50"/>
        <w:ind w:left="360"/>
      </w:pPr>
      <w:r>
        <w:rPr>
          <w:rFonts w:ascii="Droid Sans Mono" w:eastAsia="Droid Sans Mono" w:hAnsi="Droid Sans Mono" w:cs="Droid Sans Mono"/>
          <w:sz w:val="19"/>
          <w:szCs w:val="19"/>
        </w:rPr>
        <w:t>f</w:t>
      </w:r>
      <w:commentRangeStart w:id="21"/>
      <w:r w:rsidR="00B33316">
        <w:rPr>
          <w:rFonts w:ascii="Droid Sans Mono" w:eastAsia="Droid Sans Mono" w:hAnsi="Droid Sans Mono" w:cs="Droid Sans Mono"/>
          <w:sz w:val="19"/>
          <w:szCs w:val="19"/>
        </w:rPr>
        <w:t>unction</w:t>
      </w: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addUser</w:t>
      </w:r>
      <w:commentRangeEnd w:id="21"/>
      <w:r w:rsidR="00B33316">
        <w:rPr>
          <w:rFonts w:ascii="Droid Sans Mono" w:eastAsia="Droid Sans Mono" w:hAnsi="Droid Sans Mono" w:cs="Droid Sans Mono"/>
          <w:sz w:val="19"/>
          <w:szCs w:val="19"/>
        </w:rPr>
        <w:t xml:space="preserve"> </w:t>
      </w:r>
      <w:r w:rsidR="00B33316">
        <w:rPr>
          <w:rStyle w:val="CommentReference"/>
          <w:bCs/>
        </w:rPr>
        <w:commentReference w:id="21"/>
      </w:r>
      <w:r w:rsidR="00B33316">
        <w:rPr>
          <w:rFonts w:ascii="Droid Sans Mono" w:eastAsia="Droid Sans Mono" w:hAnsi="Droid Sans Mono" w:cs="Droid Sans Mono"/>
          <w:sz w:val="19"/>
          <w:szCs w:val="19"/>
        </w:rPr>
        <w:t>(user) {</w:t>
      </w:r>
    </w:p>
    <w:p w14:paraId="0EC96703" w14:textId="77777777" w:rsidR="0019404B" w:rsidRDefault="00B33316" w:rsidP="00B33316">
      <w:pPr>
        <w:pStyle w:val="normal0"/>
        <w:spacing w:before="0" w:after="50"/>
        <w:ind w:left="360"/>
        <w:rPr>
          <w:rFonts w:ascii="Droid Sans Mono" w:eastAsia="Droid Sans Mono" w:hAnsi="Droid Sans Mono" w:cs="Droid Sans Mono"/>
          <w:sz w:val="19"/>
          <w:szCs w:val="19"/>
        </w:rPr>
      </w:pPr>
      <w:r>
        <w:rPr>
          <w:rFonts w:ascii="Droid Sans Mono" w:eastAsia="Droid Sans Mono" w:hAnsi="Droid Sans Mono" w:cs="Droid Sans Mono"/>
          <w:sz w:val="19"/>
          <w:szCs w:val="19"/>
        </w:rPr>
        <w:t xml:space="preserve">    $('#sockets').append(`</w:t>
      </w:r>
    </w:p>
    <w:p w14:paraId="1E1B458F" w14:textId="5F819D41" w:rsidR="00B33316" w:rsidRDefault="00B33316" w:rsidP="0019404B">
      <w:pPr>
        <w:pStyle w:val="normal0"/>
        <w:spacing w:before="0" w:after="50"/>
        <w:ind w:left="720"/>
      </w:pPr>
      <w:r>
        <w:rPr>
          <w:rFonts w:ascii="Droid Sans Mono" w:eastAsia="Droid Sans Mono" w:hAnsi="Droid Sans Mono" w:cs="Droid Sans Mono"/>
          <w:sz w:val="19"/>
          <w:szCs w:val="19"/>
        </w:rPr>
        <w:t>&lt;div id="${user.id}" class="socket"&gt;</w:t>
      </w:r>
    </w:p>
    <w:p w14:paraId="174834C0" w14:textId="1E1F6BAB" w:rsidR="00B33316" w:rsidRDefault="00B33316" w:rsidP="0019404B">
      <w:pPr>
        <w:pStyle w:val="normal0"/>
        <w:spacing w:before="0" w:after="50"/>
        <w:ind w:left="720"/>
      </w:pPr>
      <w:r>
        <w:rPr>
          <w:rFonts w:ascii="Droid Sans Mono" w:eastAsia="Droid Sans Mono" w:hAnsi="Droid Sans Mono" w:cs="Droid Sans Mono"/>
          <w:sz w:val="19"/>
          <w:szCs w:val="19"/>
        </w:rPr>
        <w:t>&lt;span class="glyphicon-user"&gt;&lt;/span&gt;</w:t>
      </w:r>
    </w:p>
    <w:p w14:paraId="481C6D43" w14:textId="77777777" w:rsidR="00B33316" w:rsidRDefault="00B33316" w:rsidP="0019404B">
      <w:pPr>
        <w:pStyle w:val="normal0"/>
        <w:spacing w:before="0" w:after="50"/>
        <w:ind w:left="720"/>
      </w:pPr>
      <w:r>
        <w:rPr>
          <w:rFonts w:ascii="Droid Sans Mono" w:eastAsia="Droid Sans Mono" w:hAnsi="Droid Sans Mono" w:cs="Droid Sans Mono"/>
          <w:sz w:val="19"/>
          <w:szCs w:val="19"/>
        </w:rPr>
        <w:t xml:space="preserve">        ${user.username} -</w:t>
      </w:r>
    </w:p>
    <w:p w14:paraId="05987012" w14:textId="0A7AA52D" w:rsidR="00B33316" w:rsidRDefault="00B33316" w:rsidP="0019404B">
      <w:pPr>
        <w:pStyle w:val="normal0"/>
        <w:spacing w:before="0" w:after="50"/>
        <w:ind w:left="720"/>
      </w:pPr>
      <w:r>
        <w:rPr>
          <w:rFonts w:ascii="Droid Sans Mono" w:eastAsia="Droid Sans Mono" w:hAnsi="Droid Sans Mono" w:cs="Droid Sans Mono"/>
          <w:sz w:val="19"/>
          <w:szCs w:val="19"/>
        </w:rPr>
        <w:t>&lt;a</w:t>
      </w:r>
      <w:r w:rsidR="0019404B">
        <w:rPr>
          <w:rFonts w:ascii="Droid Sans Mono" w:eastAsia="Droid Sans Mono" w:hAnsi="Droid Sans Mono" w:cs="Droid Sans Mono"/>
          <w:sz w:val="19"/>
          <w:szCs w:val="19"/>
        </w:rPr>
        <w:t xml:space="preserve"> </w:t>
      </w:r>
      <w:r>
        <w:rPr>
          <w:rFonts w:ascii="Droid Sans Mono" w:eastAsia="Droid Sans Mono" w:hAnsi="Droid Sans Mono" w:cs="Droid Sans Mono"/>
          <w:sz w:val="19"/>
          <w:szCs w:val="19"/>
        </w:rPr>
        <w:t>href="#" class="hug" data-username="${user.username}" data-id="${user.id}"&gt;Hug&lt;/a&gt;</w:t>
      </w:r>
    </w:p>
    <w:p w14:paraId="44101604" w14:textId="77777777" w:rsidR="00B33316" w:rsidRDefault="00B33316" w:rsidP="0019404B">
      <w:pPr>
        <w:pStyle w:val="normal0"/>
        <w:spacing w:before="0" w:after="50"/>
        <w:ind w:left="720"/>
      </w:pPr>
      <w:r>
        <w:rPr>
          <w:rFonts w:ascii="Droid Sans Mono" w:eastAsia="Droid Sans Mono" w:hAnsi="Droid Sans Mono" w:cs="Droid Sans Mono"/>
          <w:sz w:val="19"/>
          <w:szCs w:val="19"/>
        </w:rPr>
        <w:t>&lt;hr /&gt;</w:t>
      </w:r>
    </w:p>
    <w:p w14:paraId="5B374CB5" w14:textId="77777777" w:rsidR="0019404B" w:rsidRDefault="00B33316" w:rsidP="0019404B">
      <w:pPr>
        <w:pStyle w:val="normal0"/>
        <w:spacing w:before="0" w:after="50"/>
        <w:ind w:left="720"/>
        <w:rPr>
          <w:rFonts w:ascii="Droid Sans Mono" w:eastAsia="Droid Sans Mono" w:hAnsi="Droid Sans Mono" w:cs="Droid Sans Mono"/>
          <w:sz w:val="19"/>
          <w:szCs w:val="19"/>
        </w:rPr>
      </w:pPr>
      <w:r>
        <w:rPr>
          <w:rFonts w:ascii="Droid Sans Mono" w:eastAsia="Droid Sans Mono" w:hAnsi="Droid Sans Mono" w:cs="Droid Sans Mono"/>
          <w:sz w:val="19"/>
          <w:szCs w:val="19"/>
        </w:rPr>
        <w:t>&lt;/div&gt;</w:t>
      </w:r>
    </w:p>
    <w:p w14:paraId="38296920" w14:textId="7386A088" w:rsidR="00B33316" w:rsidRDefault="00B33316" w:rsidP="00B33316">
      <w:pPr>
        <w:pStyle w:val="normal0"/>
        <w:spacing w:before="0" w:after="50"/>
        <w:ind w:left="360"/>
      </w:pPr>
      <w:r>
        <w:rPr>
          <w:rFonts w:ascii="Droid Sans Mono" w:eastAsia="Droid Sans Mono" w:hAnsi="Droid Sans Mono" w:cs="Droid Sans Mono"/>
          <w:sz w:val="19"/>
          <w:szCs w:val="19"/>
        </w:rPr>
        <w:t>`);</w:t>
      </w:r>
    </w:p>
    <w:p w14:paraId="27B2CA04" w14:textId="77777777" w:rsidR="00B33316" w:rsidRDefault="00B33316" w:rsidP="00B33316">
      <w:pPr>
        <w:pStyle w:val="normal0"/>
        <w:spacing w:before="0" w:after="50"/>
        <w:ind w:left="360"/>
      </w:pPr>
      <w:r>
        <w:rPr>
          <w:rFonts w:ascii="Droid Sans Mono" w:eastAsia="Droid Sans Mono" w:hAnsi="Droid Sans Mono" w:cs="Droid Sans Mono"/>
          <w:sz w:val="19"/>
          <w:szCs w:val="19"/>
        </w:rPr>
        <w:t>}</w:t>
      </w:r>
    </w:p>
    <w:p w14:paraId="10FCC9AE" w14:textId="77777777" w:rsidR="00B33316" w:rsidRDefault="00B33316" w:rsidP="00B33316">
      <w:pPr>
        <w:pStyle w:val="normal0"/>
        <w:spacing w:before="0" w:after="50"/>
        <w:ind w:left="360"/>
      </w:pPr>
    </w:p>
    <w:p w14:paraId="4CD1E3F7" w14:textId="36723B11" w:rsidR="00B33316" w:rsidRDefault="00B33316" w:rsidP="00B33316">
      <w:pPr>
        <w:pStyle w:val="normal0"/>
        <w:spacing w:before="0" w:after="50"/>
        <w:ind w:left="360"/>
      </w:pPr>
      <w:commentRangeStart w:id="22"/>
      <w:r>
        <w:rPr>
          <w:rFonts w:ascii="Droid Sans Mono" w:eastAsia="Droid Sans Mono" w:hAnsi="Droid Sans Mono" w:cs="Droid Sans Mono"/>
          <w:sz w:val="19"/>
          <w:szCs w:val="19"/>
        </w:rPr>
        <w:t>function</w:t>
      </w:r>
      <w:r w:rsidR="0019404B">
        <w:rPr>
          <w:rFonts w:ascii="Droid Sans Mono" w:eastAsia="Droid Sans Mono" w:hAnsi="Droid Sans Mono" w:cs="Droid Sans Mono"/>
          <w:sz w:val="19"/>
          <w:szCs w:val="19"/>
        </w:rPr>
        <w:t xml:space="preserve"> </w:t>
      </w:r>
      <w:r>
        <w:rPr>
          <w:rFonts w:ascii="Droid Sans Mono" w:eastAsia="Droid Sans Mono" w:hAnsi="Droid Sans Mono" w:cs="Droid Sans Mono"/>
          <w:sz w:val="19"/>
          <w:szCs w:val="19"/>
        </w:rPr>
        <w:t>addUsername</w:t>
      </w:r>
      <w:commentRangeEnd w:id="22"/>
      <w:r>
        <w:rPr>
          <w:rFonts w:ascii="Droid Sans Mono" w:eastAsia="Droid Sans Mono" w:hAnsi="Droid Sans Mono" w:cs="Droid Sans Mono"/>
          <w:sz w:val="19"/>
          <w:szCs w:val="19"/>
        </w:rPr>
        <w:t xml:space="preserve"> </w:t>
      </w:r>
      <w:r>
        <w:rPr>
          <w:rStyle w:val="CommentReference"/>
          <w:bCs/>
        </w:rPr>
        <w:commentReference w:id="22"/>
      </w:r>
      <w:r>
        <w:rPr>
          <w:rFonts w:ascii="Droid Sans Mono" w:eastAsia="Droid Sans Mono" w:hAnsi="Droid Sans Mono" w:cs="Droid Sans Mono"/>
          <w:sz w:val="19"/>
          <w:szCs w:val="19"/>
        </w:rPr>
        <w:t>(e) {</w:t>
      </w:r>
    </w:p>
    <w:p w14:paraId="2B2346B6" w14:textId="28581AB7"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e.preventDefault();</w:t>
      </w:r>
    </w:p>
    <w:p w14:paraId="035C6EA4" w14:textId="77777777" w:rsidR="00B33316" w:rsidRDefault="00B33316" w:rsidP="00B33316">
      <w:pPr>
        <w:pStyle w:val="normal0"/>
        <w:spacing w:before="0" w:after="50"/>
        <w:ind w:left="360"/>
      </w:pPr>
    </w:p>
    <w:p w14:paraId="721FFCF0" w14:textId="1FA8C346" w:rsidR="00B33316" w:rsidRDefault="0019404B" w:rsidP="0019404B">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socket.emit('username.create', $('#username').val());</w:t>
      </w:r>
    </w:p>
    <w:p w14:paraId="503774A1"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$('#sockets').show();</w:t>
      </w:r>
    </w:p>
    <w:p w14:paraId="7A821EA0"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$(this).hide();</w:t>
      </w:r>
    </w:p>
    <w:p w14:paraId="6CDDCDAB" w14:textId="77777777" w:rsidR="00B33316" w:rsidRDefault="00B33316" w:rsidP="00B33316">
      <w:pPr>
        <w:pStyle w:val="normal0"/>
        <w:spacing w:before="0" w:after="50"/>
        <w:ind w:left="360"/>
      </w:pPr>
      <w:r>
        <w:rPr>
          <w:rFonts w:ascii="Droid Sans Mono" w:eastAsia="Droid Sans Mono" w:hAnsi="Droid Sans Mono" w:cs="Droid Sans Mono"/>
          <w:sz w:val="19"/>
          <w:szCs w:val="19"/>
        </w:rPr>
        <w:t>}</w:t>
      </w:r>
    </w:p>
    <w:p w14:paraId="1428088B" w14:textId="77777777" w:rsidR="00B33316" w:rsidRDefault="00B33316" w:rsidP="00B33316">
      <w:pPr>
        <w:pStyle w:val="normal0"/>
        <w:spacing w:before="0" w:after="50"/>
        <w:ind w:left="360"/>
      </w:pPr>
    </w:p>
    <w:p w14:paraId="5EDC73DE" w14:textId="5750BAA4" w:rsidR="00B33316" w:rsidRDefault="00B33316" w:rsidP="00B33316">
      <w:pPr>
        <w:pStyle w:val="normal0"/>
        <w:spacing w:before="0" w:after="50"/>
        <w:ind w:left="360"/>
      </w:pPr>
      <w:commentRangeStart w:id="23"/>
      <w:r>
        <w:rPr>
          <w:rFonts w:ascii="Droid Sans Mono" w:eastAsia="Droid Sans Mono" w:hAnsi="Droid Sans Mono" w:cs="Droid Sans Mono"/>
          <w:sz w:val="19"/>
          <w:szCs w:val="19"/>
        </w:rPr>
        <w:t>function</w:t>
      </w:r>
      <w:r w:rsidR="0019404B">
        <w:rPr>
          <w:rFonts w:ascii="Droid Sans Mono" w:eastAsia="Droid Sans Mono" w:hAnsi="Droid Sans Mono" w:cs="Droid Sans Mono"/>
          <w:sz w:val="19"/>
          <w:szCs w:val="19"/>
        </w:rPr>
        <w:t xml:space="preserve"> </w:t>
      </w:r>
      <w:r>
        <w:rPr>
          <w:rFonts w:ascii="Droid Sans Mono" w:eastAsia="Droid Sans Mono" w:hAnsi="Droid Sans Mono" w:cs="Droid Sans Mono"/>
          <w:sz w:val="19"/>
          <w:szCs w:val="19"/>
        </w:rPr>
        <w:t>giveHug</w:t>
      </w:r>
      <w:commentRangeEnd w:id="23"/>
      <w:r>
        <w:rPr>
          <w:rFonts w:ascii="Droid Sans Mono" w:eastAsia="Droid Sans Mono" w:hAnsi="Droid Sans Mono" w:cs="Droid Sans Mono"/>
          <w:sz w:val="19"/>
          <w:szCs w:val="19"/>
        </w:rPr>
        <w:t xml:space="preserve"> </w:t>
      </w:r>
      <w:r>
        <w:rPr>
          <w:rStyle w:val="CommentReference"/>
          <w:bCs/>
        </w:rPr>
        <w:commentReference w:id="23"/>
      </w:r>
      <w:r>
        <w:rPr>
          <w:rFonts w:ascii="Droid Sans Mono" w:eastAsia="Droid Sans Mono" w:hAnsi="Droid Sans Mono" w:cs="Droid Sans Mono"/>
          <w:sz w:val="19"/>
          <w:szCs w:val="19"/>
        </w:rPr>
        <w:t>(e) {</w:t>
      </w:r>
    </w:p>
    <w:p w14:paraId="4A55EE67" w14:textId="77777777" w:rsidR="00B33316" w:rsidRDefault="00B33316" w:rsidP="00B33316">
      <w:pPr>
        <w:pStyle w:val="normal0"/>
        <w:spacing w:before="0" w:after="50"/>
        <w:ind w:left="360"/>
      </w:pPr>
    </w:p>
    <w:p w14:paraId="5DA7CEB1" w14:textId="77777777" w:rsidR="00B33316" w:rsidRDefault="00B33316" w:rsidP="00B33316">
      <w:pPr>
        <w:pStyle w:val="normal0"/>
        <w:spacing w:before="0" w:after="50"/>
        <w:ind w:left="360"/>
      </w:pPr>
      <w:r>
        <w:rPr>
          <w:rFonts w:ascii="Droid Sans Mono" w:eastAsia="Droid Sans Mono" w:hAnsi="Droid Sans Mono" w:cs="Droid Sans Mono"/>
          <w:sz w:val="19"/>
          <w:szCs w:val="19"/>
        </w:rPr>
        <w:t>var id = $(this).data('id'),</w:t>
      </w:r>
    </w:p>
    <w:p w14:paraId="09B13E03" w14:textId="5705A07E"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username = $(this).data('username');</w:t>
      </w:r>
    </w:p>
    <w:p w14:paraId="6FA4A72B" w14:textId="77777777" w:rsidR="00B33316" w:rsidRDefault="00B33316" w:rsidP="00B33316">
      <w:pPr>
        <w:pStyle w:val="normal0"/>
        <w:spacing w:before="0" w:after="50"/>
        <w:ind w:left="360"/>
      </w:pPr>
    </w:p>
    <w:p w14:paraId="1AAE11A9" w14:textId="77777777" w:rsidR="00B33316" w:rsidRDefault="00B33316" w:rsidP="00B33316">
      <w:pPr>
        <w:pStyle w:val="normal0"/>
        <w:spacing w:before="0" w:after="50"/>
        <w:ind w:left="360"/>
      </w:pPr>
      <w:r>
        <w:rPr>
          <w:rFonts w:ascii="Droid Sans Mono" w:eastAsia="Droid Sans Mono" w:hAnsi="Droid Sans Mono" w:cs="Droid Sans Mono"/>
          <w:sz w:val="19"/>
          <w:szCs w:val="19"/>
        </w:rPr>
        <w:t>e.preventDefault();</w:t>
      </w:r>
    </w:p>
    <w:p w14:paraId="22E84FBF" w14:textId="77777777" w:rsidR="00B33316" w:rsidRDefault="00B33316" w:rsidP="00B33316">
      <w:pPr>
        <w:pStyle w:val="normal0"/>
        <w:spacing w:before="0" w:after="50"/>
        <w:ind w:left="360"/>
      </w:pPr>
    </w:p>
    <w:p w14:paraId="45481393" w14:textId="77777777" w:rsidR="00B33316" w:rsidRDefault="00B33316" w:rsidP="00B33316">
      <w:pPr>
        <w:pStyle w:val="normal0"/>
        <w:spacing w:before="0" w:after="50"/>
        <w:ind w:left="360"/>
      </w:pPr>
      <w:r>
        <w:rPr>
          <w:rFonts w:ascii="Droid Sans Mono" w:eastAsia="Droid Sans Mono" w:hAnsi="Droid Sans Mono" w:cs="Droid Sans Mono"/>
          <w:sz w:val="19"/>
          <w:szCs w:val="19"/>
        </w:rPr>
        <w:t>socket.emit('user.hug', id);</w:t>
      </w:r>
    </w:p>
    <w:p w14:paraId="7923C94A" w14:textId="77777777" w:rsidR="00B33316" w:rsidRDefault="00B33316" w:rsidP="00B33316">
      <w:pPr>
        <w:pStyle w:val="normal0"/>
        <w:spacing w:before="0" w:after="50"/>
        <w:ind w:left="360"/>
      </w:pPr>
    </w:p>
    <w:p w14:paraId="4F14F9A6" w14:textId="77777777" w:rsidR="0019404B" w:rsidRDefault="00B33316" w:rsidP="00B33316">
      <w:pPr>
        <w:pStyle w:val="normal0"/>
        <w:spacing w:before="0" w:after="50"/>
        <w:ind w:left="360"/>
        <w:rPr>
          <w:rFonts w:ascii="Droid Sans Mono" w:eastAsia="Droid Sans Mono" w:hAnsi="Droid Sans Mono" w:cs="Droid Sans Mono"/>
          <w:sz w:val="19"/>
          <w:szCs w:val="19"/>
        </w:rPr>
      </w:pPr>
      <w:r>
        <w:rPr>
          <w:rFonts w:ascii="Droid Sans Mono" w:eastAsia="Droid Sans Mono" w:hAnsi="Droid Sans Mono" w:cs="Droid Sans Mono"/>
          <w:sz w:val="19"/>
          <w:szCs w:val="19"/>
        </w:rPr>
        <w:t xml:space="preserve">    $('#hugs').prepend(`</w:t>
      </w:r>
    </w:p>
    <w:p w14:paraId="6CEE0262" w14:textId="72BA2780" w:rsidR="00B33316" w:rsidRDefault="00B33316" w:rsidP="0019404B">
      <w:pPr>
        <w:pStyle w:val="normal0"/>
        <w:spacing w:before="0" w:after="50"/>
        <w:ind w:left="720"/>
      </w:pPr>
      <w:r>
        <w:rPr>
          <w:rFonts w:ascii="Droid Sans Mono" w:eastAsia="Droid Sans Mono" w:hAnsi="Droid Sans Mono" w:cs="Droid Sans Mono"/>
          <w:sz w:val="19"/>
          <w:szCs w:val="19"/>
        </w:rPr>
        <w:t>&lt;p&gt;</w:t>
      </w:r>
    </w:p>
    <w:p w14:paraId="01DE5607" w14:textId="77777777" w:rsidR="00B33316" w:rsidRDefault="00B33316" w:rsidP="0019404B">
      <w:pPr>
        <w:pStyle w:val="normal0"/>
        <w:spacing w:before="0" w:after="50"/>
        <w:ind w:left="720"/>
      </w:pPr>
      <w:r>
        <w:rPr>
          <w:rFonts w:ascii="Droid Sans Mono" w:eastAsia="Droid Sans Mono" w:hAnsi="Droid Sans Mono" w:cs="Droid Sans Mono"/>
          <w:sz w:val="19"/>
          <w:szCs w:val="19"/>
        </w:rPr>
        <w:t>&lt;span class="glyphiconglyphicon-heart-empty"&gt;&lt;/span&gt;</w:t>
      </w:r>
    </w:p>
    <w:p w14:paraId="4996F7B9" w14:textId="77777777" w:rsidR="00B33316" w:rsidRDefault="00B33316" w:rsidP="0019404B">
      <w:pPr>
        <w:pStyle w:val="normal0"/>
        <w:spacing w:before="0" w:after="50"/>
        <w:ind w:left="720"/>
      </w:pPr>
      <w:r>
        <w:rPr>
          <w:rFonts w:ascii="Droid Sans Mono" w:eastAsia="Droid Sans Mono" w:hAnsi="Droid Sans Mono" w:cs="Droid Sans Mono"/>
          <w:sz w:val="19"/>
          <w:szCs w:val="19"/>
        </w:rPr>
        <w:t xml:space="preserve">        You just hugged ${username}.</w:t>
      </w:r>
    </w:p>
    <w:p w14:paraId="3FAA625B" w14:textId="77777777" w:rsidR="00B33316" w:rsidRDefault="00B33316" w:rsidP="0019404B">
      <w:pPr>
        <w:pStyle w:val="normal0"/>
        <w:spacing w:before="0" w:after="50"/>
        <w:ind w:left="720"/>
      </w:pPr>
      <w:r>
        <w:rPr>
          <w:rFonts w:ascii="Droid Sans Mono" w:eastAsia="Droid Sans Mono" w:hAnsi="Droid Sans Mono" w:cs="Droid Sans Mono"/>
          <w:sz w:val="19"/>
          <w:szCs w:val="19"/>
        </w:rPr>
        <w:t>&lt;hr /&gt;</w:t>
      </w:r>
    </w:p>
    <w:p w14:paraId="6A8A3D4D" w14:textId="77777777" w:rsidR="0019404B" w:rsidRDefault="00B33316" w:rsidP="0019404B">
      <w:pPr>
        <w:pStyle w:val="normal0"/>
        <w:spacing w:before="0" w:after="50"/>
        <w:ind w:left="720"/>
        <w:rPr>
          <w:rFonts w:ascii="Droid Sans Mono" w:eastAsia="Droid Sans Mono" w:hAnsi="Droid Sans Mono" w:cs="Droid Sans Mono"/>
          <w:sz w:val="19"/>
          <w:szCs w:val="19"/>
        </w:rPr>
      </w:pPr>
      <w:r>
        <w:rPr>
          <w:rFonts w:ascii="Droid Sans Mono" w:eastAsia="Droid Sans Mono" w:hAnsi="Droid Sans Mono" w:cs="Droid Sans Mono"/>
          <w:sz w:val="19"/>
          <w:szCs w:val="19"/>
        </w:rPr>
        <w:t>&lt;/p&gt;</w:t>
      </w:r>
    </w:p>
    <w:p w14:paraId="068C07FE" w14:textId="545EB113" w:rsidR="00B33316" w:rsidRDefault="00B33316" w:rsidP="00B33316">
      <w:pPr>
        <w:pStyle w:val="normal0"/>
        <w:spacing w:before="0" w:after="50"/>
        <w:ind w:left="360"/>
      </w:pPr>
      <w:r>
        <w:rPr>
          <w:rFonts w:ascii="Droid Sans Mono" w:eastAsia="Droid Sans Mono" w:hAnsi="Droid Sans Mono" w:cs="Droid Sans Mono"/>
          <w:sz w:val="19"/>
          <w:szCs w:val="19"/>
        </w:rPr>
        <w:t>`);</w:t>
      </w:r>
    </w:p>
    <w:p w14:paraId="451B40F6" w14:textId="77777777" w:rsidR="00B33316" w:rsidRDefault="00B33316" w:rsidP="00B33316">
      <w:pPr>
        <w:pStyle w:val="normal0"/>
        <w:spacing w:before="0" w:after="50"/>
        <w:ind w:left="360"/>
      </w:pPr>
      <w:r>
        <w:rPr>
          <w:rFonts w:ascii="Droid Sans Mono" w:eastAsia="Droid Sans Mono" w:hAnsi="Droid Sans Mono" w:cs="Droid Sans Mono"/>
          <w:sz w:val="19"/>
          <w:szCs w:val="19"/>
        </w:rPr>
        <w:t>}</w:t>
      </w:r>
    </w:p>
    <w:p w14:paraId="41980538" w14:textId="77777777" w:rsidR="00B33316" w:rsidRDefault="00B33316" w:rsidP="00B33316">
      <w:pPr>
        <w:pStyle w:val="normal0"/>
        <w:spacing w:before="0" w:after="50"/>
        <w:ind w:left="360"/>
      </w:pPr>
    </w:p>
    <w:p w14:paraId="000D05BF" w14:textId="77777777" w:rsidR="00B33316" w:rsidRDefault="00B33316" w:rsidP="00B33316">
      <w:pPr>
        <w:pStyle w:val="normal0"/>
        <w:spacing w:before="0" w:after="50"/>
        <w:ind w:left="360"/>
      </w:pPr>
      <w:r>
        <w:rPr>
          <w:rFonts w:ascii="Droid Sans Mono" w:eastAsia="Droid Sans Mono" w:hAnsi="Droid Sans Mono" w:cs="Droid Sans Mono"/>
          <w:sz w:val="19"/>
          <w:szCs w:val="19"/>
        </w:rPr>
        <w:t>socket.on('users.list', function (list) {</w:t>
      </w:r>
    </w:p>
    <w:p w14:paraId="0EA2200B" w14:textId="77777777" w:rsidR="00B33316" w:rsidRDefault="00B33316" w:rsidP="00B33316">
      <w:pPr>
        <w:pStyle w:val="normal0"/>
        <w:spacing w:before="0" w:after="50"/>
        <w:ind w:left="360"/>
      </w:pPr>
      <w:r>
        <w:rPr>
          <w:rFonts w:ascii="Droid Sans Mono" w:eastAsia="Droid Sans Mono" w:hAnsi="Droid Sans Mono" w:cs="Droid Sans Mono"/>
          <w:sz w:val="19"/>
          <w:szCs w:val="19"/>
        </w:rPr>
        <w:t>list.forEach(addUser);</w:t>
      </w:r>
    </w:p>
    <w:p w14:paraId="7CB40D8D" w14:textId="77777777" w:rsidR="00B33316" w:rsidRDefault="00B33316" w:rsidP="00B33316">
      <w:pPr>
        <w:pStyle w:val="normal0"/>
        <w:spacing w:before="0" w:after="50"/>
        <w:ind w:left="360"/>
      </w:pPr>
      <w:r>
        <w:rPr>
          <w:rFonts w:ascii="Droid Sans Mono" w:eastAsia="Droid Sans Mono" w:hAnsi="Droid Sans Mono" w:cs="Droid Sans Mono"/>
          <w:sz w:val="19"/>
          <w:szCs w:val="19"/>
        </w:rPr>
        <w:t>});</w:t>
      </w:r>
    </w:p>
    <w:p w14:paraId="2278D3A1" w14:textId="77777777" w:rsidR="00B33316" w:rsidRDefault="00B33316" w:rsidP="00B33316">
      <w:pPr>
        <w:pStyle w:val="normal0"/>
        <w:spacing w:before="0" w:after="50"/>
        <w:ind w:left="360"/>
      </w:pPr>
    </w:p>
    <w:p w14:paraId="105B7D11" w14:textId="77777777" w:rsidR="00B33316" w:rsidRDefault="00B33316" w:rsidP="00B33316">
      <w:pPr>
        <w:pStyle w:val="normal0"/>
        <w:spacing w:before="0" w:after="50"/>
        <w:ind w:left="360"/>
      </w:pPr>
      <w:r>
        <w:rPr>
          <w:rFonts w:ascii="Droid Sans Mono" w:eastAsia="Droid Sans Mono" w:hAnsi="Droid Sans Mono" w:cs="Droid Sans Mono"/>
          <w:sz w:val="19"/>
          <w:szCs w:val="19"/>
        </w:rPr>
        <w:t>socket.on('user.hugged', function (username) {</w:t>
      </w:r>
    </w:p>
    <w:p w14:paraId="4BB8B4AC" w14:textId="77777777" w:rsidR="0019404B" w:rsidRDefault="00B33316" w:rsidP="00B33316">
      <w:pPr>
        <w:pStyle w:val="normal0"/>
        <w:spacing w:before="0" w:after="50"/>
        <w:ind w:left="360"/>
        <w:rPr>
          <w:rFonts w:ascii="Droid Sans Mono" w:eastAsia="Droid Sans Mono" w:hAnsi="Droid Sans Mono" w:cs="Droid Sans Mono"/>
          <w:sz w:val="19"/>
          <w:szCs w:val="19"/>
        </w:rPr>
      </w:pPr>
      <w:r>
        <w:rPr>
          <w:rFonts w:ascii="Droid Sans Mono" w:eastAsia="Droid Sans Mono" w:hAnsi="Droid Sans Mono" w:cs="Droid Sans Mono"/>
          <w:sz w:val="19"/>
          <w:szCs w:val="19"/>
        </w:rPr>
        <w:t xml:space="preserve">    $('#hugs').prepend(`</w:t>
      </w:r>
    </w:p>
    <w:p w14:paraId="20D9A3C9" w14:textId="07F7F724" w:rsidR="00B33316" w:rsidRDefault="00B33316" w:rsidP="0019404B">
      <w:pPr>
        <w:pStyle w:val="normal0"/>
        <w:spacing w:before="0" w:after="50"/>
        <w:ind w:left="720"/>
      </w:pPr>
      <w:r>
        <w:rPr>
          <w:rFonts w:ascii="Droid Sans Mono" w:eastAsia="Droid Sans Mono" w:hAnsi="Droid Sans Mono" w:cs="Droid Sans Mono"/>
          <w:sz w:val="19"/>
          <w:szCs w:val="19"/>
        </w:rPr>
        <w:t>&lt;p&gt;</w:t>
      </w:r>
    </w:p>
    <w:p w14:paraId="586D08BF" w14:textId="77777777" w:rsidR="00B33316" w:rsidRDefault="00B33316" w:rsidP="0019404B">
      <w:pPr>
        <w:pStyle w:val="normal0"/>
        <w:spacing w:before="0" w:after="50"/>
        <w:ind w:left="720"/>
      </w:pPr>
      <w:r>
        <w:rPr>
          <w:rFonts w:ascii="Droid Sans Mono" w:eastAsia="Droid Sans Mono" w:hAnsi="Droid Sans Mono" w:cs="Droid Sans Mono"/>
          <w:sz w:val="19"/>
          <w:szCs w:val="19"/>
        </w:rPr>
        <w:t>&lt;span class="glyphiconglyphicon-heart"&gt;&lt;/span&gt;</w:t>
      </w:r>
    </w:p>
    <w:p w14:paraId="69F56019" w14:textId="77777777" w:rsidR="00B33316" w:rsidRDefault="00B33316" w:rsidP="0019404B">
      <w:pPr>
        <w:pStyle w:val="normal0"/>
        <w:spacing w:before="0" w:after="50"/>
        <w:ind w:left="720"/>
      </w:pPr>
      <w:r>
        <w:rPr>
          <w:rFonts w:ascii="Droid Sans Mono" w:eastAsia="Droid Sans Mono" w:hAnsi="Droid Sans Mono" w:cs="Droid Sans Mono"/>
          <w:sz w:val="19"/>
          <w:szCs w:val="19"/>
        </w:rPr>
        <w:t xml:space="preserve">        ${username} just hugged you.</w:t>
      </w:r>
    </w:p>
    <w:p w14:paraId="0574A1B0" w14:textId="77777777" w:rsidR="00B33316" w:rsidRDefault="00B33316" w:rsidP="0019404B">
      <w:pPr>
        <w:pStyle w:val="normal0"/>
        <w:spacing w:before="0" w:after="50"/>
        <w:ind w:left="720"/>
      </w:pPr>
      <w:r>
        <w:rPr>
          <w:rFonts w:ascii="Droid Sans Mono" w:eastAsia="Droid Sans Mono" w:hAnsi="Droid Sans Mono" w:cs="Droid Sans Mono"/>
          <w:sz w:val="19"/>
          <w:szCs w:val="19"/>
        </w:rPr>
        <w:t>&lt;hr /&gt;</w:t>
      </w:r>
    </w:p>
    <w:p w14:paraId="4ED0CC96" w14:textId="77777777" w:rsidR="0019404B" w:rsidRDefault="00B33316" w:rsidP="0019404B">
      <w:pPr>
        <w:pStyle w:val="normal0"/>
        <w:spacing w:before="0" w:after="50"/>
        <w:ind w:left="720"/>
        <w:rPr>
          <w:rFonts w:ascii="Droid Sans Mono" w:eastAsia="Droid Sans Mono" w:hAnsi="Droid Sans Mono" w:cs="Droid Sans Mono"/>
          <w:sz w:val="19"/>
          <w:szCs w:val="19"/>
        </w:rPr>
      </w:pPr>
      <w:r>
        <w:rPr>
          <w:rFonts w:ascii="Droid Sans Mono" w:eastAsia="Droid Sans Mono" w:hAnsi="Droid Sans Mono" w:cs="Droid Sans Mono"/>
          <w:sz w:val="19"/>
          <w:szCs w:val="19"/>
        </w:rPr>
        <w:t>&lt;/p&gt;</w:t>
      </w:r>
    </w:p>
    <w:p w14:paraId="666B810D" w14:textId="3B456C49" w:rsidR="00B33316" w:rsidRDefault="00B33316" w:rsidP="00B33316">
      <w:pPr>
        <w:pStyle w:val="normal0"/>
        <w:spacing w:before="0" w:after="50"/>
        <w:ind w:left="360"/>
      </w:pPr>
      <w:r>
        <w:rPr>
          <w:rFonts w:ascii="Droid Sans Mono" w:eastAsia="Droid Sans Mono" w:hAnsi="Droid Sans Mono" w:cs="Droid Sans Mono"/>
          <w:sz w:val="19"/>
          <w:szCs w:val="19"/>
        </w:rPr>
        <w:t>`);</w:t>
      </w:r>
    </w:p>
    <w:p w14:paraId="4542BEB1" w14:textId="77777777" w:rsidR="00B33316" w:rsidRDefault="00B33316" w:rsidP="00B33316">
      <w:pPr>
        <w:pStyle w:val="normal0"/>
        <w:spacing w:before="0" w:after="50"/>
        <w:ind w:left="360"/>
      </w:pPr>
      <w:r>
        <w:rPr>
          <w:rFonts w:ascii="Droid Sans Mono" w:eastAsia="Droid Sans Mono" w:hAnsi="Droid Sans Mono" w:cs="Droid Sans Mono"/>
          <w:sz w:val="19"/>
          <w:szCs w:val="19"/>
        </w:rPr>
        <w:t>});</w:t>
      </w:r>
    </w:p>
    <w:p w14:paraId="2C9A6684" w14:textId="77777777" w:rsidR="00B33316" w:rsidRDefault="00B33316" w:rsidP="00B33316">
      <w:pPr>
        <w:pStyle w:val="normal0"/>
        <w:spacing w:before="0" w:after="50"/>
        <w:ind w:left="360"/>
      </w:pPr>
    </w:p>
    <w:p w14:paraId="3A5BA41B" w14:textId="77777777" w:rsidR="00B33316" w:rsidRDefault="00B33316" w:rsidP="00B33316">
      <w:pPr>
        <w:pStyle w:val="normal0"/>
        <w:spacing w:before="0" w:after="50"/>
        <w:ind w:left="360"/>
      </w:pPr>
      <w:r>
        <w:rPr>
          <w:rFonts w:ascii="Droid Sans Mono" w:eastAsia="Droid Sans Mono" w:hAnsi="Droid Sans Mono" w:cs="Droid Sans Mono"/>
          <w:sz w:val="19"/>
          <w:szCs w:val="19"/>
        </w:rPr>
        <w:t>socket.on('user.remove', function (id) {</w:t>
      </w:r>
    </w:p>
    <w:p w14:paraId="68B36497"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 id).remove();</w:t>
      </w:r>
    </w:p>
    <w:p w14:paraId="4526EB51" w14:textId="77777777" w:rsidR="00B33316" w:rsidRDefault="00B33316" w:rsidP="00B33316">
      <w:pPr>
        <w:pStyle w:val="normal0"/>
        <w:spacing w:before="0" w:after="50"/>
        <w:ind w:left="360"/>
      </w:pPr>
      <w:r>
        <w:rPr>
          <w:rFonts w:ascii="Droid Sans Mono" w:eastAsia="Droid Sans Mono" w:hAnsi="Droid Sans Mono" w:cs="Droid Sans Mono"/>
          <w:sz w:val="19"/>
          <w:szCs w:val="19"/>
        </w:rPr>
        <w:t>});</w:t>
      </w:r>
    </w:p>
    <w:p w14:paraId="011E62F0" w14:textId="77777777" w:rsidR="00B33316" w:rsidRDefault="00B33316" w:rsidP="00B33316">
      <w:pPr>
        <w:pStyle w:val="normal0"/>
        <w:spacing w:before="0" w:after="50"/>
        <w:ind w:left="360"/>
      </w:pPr>
    </w:p>
    <w:p w14:paraId="05C642DE" w14:textId="77777777" w:rsidR="00B33316" w:rsidRDefault="00B33316" w:rsidP="00B33316">
      <w:pPr>
        <w:pStyle w:val="normal0"/>
        <w:spacing w:before="0" w:after="50"/>
        <w:ind w:left="360"/>
      </w:pPr>
      <w:r>
        <w:rPr>
          <w:rFonts w:ascii="Droid Sans Mono" w:eastAsia="Droid Sans Mono" w:hAnsi="Droid Sans Mono" w:cs="Droid Sans Mono"/>
          <w:sz w:val="19"/>
          <w:szCs w:val="19"/>
        </w:rPr>
        <w:t>socket.on('user.add', addUser);</w:t>
      </w:r>
    </w:p>
    <w:p w14:paraId="22000289" w14:textId="77777777" w:rsidR="00B33316" w:rsidRDefault="00B33316" w:rsidP="00B33316">
      <w:pPr>
        <w:pStyle w:val="normal0"/>
        <w:spacing w:before="0" w:after="50"/>
        <w:ind w:left="360"/>
      </w:pPr>
    </w:p>
    <w:p w14:paraId="756E1678" w14:textId="77777777" w:rsidR="00B33316" w:rsidRDefault="00B33316" w:rsidP="00B33316">
      <w:pPr>
        <w:pStyle w:val="normal0"/>
        <w:spacing w:before="0" w:after="50"/>
        <w:ind w:left="360"/>
      </w:pPr>
      <w:r>
        <w:rPr>
          <w:rFonts w:ascii="Droid Sans Mono" w:eastAsia="Droid Sans Mono" w:hAnsi="Droid Sans Mono" w:cs="Droid Sans Mono"/>
          <w:sz w:val="19"/>
          <w:szCs w:val="19"/>
        </w:rPr>
        <w:t>$(function () {</w:t>
      </w:r>
    </w:p>
    <w:p w14:paraId="1B60EC33"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$('#sockets').delegate('.hug', 'click', giveHug);</w:t>
      </w:r>
    </w:p>
    <w:p w14:paraId="7052204A"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$('#add-username').on('submit', addUsername);</w:t>
      </w:r>
    </w:p>
    <w:p w14:paraId="19ADA6D4" w14:textId="77777777" w:rsidR="00B33316" w:rsidRDefault="00B33316" w:rsidP="00B33316">
      <w:pPr>
        <w:pStyle w:val="normal0"/>
        <w:spacing w:before="0" w:after="50"/>
        <w:ind w:left="360"/>
      </w:pPr>
      <w:r>
        <w:rPr>
          <w:rFonts w:ascii="Droid Sans Mono" w:eastAsia="Droid Sans Mono" w:hAnsi="Droid Sans Mono" w:cs="Droid Sans Mono"/>
          <w:sz w:val="19"/>
          <w:szCs w:val="19"/>
        </w:rPr>
        <w:t>});</w:t>
      </w:r>
    </w:p>
    <w:p w14:paraId="35E5D4E1" w14:textId="77777777" w:rsidR="00B33316" w:rsidRDefault="00B33316" w:rsidP="00B33316">
      <w:pPr>
        <w:pStyle w:val="Heading2"/>
      </w:pPr>
      <w:r>
        <w:t>How It Works...</w:t>
      </w:r>
    </w:p>
    <w:p w14:paraId="4D24889D" w14:textId="77777777" w:rsidR="00B33316" w:rsidRDefault="00B33316" w:rsidP="00B33316">
      <w:pPr>
        <w:pStyle w:val="normal0"/>
        <w:spacing w:before="0" w:after="120"/>
      </w:pPr>
      <w:r>
        <w:rPr>
          <w:rFonts w:ascii="Times New Roman" w:eastAsia="Times New Roman" w:hAnsi="Times New Roman" w:cs="Times New Roman"/>
          <w:sz w:val="22"/>
          <w:szCs w:val="22"/>
        </w:rPr>
        <w:t>By maintaining a list of available sockets in our server-side object, we are able to look up any socket by its ID. When we get the socket that we want to send a private message to, we can emit an event to only that socket and no others.</w:t>
      </w:r>
    </w:p>
    <w:p w14:paraId="0D99D6D0" w14:textId="77777777" w:rsidR="00B33316" w:rsidRDefault="00B33316" w:rsidP="00B33316">
      <w:pPr>
        <w:pStyle w:val="Heading1"/>
      </w:pPr>
      <w:r>
        <w:t>Sending Messages To All Sockets Except the Sender</w:t>
      </w:r>
    </w:p>
    <w:p w14:paraId="61D2B2FE" w14:textId="77777777" w:rsidR="00B33316" w:rsidRDefault="00B33316" w:rsidP="00B33316">
      <w:pPr>
        <w:pStyle w:val="normal0"/>
        <w:spacing w:before="0" w:after="120"/>
      </w:pPr>
      <w:r>
        <w:rPr>
          <w:rFonts w:ascii="Times New Roman" w:eastAsia="Times New Roman" w:hAnsi="Times New Roman" w:cs="Times New Roman"/>
          <w:sz w:val="22"/>
          <w:szCs w:val="22"/>
        </w:rPr>
        <w:t xml:space="preserve">When a socket sends a message, we don’t necessarily want it to receive the message that it sent. We might want to display a different message to the sender than to the receivers. This can be accomplished by using the </w:t>
      </w:r>
      <w:r>
        <w:rPr>
          <w:rFonts w:ascii="Droid Sans Mono" w:eastAsia="Droid Sans Mono" w:hAnsi="Droid Sans Mono" w:cs="Droid Sans Mono"/>
          <w:color w:val="747959"/>
          <w:sz w:val="19"/>
          <w:szCs w:val="19"/>
        </w:rPr>
        <w:t>socket.broadcast.emit()</w:t>
      </w:r>
      <w:r>
        <w:rPr>
          <w:rFonts w:ascii="Times New Roman" w:eastAsia="Times New Roman" w:hAnsi="Times New Roman" w:cs="Times New Roman"/>
          <w:sz w:val="22"/>
          <w:szCs w:val="22"/>
        </w:rPr>
        <w:t>syntax.</w:t>
      </w:r>
    </w:p>
    <w:p w14:paraId="6B299469" w14:textId="77777777" w:rsidR="00B33316" w:rsidRDefault="00B33316" w:rsidP="00B33316">
      <w:pPr>
        <w:pStyle w:val="Heading2"/>
      </w:pPr>
      <w:r>
        <w:t>How To Do It...</w:t>
      </w:r>
    </w:p>
    <w:p w14:paraId="352F6DB1" w14:textId="77777777" w:rsidR="00B33316" w:rsidRDefault="00B33316" w:rsidP="00B33316">
      <w:pPr>
        <w:pStyle w:val="normal0"/>
        <w:spacing w:before="0" w:after="120"/>
      </w:pPr>
      <w:r>
        <w:rPr>
          <w:rFonts w:ascii="Times New Roman" w:eastAsia="Times New Roman" w:hAnsi="Times New Roman" w:cs="Times New Roman"/>
          <w:sz w:val="22"/>
          <w:szCs w:val="22"/>
        </w:rPr>
        <w:t>To send messages to every socket except for the sender, follow these steps:</w:t>
      </w:r>
    </w:p>
    <w:p w14:paraId="778FE85A" w14:textId="77777777" w:rsidR="00B33316" w:rsidRDefault="00B33316" w:rsidP="00B33316">
      <w:pPr>
        <w:pStyle w:val="normal0"/>
        <w:numPr>
          <w:ilvl w:val="0"/>
          <w:numId w:val="12"/>
        </w:numPr>
        <w:tabs>
          <w:tab w:val="left" w:pos="360"/>
        </w:tabs>
        <w:spacing w:before="0"/>
        <w:ind w:right="360" w:hanging="363"/>
        <w:pPrChange w:id="24" w:author="Mayur Pawanikar" w:date="2015-05-29T13:25:00Z">
          <w:pPr>
            <w:pStyle w:val="normal0"/>
            <w:numPr>
              <w:numId w:val="1"/>
            </w:numPr>
            <w:tabs>
              <w:tab w:val="num" w:pos="0"/>
              <w:tab w:val="left" w:pos="360"/>
            </w:tabs>
            <w:spacing w:before="0"/>
            <w:ind w:left="480" w:right="360" w:hanging="363"/>
          </w:pPr>
        </w:pPrChange>
      </w:pPr>
      <w:r>
        <w:rPr>
          <w:rFonts w:ascii="Times New Roman" w:eastAsia="Times New Roman" w:hAnsi="Times New Roman" w:cs="Times New Roman"/>
          <w:sz w:val="22"/>
          <w:szCs w:val="22"/>
        </w:rPr>
        <w:t>Create a template for sockets to announce their presence. This will also include a “messages” container where we will render incoming messages:</w:t>
      </w:r>
    </w:p>
    <w:p w14:paraId="66D1C8B8" w14:textId="77777777" w:rsidR="00B33316" w:rsidRDefault="00B33316" w:rsidP="00B33316">
      <w:pPr>
        <w:pStyle w:val="normal0"/>
        <w:spacing w:before="0" w:after="50"/>
        <w:ind w:left="360"/>
      </w:pPr>
      <w:r>
        <w:rPr>
          <w:rFonts w:ascii="Droid Sans Mono" w:eastAsia="Droid Sans Mono" w:hAnsi="Droid Sans Mono" w:cs="Droid Sans Mono"/>
          <w:sz w:val="19"/>
          <w:szCs w:val="19"/>
        </w:rPr>
        <w:t>&lt;div class="container"&gt;</w:t>
      </w:r>
    </w:p>
    <w:p w14:paraId="190E16C9" w14:textId="77777777" w:rsidR="00B33316" w:rsidRDefault="00B33316" w:rsidP="00B33316">
      <w:pPr>
        <w:pStyle w:val="normal0"/>
        <w:spacing w:before="0" w:after="50"/>
        <w:ind w:left="360"/>
      </w:pPr>
      <w:r>
        <w:rPr>
          <w:rFonts w:ascii="Droid Sans Mono" w:eastAsia="Droid Sans Mono" w:hAnsi="Droid Sans Mono" w:cs="Droid Sans Mono"/>
          <w:sz w:val="19"/>
          <w:szCs w:val="19"/>
        </w:rPr>
        <w:t>&lt;hr /&gt;</w:t>
      </w:r>
    </w:p>
    <w:p w14:paraId="4C8CCBA0" w14:textId="77777777" w:rsidR="00B33316" w:rsidRDefault="00B33316" w:rsidP="00B33316">
      <w:pPr>
        <w:pStyle w:val="normal0"/>
        <w:spacing w:before="0" w:after="50"/>
        <w:ind w:left="360"/>
      </w:pPr>
      <w:r>
        <w:rPr>
          <w:rFonts w:ascii="Droid Sans Mono" w:eastAsia="Droid Sans Mono" w:hAnsi="Droid Sans Mono" w:cs="Droid Sans Mono"/>
          <w:sz w:val="19"/>
          <w:szCs w:val="19"/>
        </w:rPr>
        <w:t>&lt;form id="form" class="row"&gt;</w:t>
      </w:r>
    </w:p>
    <w:p w14:paraId="506C9237" w14:textId="77777777" w:rsidR="00B33316" w:rsidRDefault="00B33316" w:rsidP="00B33316">
      <w:pPr>
        <w:pStyle w:val="normal0"/>
        <w:spacing w:before="0" w:after="50"/>
        <w:ind w:left="360"/>
      </w:pPr>
      <w:r>
        <w:rPr>
          <w:rFonts w:ascii="Droid Sans Mono" w:eastAsia="Droid Sans Mono" w:hAnsi="Droid Sans Mono" w:cs="Droid Sans Mono"/>
          <w:sz w:val="19"/>
          <w:szCs w:val="19"/>
        </w:rPr>
        <w:t>&lt;div class="col-md-10"&gt;</w:t>
      </w:r>
    </w:p>
    <w:p w14:paraId="703220B1" w14:textId="77777777" w:rsidR="00B33316" w:rsidRDefault="00B33316" w:rsidP="00B33316">
      <w:pPr>
        <w:pStyle w:val="normal0"/>
        <w:spacing w:before="0" w:after="50"/>
        <w:ind w:left="360"/>
      </w:pPr>
      <w:r>
        <w:rPr>
          <w:rFonts w:ascii="Droid Sans Mono" w:eastAsia="Droid Sans Mono" w:hAnsi="Droid Sans Mono" w:cs="Droid Sans Mono"/>
          <w:sz w:val="19"/>
          <w:szCs w:val="19"/>
        </w:rPr>
        <w:t>&lt;input class="form-control" id="name" placeholder="Who are you?" /&gt;</w:t>
      </w:r>
    </w:p>
    <w:p w14:paraId="4E1D28E6" w14:textId="77777777" w:rsidR="00B33316" w:rsidRDefault="00B33316" w:rsidP="00B33316">
      <w:pPr>
        <w:pStyle w:val="normal0"/>
        <w:spacing w:before="0" w:after="50"/>
        <w:ind w:left="360"/>
      </w:pPr>
      <w:r>
        <w:rPr>
          <w:rFonts w:ascii="Droid Sans Mono" w:eastAsia="Droid Sans Mono" w:hAnsi="Droid Sans Mono" w:cs="Droid Sans Mono"/>
          <w:sz w:val="19"/>
          <w:szCs w:val="19"/>
        </w:rPr>
        <w:t>&lt;/div&gt;</w:t>
      </w:r>
    </w:p>
    <w:p w14:paraId="4FB6F079" w14:textId="77777777" w:rsidR="00B33316" w:rsidRDefault="00B33316" w:rsidP="00B33316">
      <w:pPr>
        <w:pStyle w:val="normal0"/>
        <w:spacing w:before="0" w:after="50"/>
        <w:ind w:left="360"/>
      </w:pPr>
      <w:r>
        <w:rPr>
          <w:rFonts w:ascii="Droid Sans Mono" w:eastAsia="Droid Sans Mono" w:hAnsi="Droid Sans Mono" w:cs="Droid Sans Mono"/>
          <w:sz w:val="19"/>
          <w:szCs w:val="19"/>
        </w:rPr>
        <w:t>&lt;div class="col-md-2"&gt;</w:t>
      </w:r>
    </w:p>
    <w:p w14:paraId="38342188" w14:textId="3B6CA90A" w:rsidR="00B33316" w:rsidRDefault="00B33316" w:rsidP="00B33316">
      <w:pPr>
        <w:pStyle w:val="normal0"/>
        <w:spacing w:before="0" w:after="50"/>
        <w:ind w:left="360"/>
      </w:pPr>
      <w:r>
        <w:rPr>
          <w:rFonts w:ascii="Droid Sans Mono" w:eastAsia="Droid Sans Mono" w:hAnsi="Droid Sans Mono" w:cs="Droid Sans Mono"/>
          <w:sz w:val="19"/>
          <w:szCs w:val="19"/>
        </w:rPr>
        <w:t xml:space="preserve">&lt;button </w:t>
      </w:r>
      <w:ins w:id="25" w:author="Mayur Pawanikar" w:date="2015-08-17T13:31:00Z">
        <w:r>
          <w:t>class="btn</w:t>
        </w:r>
      </w:ins>
      <w:r w:rsidR="0019404B">
        <w:t>-</w:t>
      </w:r>
      <w:ins w:id="26" w:author="Mayur Pawanikar" w:date="2015-08-17T13:31:00Z">
        <w:r>
          <w:t>primary</w:t>
        </w:r>
      </w:ins>
      <w:del w:id="27" w:author="Mayur Pawanikar" w:date="2015-08-17T13:31:00Z">
        <w:r>
          <w:rPr>
            <w:rFonts w:ascii="Droid Sans Mono" w:eastAsia="Droid Sans Mono" w:hAnsi="Droid Sans Mono" w:cs="Droid Sans Mono"/>
            <w:sz w:val="19"/>
            <w:szCs w:val="19"/>
          </w:rPr>
          <w:delText>class="btnbtn-primary</w:delText>
        </w:r>
      </w:del>
      <w:r>
        <w:rPr>
          <w:rFonts w:ascii="Droid Sans Mono" w:eastAsia="Droid Sans Mono" w:hAnsi="Droid Sans Mono" w:cs="Droid Sans Mono"/>
          <w:sz w:val="19"/>
          <w:szCs w:val="19"/>
        </w:rPr>
        <w:t xml:space="preserve"> form-control" type="submit"&gt;Send&lt;/button&gt;</w:t>
      </w:r>
    </w:p>
    <w:p w14:paraId="42F73480" w14:textId="77777777" w:rsidR="00B33316" w:rsidRDefault="00B33316" w:rsidP="00B33316">
      <w:pPr>
        <w:pStyle w:val="normal0"/>
        <w:spacing w:before="0" w:after="50"/>
        <w:ind w:left="360"/>
      </w:pPr>
      <w:r>
        <w:rPr>
          <w:rFonts w:ascii="Droid Sans Mono" w:eastAsia="Droid Sans Mono" w:hAnsi="Droid Sans Mono" w:cs="Droid Sans Mono"/>
          <w:sz w:val="19"/>
          <w:szCs w:val="19"/>
        </w:rPr>
        <w:t>&lt;/div&gt;</w:t>
      </w:r>
    </w:p>
    <w:p w14:paraId="20A5E107" w14:textId="77777777" w:rsidR="00B33316" w:rsidRDefault="00B33316" w:rsidP="00B33316">
      <w:pPr>
        <w:pStyle w:val="normal0"/>
        <w:spacing w:before="0" w:after="50"/>
        <w:ind w:left="360"/>
      </w:pPr>
      <w:r>
        <w:rPr>
          <w:rFonts w:ascii="Droid Sans Mono" w:eastAsia="Droid Sans Mono" w:hAnsi="Droid Sans Mono" w:cs="Droid Sans Mono"/>
          <w:sz w:val="19"/>
          <w:szCs w:val="19"/>
        </w:rPr>
        <w:t>&lt;/form&gt;</w:t>
      </w:r>
    </w:p>
    <w:p w14:paraId="16B68ACF" w14:textId="77777777" w:rsidR="00B33316" w:rsidRDefault="00B33316" w:rsidP="00B33316">
      <w:pPr>
        <w:pStyle w:val="normal0"/>
        <w:spacing w:before="0" w:after="50"/>
        <w:ind w:left="360"/>
      </w:pPr>
      <w:r>
        <w:rPr>
          <w:rFonts w:ascii="Droid Sans Mono" w:eastAsia="Droid Sans Mono" w:hAnsi="Droid Sans Mono" w:cs="Droid Sans Mono"/>
          <w:sz w:val="19"/>
          <w:szCs w:val="19"/>
        </w:rPr>
        <w:t>&lt;div id="messages"&gt;&lt;/div&gt;</w:t>
      </w:r>
    </w:p>
    <w:p w14:paraId="73F7E2B0" w14:textId="77777777" w:rsidR="00B33316" w:rsidRDefault="00B33316" w:rsidP="00B33316">
      <w:pPr>
        <w:pStyle w:val="normal0"/>
        <w:spacing w:before="0" w:after="50"/>
        <w:ind w:left="360"/>
      </w:pPr>
      <w:r>
        <w:rPr>
          <w:rFonts w:ascii="Droid Sans Mono" w:eastAsia="Droid Sans Mono" w:hAnsi="Droid Sans Mono" w:cs="Droid Sans Mono"/>
          <w:sz w:val="19"/>
          <w:szCs w:val="19"/>
        </w:rPr>
        <w:t>&lt;/div&gt;</w:t>
      </w:r>
    </w:p>
    <w:p w14:paraId="07C082AF" w14:textId="77777777" w:rsidR="00B33316" w:rsidRDefault="00B33316" w:rsidP="00B33316">
      <w:pPr>
        <w:pStyle w:val="normal0"/>
        <w:spacing w:before="0" w:after="50"/>
        <w:ind w:left="360"/>
      </w:pPr>
    </w:p>
    <w:p w14:paraId="7F623A14" w14:textId="77777777" w:rsidR="00B33316" w:rsidRDefault="00B33316" w:rsidP="00B33316">
      <w:pPr>
        <w:pStyle w:val="normal0"/>
        <w:numPr>
          <w:ilvl w:val="0"/>
          <w:numId w:val="9"/>
        </w:numPr>
        <w:tabs>
          <w:tab w:val="left" w:pos="360"/>
        </w:tabs>
        <w:spacing w:before="0"/>
        <w:ind w:right="360" w:hanging="363"/>
      </w:pPr>
      <w:r>
        <w:rPr>
          <w:rFonts w:ascii="Times New Roman" w:eastAsia="Times New Roman" w:hAnsi="Times New Roman" w:cs="Times New Roman"/>
          <w:sz w:val="22"/>
          <w:szCs w:val="22"/>
        </w:rPr>
        <w:t>Add some client-side JavaScript to render messages:</w:t>
      </w:r>
    </w:p>
    <w:p w14:paraId="765B0E8B" w14:textId="77777777" w:rsidR="00B33316" w:rsidRDefault="00B33316" w:rsidP="00B33316">
      <w:pPr>
        <w:pStyle w:val="normal0"/>
        <w:spacing w:before="0" w:after="50"/>
        <w:ind w:left="360"/>
      </w:pPr>
      <w:r>
        <w:rPr>
          <w:rFonts w:ascii="Droid Sans Mono" w:eastAsia="Droid Sans Mono" w:hAnsi="Droid Sans Mono" w:cs="Droid Sans Mono"/>
          <w:sz w:val="19"/>
          <w:szCs w:val="19"/>
        </w:rPr>
        <w:t>socket.on('user.joined', function (data) {</w:t>
      </w:r>
    </w:p>
    <w:p w14:paraId="1E49DF50"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$('#messages').prepend(`</w:t>
      </w:r>
    </w:p>
    <w:p w14:paraId="1308BA6F" w14:textId="77777777" w:rsidR="00B33316" w:rsidRDefault="00B33316" w:rsidP="00B33316">
      <w:pPr>
        <w:pStyle w:val="normal0"/>
        <w:spacing w:before="0" w:after="50"/>
        <w:ind w:left="360"/>
      </w:pPr>
      <w:r>
        <w:rPr>
          <w:rFonts w:ascii="Droid Sans Mono" w:eastAsia="Droid Sans Mono" w:hAnsi="Droid Sans Mono" w:cs="Droid Sans Mono"/>
          <w:sz w:val="19"/>
          <w:szCs w:val="19"/>
        </w:rPr>
        <w:t>&lt;p&gt;</w:t>
      </w:r>
    </w:p>
    <w:p w14:paraId="50E4FAE8" w14:textId="77777777" w:rsidR="00B33316" w:rsidRDefault="00B33316" w:rsidP="00B33316">
      <w:pPr>
        <w:pStyle w:val="normal0"/>
        <w:spacing w:before="0" w:after="50"/>
        <w:ind w:left="360"/>
      </w:pPr>
      <w:r>
        <w:rPr>
          <w:rFonts w:ascii="Droid Sans Mono" w:eastAsia="Droid Sans Mono" w:hAnsi="Droid Sans Mono" w:cs="Droid Sans Mono"/>
          <w:sz w:val="19"/>
          <w:szCs w:val="19"/>
        </w:rPr>
        <w:t>&lt;hr /&gt;</w:t>
      </w:r>
    </w:p>
    <w:p w14:paraId="7B7A742A"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${data.name} is finally here.</w:t>
      </w:r>
    </w:p>
    <w:p w14:paraId="23C75FF4" w14:textId="77777777" w:rsidR="00B33316" w:rsidRDefault="00B33316" w:rsidP="00B33316">
      <w:pPr>
        <w:pStyle w:val="normal0"/>
        <w:spacing w:before="0" w:after="50"/>
        <w:ind w:left="360"/>
      </w:pPr>
      <w:r>
        <w:rPr>
          <w:rFonts w:ascii="Droid Sans Mono" w:eastAsia="Droid Sans Mono" w:hAnsi="Droid Sans Mono" w:cs="Droid Sans Mono"/>
          <w:sz w:val="19"/>
          <w:szCs w:val="19"/>
        </w:rPr>
        <w:t>&lt;/p&gt;</w:t>
      </w:r>
    </w:p>
    <w:p w14:paraId="32B8CE50"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w:t>
      </w:r>
    </w:p>
    <w:p w14:paraId="76CF8F27" w14:textId="77777777" w:rsidR="00B33316" w:rsidRDefault="00B33316" w:rsidP="00B33316">
      <w:pPr>
        <w:pStyle w:val="normal0"/>
        <w:spacing w:before="0" w:after="50"/>
        <w:ind w:left="360"/>
      </w:pPr>
      <w:r>
        <w:rPr>
          <w:rFonts w:ascii="Droid Sans Mono" w:eastAsia="Droid Sans Mono" w:hAnsi="Droid Sans Mono" w:cs="Droid Sans Mono"/>
          <w:sz w:val="19"/>
          <w:szCs w:val="19"/>
        </w:rPr>
        <w:t>});</w:t>
      </w:r>
    </w:p>
    <w:p w14:paraId="13B3BEEF" w14:textId="77777777" w:rsidR="00B33316" w:rsidRDefault="00B33316" w:rsidP="00B33316">
      <w:pPr>
        <w:pStyle w:val="normal0"/>
        <w:spacing w:before="0" w:after="50"/>
        <w:ind w:left="360"/>
      </w:pPr>
    </w:p>
    <w:p w14:paraId="71B0A2B9" w14:textId="77777777" w:rsidR="00B33316" w:rsidRDefault="00B33316" w:rsidP="00B33316">
      <w:pPr>
        <w:pStyle w:val="normal0"/>
        <w:spacing w:before="0" w:after="50"/>
        <w:ind w:left="360"/>
      </w:pPr>
      <w:r>
        <w:rPr>
          <w:rFonts w:ascii="Droid Sans Mono" w:eastAsia="Droid Sans Mono" w:hAnsi="Droid Sans Mono" w:cs="Droid Sans Mono"/>
          <w:sz w:val="19"/>
          <w:szCs w:val="19"/>
        </w:rPr>
        <w:t>$(function () {</w:t>
      </w:r>
    </w:p>
    <w:p w14:paraId="205F937D"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$('#form').on('submit', function (e) {</w:t>
      </w:r>
    </w:p>
    <w:p w14:paraId="0DA9D4B1" w14:textId="77777777" w:rsidR="00B33316" w:rsidRDefault="00B33316" w:rsidP="00B33316">
      <w:pPr>
        <w:pStyle w:val="normal0"/>
        <w:spacing w:before="0" w:after="50"/>
        <w:ind w:left="360"/>
      </w:pPr>
      <w:r>
        <w:rPr>
          <w:rFonts w:ascii="Droid Sans Mono" w:eastAsia="Droid Sans Mono" w:hAnsi="Droid Sans Mono" w:cs="Droid Sans Mono"/>
          <w:sz w:val="19"/>
          <w:szCs w:val="19"/>
        </w:rPr>
        <w:t>e.preventDefault();</w:t>
      </w:r>
    </w:p>
    <w:p w14:paraId="47513935" w14:textId="77777777" w:rsidR="00B33316" w:rsidRDefault="00B33316" w:rsidP="00B33316">
      <w:pPr>
        <w:pStyle w:val="normal0"/>
        <w:spacing w:before="0" w:after="50"/>
        <w:ind w:left="360"/>
      </w:pPr>
    </w:p>
    <w:p w14:paraId="120C74DB" w14:textId="77777777" w:rsidR="00B33316" w:rsidRDefault="00B33316" w:rsidP="00B33316">
      <w:pPr>
        <w:pStyle w:val="normal0"/>
        <w:spacing w:before="0" w:after="50"/>
        <w:ind w:left="360"/>
      </w:pPr>
      <w:r>
        <w:rPr>
          <w:rFonts w:ascii="Droid Sans Mono" w:eastAsia="Droid Sans Mono" w:hAnsi="Droid Sans Mono" w:cs="Droid Sans Mono"/>
          <w:sz w:val="19"/>
          <w:szCs w:val="19"/>
        </w:rPr>
        <w:t>var name = $('#name').val();</w:t>
      </w:r>
    </w:p>
    <w:p w14:paraId="02EBBDCB" w14:textId="77777777" w:rsidR="00B33316" w:rsidRDefault="00B33316" w:rsidP="00B33316">
      <w:pPr>
        <w:pStyle w:val="normal0"/>
        <w:spacing w:before="0" w:after="50"/>
        <w:ind w:left="360"/>
      </w:pPr>
    </w:p>
    <w:p w14:paraId="28DCCC1F" w14:textId="77777777" w:rsidR="00B33316" w:rsidRDefault="00B33316" w:rsidP="00B33316">
      <w:pPr>
        <w:pStyle w:val="normal0"/>
        <w:spacing w:before="0" w:after="50"/>
        <w:ind w:left="360"/>
      </w:pPr>
      <w:r>
        <w:rPr>
          <w:rFonts w:ascii="Droid Sans Mono" w:eastAsia="Droid Sans Mono" w:hAnsi="Droid Sans Mono" w:cs="Droid Sans Mono"/>
          <w:sz w:val="19"/>
          <w:szCs w:val="19"/>
        </w:rPr>
        <w:t>socket.emit('user.join', {</w:t>
      </w:r>
    </w:p>
    <w:p w14:paraId="398F7DA8" w14:textId="77777777" w:rsidR="00B33316" w:rsidRDefault="00B33316" w:rsidP="00B33316">
      <w:pPr>
        <w:pStyle w:val="normal0"/>
        <w:spacing w:before="0" w:after="50"/>
        <w:ind w:left="360"/>
      </w:pPr>
      <w:r>
        <w:rPr>
          <w:rFonts w:ascii="Droid Sans Mono" w:eastAsia="Droid Sans Mono" w:hAnsi="Droid Sans Mono" w:cs="Droid Sans Mono"/>
          <w:sz w:val="19"/>
          <w:szCs w:val="19"/>
        </w:rPr>
        <w:t>name: name</w:t>
      </w:r>
    </w:p>
    <w:p w14:paraId="50D46FF2"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w:t>
      </w:r>
    </w:p>
    <w:p w14:paraId="00D76F8F" w14:textId="77777777" w:rsidR="00B33316" w:rsidRDefault="00B33316" w:rsidP="00B33316">
      <w:pPr>
        <w:pStyle w:val="normal0"/>
        <w:spacing w:before="0" w:after="50"/>
        <w:ind w:left="360"/>
      </w:pPr>
    </w:p>
    <w:p w14:paraId="63DF6FDA"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$('#messages').prepend(`&lt;p&gt;</w:t>
      </w:r>
    </w:p>
    <w:p w14:paraId="0DD2F32A" w14:textId="77777777" w:rsidR="00B33316" w:rsidRDefault="00B33316" w:rsidP="00B33316">
      <w:pPr>
        <w:pStyle w:val="normal0"/>
        <w:spacing w:before="0" w:after="50"/>
        <w:ind w:left="360"/>
      </w:pPr>
      <w:r>
        <w:rPr>
          <w:rFonts w:ascii="Droid Sans Mono" w:eastAsia="Droid Sans Mono" w:hAnsi="Droid Sans Mono" w:cs="Droid Sans Mono"/>
          <w:sz w:val="19"/>
          <w:szCs w:val="19"/>
        </w:rPr>
        <w:t>&lt;hr /&gt;</w:t>
      </w:r>
    </w:p>
    <w:p w14:paraId="70C73F96"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Hi ${name}!</w:t>
      </w:r>
    </w:p>
    <w:p w14:paraId="26DF5993" w14:textId="77777777" w:rsidR="00B33316" w:rsidRDefault="00B33316" w:rsidP="00B33316">
      <w:pPr>
        <w:pStyle w:val="normal0"/>
        <w:spacing w:before="0" w:after="50"/>
        <w:ind w:left="360"/>
      </w:pPr>
      <w:r>
        <w:rPr>
          <w:rFonts w:ascii="Droid Sans Mono" w:eastAsia="Droid Sans Mono" w:hAnsi="Droid Sans Mono" w:cs="Droid Sans Mono"/>
          <w:sz w:val="19"/>
          <w:szCs w:val="19"/>
        </w:rPr>
        <w:t>&lt;/p&gt;`);</w:t>
      </w:r>
    </w:p>
    <w:p w14:paraId="617C2E72"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w:t>
      </w:r>
    </w:p>
    <w:p w14:paraId="740EC7A4" w14:textId="77777777" w:rsidR="00B33316" w:rsidRDefault="00B33316" w:rsidP="00B33316">
      <w:pPr>
        <w:pStyle w:val="normal0"/>
        <w:spacing w:before="0" w:after="50"/>
        <w:ind w:left="360"/>
      </w:pPr>
      <w:r>
        <w:rPr>
          <w:rFonts w:ascii="Droid Sans Mono" w:eastAsia="Droid Sans Mono" w:hAnsi="Droid Sans Mono" w:cs="Droid Sans Mono"/>
          <w:sz w:val="19"/>
          <w:szCs w:val="19"/>
        </w:rPr>
        <w:t>});</w:t>
      </w:r>
    </w:p>
    <w:p w14:paraId="760DE4EC" w14:textId="77777777" w:rsidR="00B33316" w:rsidRDefault="00B33316" w:rsidP="00B33316">
      <w:pPr>
        <w:pStyle w:val="normal0"/>
        <w:spacing w:before="0" w:after="50"/>
        <w:ind w:left="360"/>
      </w:pPr>
    </w:p>
    <w:p w14:paraId="0E1425CD" w14:textId="77777777" w:rsidR="00B33316" w:rsidRDefault="00B33316" w:rsidP="00B33316">
      <w:pPr>
        <w:pStyle w:val="normal0"/>
        <w:numPr>
          <w:ilvl w:val="0"/>
          <w:numId w:val="9"/>
        </w:numPr>
        <w:tabs>
          <w:tab w:val="left" w:pos="360"/>
        </w:tabs>
        <w:spacing w:before="0"/>
        <w:ind w:right="360" w:hanging="363"/>
      </w:pPr>
      <w:r>
        <w:rPr>
          <w:rFonts w:ascii="Times New Roman" w:eastAsia="Times New Roman" w:hAnsi="Times New Roman" w:cs="Times New Roman"/>
          <w:sz w:val="22"/>
          <w:szCs w:val="22"/>
        </w:rPr>
        <w:t>Add a server-side event that broadcasts the</w:t>
      </w:r>
      <w:r>
        <w:rPr>
          <w:rFonts w:ascii="Droid Sans Mono" w:eastAsia="Droid Sans Mono" w:hAnsi="Droid Sans Mono" w:cs="Droid Sans Mono"/>
          <w:color w:val="747959"/>
          <w:sz w:val="19"/>
          <w:szCs w:val="19"/>
        </w:rPr>
        <w:t>user.joined</w:t>
      </w:r>
      <w:r>
        <w:rPr>
          <w:rFonts w:ascii="Times New Roman" w:eastAsia="Times New Roman" w:hAnsi="Times New Roman" w:cs="Times New Roman"/>
          <w:sz w:val="22"/>
          <w:szCs w:val="22"/>
        </w:rPr>
        <w:t>event off of the socket:</w:t>
      </w:r>
    </w:p>
    <w:p w14:paraId="35FAEAE3" w14:textId="77777777" w:rsidR="00B33316" w:rsidRDefault="00B33316" w:rsidP="00B33316">
      <w:pPr>
        <w:pStyle w:val="normal0"/>
        <w:spacing w:before="0" w:after="50"/>
        <w:ind w:left="360"/>
      </w:pPr>
      <w:r>
        <w:rPr>
          <w:rFonts w:ascii="Droid Sans Mono" w:eastAsia="Droid Sans Mono" w:hAnsi="Droid Sans Mono" w:cs="Droid Sans Mono"/>
          <w:sz w:val="19"/>
          <w:szCs w:val="19"/>
        </w:rPr>
        <w:t>io.on('connection', function (socket) {</w:t>
      </w:r>
    </w:p>
    <w:p w14:paraId="7611CFE4" w14:textId="77777777" w:rsidR="00B33316" w:rsidRDefault="00B33316" w:rsidP="00B33316">
      <w:pPr>
        <w:pStyle w:val="normal0"/>
        <w:spacing w:before="0" w:after="50"/>
        <w:ind w:left="360"/>
      </w:pPr>
      <w:r>
        <w:rPr>
          <w:rFonts w:ascii="Droid Sans Mono" w:eastAsia="Droid Sans Mono" w:hAnsi="Droid Sans Mono" w:cs="Droid Sans Mono"/>
          <w:sz w:val="19"/>
          <w:szCs w:val="19"/>
        </w:rPr>
        <w:t>socket.on('user.join', function (data) {</w:t>
      </w:r>
    </w:p>
    <w:p w14:paraId="24615E55" w14:textId="77777777" w:rsidR="00B33316" w:rsidRDefault="00B33316" w:rsidP="00B33316">
      <w:pPr>
        <w:pStyle w:val="normal0"/>
        <w:spacing w:before="0" w:after="50"/>
        <w:ind w:left="360"/>
      </w:pPr>
      <w:r>
        <w:rPr>
          <w:rFonts w:ascii="Droid Sans Mono" w:eastAsia="Droid Sans Mono" w:hAnsi="Droid Sans Mono" w:cs="Droid Sans Mono"/>
          <w:sz w:val="19"/>
          <w:szCs w:val="19"/>
        </w:rPr>
        <w:t>socket.broadcast.emit('user.joined', data);</w:t>
      </w:r>
    </w:p>
    <w:p w14:paraId="466CAA23"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w:t>
      </w:r>
    </w:p>
    <w:p w14:paraId="51C7D096" w14:textId="77777777" w:rsidR="00B33316" w:rsidRDefault="00B33316" w:rsidP="00B33316">
      <w:pPr>
        <w:pStyle w:val="normal0"/>
        <w:spacing w:before="0" w:after="50"/>
        <w:ind w:left="360"/>
      </w:pPr>
      <w:r>
        <w:rPr>
          <w:rFonts w:ascii="Droid Sans Mono" w:eastAsia="Droid Sans Mono" w:hAnsi="Droid Sans Mono" w:cs="Droid Sans Mono"/>
          <w:sz w:val="19"/>
          <w:szCs w:val="19"/>
        </w:rPr>
        <w:t>});</w:t>
      </w:r>
    </w:p>
    <w:p w14:paraId="7999FC74" w14:textId="77777777" w:rsidR="00B33316" w:rsidRDefault="00B33316" w:rsidP="00B33316">
      <w:pPr>
        <w:pStyle w:val="Heading2"/>
      </w:pPr>
      <w:r>
        <w:t>How It Works...</w:t>
      </w:r>
    </w:p>
    <w:p w14:paraId="2376F8E9" w14:textId="77777777" w:rsidR="00B33316" w:rsidRDefault="00B33316" w:rsidP="00B33316">
      <w:pPr>
        <w:pStyle w:val="normal0"/>
        <w:spacing w:before="0" w:after="120"/>
      </w:pPr>
      <w:commentRangeStart w:id="28"/>
      <w:r>
        <w:rPr>
          <w:rFonts w:ascii="Times New Roman" w:eastAsia="Times New Roman" w:hAnsi="Times New Roman" w:cs="Times New Roman"/>
          <w:sz w:val="22"/>
          <w:szCs w:val="22"/>
        </w:rPr>
        <w:t xml:space="preserve">The </w:t>
      </w:r>
      <w:r>
        <w:rPr>
          <w:rFonts w:ascii="Droid Sans Mono" w:eastAsia="Droid Sans Mono" w:hAnsi="Droid Sans Mono" w:cs="Droid Sans Mono"/>
          <w:color w:val="747959"/>
          <w:sz w:val="19"/>
          <w:szCs w:val="19"/>
        </w:rPr>
        <w:t>socket.broadcast.emit()</w:t>
      </w:r>
      <w:r>
        <w:rPr>
          <w:rFonts w:ascii="Times New Roman" w:eastAsia="Times New Roman" w:hAnsi="Times New Roman" w:cs="Times New Roman"/>
          <w:sz w:val="22"/>
          <w:szCs w:val="22"/>
        </w:rPr>
        <w:t xml:space="preserve"> method sends the message to every socket except for the socket that the method is called from. By using this method, we can exclude the initiating socket from receiving the event.</w:t>
      </w:r>
      <w:commentRangeEnd w:id="28"/>
      <w:r>
        <w:rPr>
          <w:rStyle w:val="CommentReference"/>
          <w:bCs/>
        </w:rPr>
        <w:commentReference w:id="28"/>
      </w:r>
    </w:p>
    <w:p w14:paraId="2637C568" w14:textId="77777777" w:rsidR="00B33316" w:rsidRDefault="00B33316" w:rsidP="00B33316">
      <w:pPr>
        <w:pStyle w:val="Heading1"/>
      </w:pPr>
      <w:r>
        <w:t>Building A Multiplayer Tic-Tac-Toe Game</w:t>
      </w:r>
    </w:p>
    <w:p w14:paraId="449CFA8D" w14:textId="77777777" w:rsidR="00B33316" w:rsidRDefault="00B33316" w:rsidP="00B33316">
      <w:pPr>
        <w:pStyle w:val="normal0"/>
        <w:spacing w:before="0" w:after="120"/>
      </w:pPr>
      <w:r>
        <w:rPr>
          <w:rFonts w:ascii="Times New Roman" w:eastAsia="Times New Roman" w:hAnsi="Times New Roman" w:cs="Times New Roman"/>
          <w:sz w:val="22"/>
          <w:szCs w:val="22"/>
        </w:rPr>
        <w:t xml:space="preserve">We can observer the real power of Socket.IO by using it in a multiplayer game. While there are many examples of multiplayer games we could implement, Tic-Tac-Toe is one of the more simple games. </w:t>
      </w:r>
    </w:p>
    <w:p w14:paraId="5544CFE8" w14:textId="77777777" w:rsidR="00B33316" w:rsidRDefault="00B33316" w:rsidP="00B33316">
      <w:pPr>
        <w:pStyle w:val="normal0"/>
        <w:spacing w:before="0" w:after="120"/>
      </w:pPr>
      <w:r>
        <w:rPr>
          <w:rFonts w:ascii="Times New Roman" w:eastAsia="Times New Roman" w:hAnsi="Times New Roman" w:cs="Times New Roman"/>
          <w:sz w:val="22"/>
          <w:szCs w:val="22"/>
        </w:rPr>
        <w:t>The game board is always three tiles long and three tiles tall. The goal is for either user to select any three tiles in a row.</w:t>
      </w:r>
    </w:p>
    <w:p w14:paraId="4BE8EB92" w14:textId="77777777" w:rsidR="00B33316" w:rsidRDefault="00B33316" w:rsidP="00B33316">
      <w:pPr>
        <w:pStyle w:val="normal0"/>
        <w:spacing w:before="0" w:after="120"/>
      </w:pPr>
      <w:r>
        <w:rPr>
          <w:rFonts w:ascii="Times New Roman" w:eastAsia="Times New Roman" w:hAnsi="Times New Roman" w:cs="Times New Roman"/>
          <w:sz w:val="22"/>
          <w:szCs w:val="22"/>
        </w:rPr>
        <w:t>Our final user interface will look something like this:</w:t>
      </w:r>
    </w:p>
    <w:p w14:paraId="41A21648" w14:textId="77777777" w:rsidR="00B33316" w:rsidRDefault="00B33316" w:rsidP="00B33316">
      <w:pPr>
        <w:pStyle w:val="normal0"/>
        <w:spacing w:before="240" w:after="240"/>
        <w:jc w:val="center"/>
        <w:pPrChange w:id="29" w:author="Mayur Pawanikar" w:date="2015-05-29T13:25:00Z">
          <w:pPr>
            <w:pStyle w:val="normal0"/>
            <w:spacing w:before="0" w:after="120"/>
          </w:pPr>
        </w:pPrChange>
      </w:pPr>
      <w:ins w:id="30" w:author="Mayur Pawanikar" w:date="2015-08-17T13:31:00Z">
        <w:r>
          <w:rPr>
            <w:noProof/>
          </w:rPr>
          <w:drawing>
            <wp:inline distT="0" distB="0" distL="0" distR="0" wp14:anchorId="6A42CBEE" wp14:editId="1F965270">
              <wp:extent cx="2184400" cy="2368550"/>
              <wp:effectExtent l="0" t="0" r="0" b="0"/>
              <wp:docPr id="6" name="Picture 1" descr="Macintosh HD:Users:tyson:Dropbox:socket.IO-Cookbook:03-having-two-way-conversations:_assets:B04893_03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yson:Dropbox:socket.IO-Cookbook:03-having-two-way-conversations:_assets:B04893_03_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4400" cy="2368550"/>
                      </a:xfrm>
                      <a:prstGeom prst="rect">
                        <a:avLst/>
                      </a:prstGeom>
                      <a:noFill/>
                      <a:ln>
                        <a:noFill/>
                      </a:ln>
                    </pic:spPr>
                  </pic:pic>
                </a:graphicData>
              </a:graphic>
            </wp:inline>
          </w:drawing>
        </w:r>
      </w:ins>
      <w:del w:id="31" w:author="Mayur Pawanikar" w:date="2015-08-17T13:31:00Z">
        <w:r>
          <w:rPr>
            <w:noProof/>
          </w:rPr>
          <w:drawing>
            <wp:inline distT="0" distB="0" distL="0" distR="0" wp14:anchorId="64E55885" wp14:editId="4D81CB3F">
              <wp:extent cx="2184400" cy="2368550"/>
              <wp:effectExtent l="0" t="0" r="0" b="0"/>
              <wp:docPr id="2" name="image04.png" descr="Macintosh HD:Users:tyson:Dropbox:socket.IO-Cookbook:03-having-two-way-conversations:_assets:B04893_03_01.png"/>
              <wp:cNvGraphicFramePr/>
              <a:graphic xmlns:a="http://schemas.openxmlformats.org/drawingml/2006/main">
                <a:graphicData uri="http://schemas.openxmlformats.org/drawingml/2006/picture">
                  <pic:pic xmlns:pic="http://schemas.openxmlformats.org/drawingml/2006/picture">
                    <pic:nvPicPr>
                      <pic:cNvPr id="0" name="image04.png" descr="Macintosh HD:Users:tyson:Dropbox:socket.IO-Cookbook:03-having-two-way-conversations:_assets:B04893_03_01.png"/>
                      <pic:cNvPicPr preferRelativeResize="0"/>
                    </pic:nvPicPr>
                    <pic:blipFill>
                      <a:blip r:embed="rId12"/>
                      <a:srcRect/>
                      <a:stretch>
                        <a:fillRect/>
                      </a:stretch>
                    </pic:blipFill>
                    <pic:spPr>
                      <a:xfrm>
                        <a:off x="0" y="0"/>
                        <a:ext cx="2184400" cy="2368550"/>
                      </a:xfrm>
                      <a:prstGeom prst="rect">
                        <a:avLst/>
                      </a:prstGeom>
                      <a:ln/>
                    </pic:spPr>
                  </pic:pic>
                </a:graphicData>
              </a:graphic>
            </wp:inline>
          </w:drawing>
        </w:r>
        <w:commentRangeStart w:id="32"/>
        <w:commentRangeEnd w:id="32"/>
        <w:r>
          <w:commentReference w:id="32"/>
        </w:r>
      </w:del>
    </w:p>
    <w:p w14:paraId="023DA49F" w14:textId="77777777" w:rsidR="00B33316" w:rsidRDefault="00B33316" w:rsidP="00B33316">
      <w:pPr>
        <w:pStyle w:val="normal0"/>
        <w:spacing w:before="0" w:after="120"/>
      </w:pPr>
      <w:r>
        <w:rPr>
          <w:b/>
          <w:color w:val="FF0000"/>
          <w:sz w:val="28"/>
          <w:szCs w:val="28"/>
        </w:rPr>
        <w:t>Insert Image B04893_03_03.png</w:t>
      </w:r>
    </w:p>
    <w:p w14:paraId="11E120C9" w14:textId="77777777" w:rsidR="00B33316" w:rsidRDefault="00B33316" w:rsidP="00B33316">
      <w:pPr>
        <w:pStyle w:val="normal0"/>
        <w:spacing w:before="0" w:after="120"/>
      </w:pPr>
      <w:r>
        <w:rPr>
          <w:rFonts w:ascii="Times New Roman" w:eastAsia="Times New Roman" w:hAnsi="Times New Roman" w:cs="Times New Roman"/>
          <w:sz w:val="22"/>
          <w:szCs w:val="22"/>
        </w:rPr>
        <w:t>Our game will allow any number of players to join and be paired with another player. The paired players will be able to interact on the board together in real-time.</w:t>
      </w:r>
    </w:p>
    <w:p w14:paraId="04B37B45" w14:textId="77777777" w:rsidR="00B33316" w:rsidRDefault="00B33316" w:rsidP="00B33316">
      <w:pPr>
        <w:pStyle w:val="Heading2"/>
      </w:pPr>
      <w:r>
        <w:t>Getting Ready...</w:t>
      </w:r>
    </w:p>
    <w:p w14:paraId="748CABAD" w14:textId="77777777" w:rsidR="00B33316" w:rsidRDefault="00B33316" w:rsidP="00B33316">
      <w:pPr>
        <w:pStyle w:val="normal0"/>
        <w:spacing w:before="0" w:after="120"/>
      </w:pPr>
      <w:r>
        <w:rPr>
          <w:rFonts w:ascii="Times New Roman" w:eastAsia="Times New Roman" w:hAnsi="Times New Roman" w:cs="Times New Roman"/>
          <w:sz w:val="22"/>
          <w:szCs w:val="22"/>
        </w:rPr>
        <w:t>In this recipe, we will be using jQuery for DOM manipulation and event delegation.</w:t>
      </w:r>
    </w:p>
    <w:p w14:paraId="53A31318" w14:textId="77777777" w:rsidR="00B33316" w:rsidRDefault="00B33316" w:rsidP="00B33316">
      <w:pPr>
        <w:pStyle w:val="Heading2"/>
      </w:pPr>
      <w:r>
        <w:t>How To Do It...</w:t>
      </w:r>
    </w:p>
    <w:p w14:paraId="32205450" w14:textId="77777777" w:rsidR="00B33316" w:rsidRDefault="00B33316" w:rsidP="00B33316">
      <w:pPr>
        <w:pStyle w:val="normal0"/>
        <w:spacing w:before="0" w:after="120"/>
      </w:pPr>
      <w:r>
        <w:rPr>
          <w:rFonts w:ascii="Times New Roman" w:eastAsia="Times New Roman" w:hAnsi="Times New Roman" w:cs="Times New Roman"/>
          <w:sz w:val="22"/>
          <w:szCs w:val="22"/>
        </w:rPr>
        <w:t>To create a real-time multiplayer Tic-Tac-Toe game, follow these instructions:</w:t>
      </w:r>
    </w:p>
    <w:p w14:paraId="1D4F5DAD" w14:textId="77777777" w:rsidR="00B33316" w:rsidRDefault="00B33316" w:rsidP="00B33316">
      <w:pPr>
        <w:pStyle w:val="normal0"/>
        <w:numPr>
          <w:ilvl w:val="0"/>
          <w:numId w:val="13"/>
        </w:numPr>
        <w:tabs>
          <w:tab w:val="left" w:pos="360"/>
        </w:tabs>
        <w:spacing w:before="0"/>
        <w:ind w:right="360" w:hanging="363"/>
        <w:pPrChange w:id="33" w:author="Mayur Pawanikar" w:date="2015-05-29T13:26:00Z">
          <w:pPr>
            <w:pStyle w:val="normal0"/>
            <w:numPr>
              <w:numId w:val="1"/>
            </w:numPr>
            <w:tabs>
              <w:tab w:val="num" w:pos="0"/>
              <w:tab w:val="left" w:pos="360"/>
            </w:tabs>
            <w:spacing w:before="0"/>
            <w:ind w:left="480" w:right="360" w:hanging="363"/>
          </w:pPr>
        </w:pPrChange>
      </w:pPr>
      <w:r>
        <w:rPr>
          <w:rFonts w:ascii="Times New Roman" w:eastAsia="Times New Roman" w:hAnsi="Times New Roman" w:cs="Times New Roman"/>
          <w:sz w:val="22"/>
          <w:szCs w:val="22"/>
        </w:rPr>
        <w:t xml:space="preserve">Create a </w:t>
      </w:r>
      <w:r>
        <w:rPr>
          <w:rFonts w:ascii="Times New Roman" w:eastAsia="Times New Roman" w:hAnsi="Times New Roman" w:cs="Times New Roman"/>
          <w:b/>
          <w:sz w:val="22"/>
          <w:szCs w:val="22"/>
        </w:rPr>
        <w:t>server.js</w:t>
      </w:r>
      <w:r>
        <w:rPr>
          <w:rFonts w:ascii="Times New Roman" w:eastAsia="Times New Roman" w:hAnsi="Times New Roman" w:cs="Times New Roman"/>
          <w:sz w:val="22"/>
          <w:szCs w:val="22"/>
        </w:rPr>
        <w:t xml:space="preserve"> file to handle the server-side portion of our game. Make sure that you create an instantiated Socket.IO connection on your server before you add this code.</w:t>
      </w:r>
    </w:p>
    <w:p w14:paraId="08C97CCF" w14:textId="77777777" w:rsidR="00B33316" w:rsidRDefault="00B33316" w:rsidP="00B33316">
      <w:pPr>
        <w:pStyle w:val="normal0"/>
        <w:spacing w:before="0" w:after="50"/>
        <w:ind w:firstLine="357"/>
      </w:pPr>
      <w:r>
        <w:rPr>
          <w:rFonts w:ascii="Droid Sans Mono" w:eastAsia="Droid Sans Mono" w:hAnsi="Droid Sans Mono" w:cs="Droid Sans Mono"/>
          <w:sz w:val="19"/>
          <w:szCs w:val="19"/>
        </w:rPr>
        <w:t>var players = {},</w:t>
      </w:r>
    </w:p>
    <w:p w14:paraId="34C5C533" w14:textId="6CDB9EED" w:rsidR="00B33316" w:rsidRDefault="002922B7"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unmatched;</w:t>
      </w:r>
    </w:p>
    <w:p w14:paraId="222B119E" w14:textId="77777777" w:rsidR="00B33316" w:rsidRDefault="00B33316" w:rsidP="00B33316">
      <w:pPr>
        <w:pStyle w:val="normal0"/>
        <w:spacing w:before="0" w:after="50"/>
        <w:ind w:left="360"/>
      </w:pPr>
    </w:p>
    <w:p w14:paraId="694F96F0" w14:textId="529DACA3" w:rsidR="00B33316" w:rsidRDefault="00B33316" w:rsidP="00B33316">
      <w:pPr>
        <w:pStyle w:val="normal0"/>
        <w:spacing w:before="0" w:after="50"/>
        <w:ind w:left="360"/>
      </w:pPr>
      <w:commentRangeStart w:id="34"/>
      <w:r>
        <w:rPr>
          <w:rFonts w:ascii="Droid Sans Mono" w:eastAsia="Droid Sans Mono" w:hAnsi="Droid Sans Mono" w:cs="Droid Sans Mono"/>
          <w:sz w:val="19"/>
          <w:szCs w:val="19"/>
        </w:rPr>
        <w:t>function</w:t>
      </w:r>
      <w:r w:rsidR="0019404B">
        <w:rPr>
          <w:rFonts w:ascii="Droid Sans Mono" w:eastAsia="Droid Sans Mono" w:hAnsi="Droid Sans Mono" w:cs="Droid Sans Mono"/>
          <w:sz w:val="19"/>
          <w:szCs w:val="19"/>
        </w:rPr>
        <w:t xml:space="preserve"> </w:t>
      </w:r>
      <w:r>
        <w:rPr>
          <w:rFonts w:ascii="Droid Sans Mono" w:eastAsia="Droid Sans Mono" w:hAnsi="Droid Sans Mono" w:cs="Droid Sans Mono"/>
          <w:sz w:val="19"/>
          <w:szCs w:val="19"/>
        </w:rPr>
        <w:t>joinGame</w:t>
      </w:r>
      <w:commentRangeEnd w:id="34"/>
      <w:r>
        <w:rPr>
          <w:rFonts w:ascii="Droid Sans Mono" w:eastAsia="Droid Sans Mono" w:hAnsi="Droid Sans Mono" w:cs="Droid Sans Mono"/>
          <w:sz w:val="19"/>
          <w:szCs w:val="19"/>
        </w:rPr>
        <w:t xml:space="preserve"> </w:t>
      </w:r>
      <w:r>
        <w:rPr>
          <w:rStyle w:val="CommentReference"/>
          <w:bCs/>
        </w:rPr>
        <w:commentReference w:id="34"/>
      </w:r>
      <w:r>
        <w:rPr>
          <w:rFonts w:ascii="Droid Sans Mono" w:eastAsia="Droid Sans Mono" w:hAnsi="Droid Sans Mono" w:cs="Droid Sans Mono"/>
          <w:sz w:val="19"/>
          <w:szCs w:val="19"/>
        </w:rPr>
        <w:t>(socket) {</w:t>
      </w:r>
    </w:p>
    <w:p w14:paraId="2D5E6C66" w14:textId="77777777" w:rsidR="00B33316" w:rsidRDefault="00B33316" w:rsidP="00B33316">
      <w:pPr>
        <w:pStyle w:val="normal0"/>
        <w:spacing w:before="0" w:after="50"/>
        <w:ind w:left="360"/>
      </w:pPr>
    </w:p>
    <w:p w14:paraId="1A715E86"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Add the player to our object of players</w:t>
      </w:r>
    </w:p>
    <w:p w14:paraId="0A43E983" w14:textId="05F4D86A"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players[socket.id] = {</w:t>
      </w:r>
    </w:p>
    <w:p w14:paraId="6A620E38" w14:textId="77777777" w:rsidR="00B33316" w:rsidRDefault="00B33316" w:rsidP="00B33316">
      <w:pPr>
        <w:pStyle w:val="normal0"/>
        <w:spacing w:before="0" w:after="50"/>
        <w:ind w:left="360"/>
      </w:pPr>
    </w:p>
    <w:p w14:paraId="4EC86D0F"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The opponent will either be the socket that is</w:t>
      </w:r>
    </w:p>
    <w:p w14:paraId="7A0CB5CF"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currently unmatched, or it will be null if no</w:t>
      </w:r>
    </w:p>
    <w:p w14:paraId="54A7AC7A"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players are unmatched</w:t>
      </w:r>
    </w:p>
    <w:p w14:paraId="3F909BE9" w14:textId="77777777" w:rsidR="00B33316" w:rsidRDefault="00B33316" w:rsidP="00B33316">
      <w:pPr>
        <w:pStyle w:val="normal0"/>
        <w:spacing w:before="0" w:after="50"/>
        <w:ind w:left="360"/>
      </w:pPr>
      <w:r>
        <w:rPr>
          <w:rFonts w:ascii="Droid Sans Mono" w:eastAsia="Droid Sans Mono" w:hAnsi="Droid Sans Mono" w:cs="Droid Sans Mono"/>
          <w:sz w:val="19"/>
          <w:szCs w:val="19"/>
        </w:rPr>
        <w:t>opponent: unmatched,</w:t>
      </w:r>
    </w:p>
    <w:p w14:paraId="29BA2073" w14:textId="77777777" w:rsidR="00B33316" w:rsidRDefault="00B33316" w:rsidP="00B33316">
      <w:pPr>
        <w:pStyle w:val="normal0"/>
        <w:spacing w:before="0" w:after="50"/>
        <w:ind w:left="360"/>
      </w:pPr>
    </w:p>
    <w:p w14:paraId="647B9758"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The symbol will become 'O' if the player is unmatched</w:t>
      </w:r>
    </w:p>
    <w:p w14:paraId="7469F451" w14:textId="1D1EFCE7"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symbol: 'X',</w:t>
      </w:r>
    </w:p>
    <w:p w14:paraId="1FCEB01A" w14:textId="77777777" w:rsidR="00B33316" w:rsidRDefault="00B33316" w:rsidP="00B33316">
      <w:pPr>
        <w:pStyle w:val="normal0"/>
        <w:spacing w:before="0" w:after="50"/>
        <w:ind w:left="360"/>
      </w:pPr>
    </w:p>
    <w:p w14:paraId="5746A5D8"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The socket that is associated with this player</w:t>
      </w:r>
    </w:p>
    <w:p w14:paraId="4C55257C" w14:textId="48D8EBB4"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socket: socket</w:t>
      </w:r>
    </w:p>
    <w:p w14:paraId="798BF3F7"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w:t>
      </w:r>
    </w:p>
    <w:p w14:paraId="091B367B" w14:textId="77777777" w:rsidR="00B33316" w:rsidRDefault="00B33316" w:rsidP="00B33316">
      <w:pPr>
        <w:pStyle w:val="normal0"/>
        <w:spacing w:before="0" w:after="50"/>
        <w:ind w:left="360"/>
      </w:pPr>
    </w:p>
    <w:p w14:paraId="7405C7F3"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Every other player is marked as 'unmatched', which means</w:t>
      </w:r>
    </w:p>
    <w:p w14:paraId="1CD4A91E"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there is not another player to pair them with yet. As soon</w:t>
      </w:r>
    </w:p>
    <w:p w14:paraId="2568B6D9"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as the next socket joins, the unmatched player is paired with</w:t>
      </w:r>
    </w:p>
    <w:p w14:paraId="3D3B593B"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the new socket and the unmatched variable is set back to null</w:t>
      </w:r>
    </w:p>
    <w:p w14:paraId="28DB0154" w14:textId="44D744A9"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if (unmatched) {</w:t>
      </w:r>
    </w:p>
    <w:p w14:paraId="74CEC5A2" w14:textId="1171F34B"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players[socket.id].symbol = 'O';</w:t>
      </w:r>
    </w:p>
    <w:p w14:paraId="3B80DB0D" w14:textId="5B8F4D4D"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players[unmatched].opponent = socket.id;</w:t>
      </w:r>
    </w:p>
    <w:p w14:paraId="59605DA9" w14:textId="239560A3" w:rsidR="00B33316" w:rsidRDefault="0019404B" w:rsidP="00B33316">
      <w:pPr>
        <w:pStyle w:val="normal0"/>
        <w:spacing w:before="0" w:after="50"/>
        <w:ind w:left="360"/>
        <w:rPr>
          <w:rFonts w:ascii="Droid Sans Mono" w:eastAsia="Droid Sans Mono" w:hAnsi="Droid Sans Mono" w:cs="Droid Sans Mono"/>
          <w:sz w:val="19"/>
          <w:szCs w:val="19"/>
        </w:rPr>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unmatched = null;</w:t>
      </w:r>
    </w:p>
    <w:p w14:paraId="406CD864" w14:textId="77777777" w:rsidR="002922B7" w:rsidRDefault="002922B7" w:rsidP="00B33316">
      <w:pPr>
        <w:pStyle w:val="normal0"/>
        <w:spacing w:before="0" w:after="50"/>
        <w:ind w:left="360"/>
      </w:pPr>
    </w:p>
    <w:p w14:paraId="60F5F15D"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else {</w:t>
      </w:r>
    </w:p>
    <w:p w14:paraId="563955E0" w14:textId="34A902A4"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unmatched = socket.id;</w:t>
      </w:r>
    </w:p>
    <w:p w14:paraId="70A04B16"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w:t>
      </w:r>
    </w:p>
    <w:p w14:paraId="506D8D97" w14:textId="77777777" w:rsidR="00B33316" w:rsidRDefault="00B33316" w:rsidP="00B33316">
      <w:pPr>
        <w:pStyle w:val="normal0"/>
        <w:spacing w:before="0" w:after="50"/>
        <w:ind w:left="360"/>
      </w:pPr>
      <w:r>
        <w:rPr>
          <w:rFonts w:ascii="Droid Sans Mono" w:eastAsia="Droid Sans Mono" w:hAnsi="Droid Sans Mono" w:cs="Droid Sans Mono"/>
          <w:sz w:val="19"/>
          <w:szCs w:val="19"/>
        </w:rPr>
        <w:t>}</w:t>
      </w:r>
    </w:p>
    <w:p w14:paraId="15DDCAC6" w14:textId="77777777" w:rsidR="00B33316" w:rsidRDefault="00B33316" w:rsidP="00B33316">
      <w:pPr>
        <w:pStyle w:val="normal0"/>
        <w:spacing w:before="0" w:after="50"/>
        <w:ind w:left="360"/>
      </w:pPr>
    </w:p>
    <w:p w14:paraId="78B8DD80" w14:textId="77777777" w:rsidR="00B33316" w:rsidRDefault="00B33316" w:rsidP="00B33316">
      <w:pPr>
        <w:pStyle w:val="normal0"/>
        <w:spacing w:before="0" w:after="50"/>
        <w:ind w:left="360"/>
      </w:pPr>
      <w:r>
        <w:rPr>
          <w:rFonts w:ascii="Droid Sans Mono" w:eastAsia="Droid Sans Mono" w:hAnsi="Droid Sans Mono" w:cs="Droid Sans Mono"/>
          <w:sz w:val="19"/>
          <w:szCs w:val="19"/>
        </w:rPr>
        <w:t>// Returns the opponent socket</w:t>
      </w:r>
    </w:p>
    <w:p w14:paraId="671673F4" w14:textId="52D7149C" w:rsidR="00B33316" w:rsidRDefault="00B33316" w:rsidP="00B33316">
      <w:pPr>
        <w:pStyle w:val="normal0"/>
        <w:spacing w:before="0" w:after="50"/>
        <w:ind w:left="360"/>
      </w:pPr>
      <w:commentRangeStart w:id="35"/>
      <w:r>
        <w:rPr>
          <w:rFonts w:ascii="Droid Sans Mono" w:eastAsia="Droid Sans Mono" w:hAnsi="Droid Sans Mono" w:cs="Droid Sans Mono"/>
          <w:sz w:val="19"/>
          <w:szCs w:val="19"/>
        </w:rPr>
        <w:t>function</w:t>
      </w:r>
      <w:r w:rsidR="0019404B">
        <w:rPr>
          <w:rFonts w:ascii="Droid Sans Mono" w:eastAsia="Droid Sans Mono" w:hAnsi="Droid Sans Mono" w:cs="Droid Sans Mono"/>
          <w:sz w:val="19"/>
          <w:szCs w:val="19"/>
        </w:rPr>
        <w:t xml:space="preserve"> </w:t>
      </w:r>
      <w:r>
        <w:rPr>
          <w:rFonts w:ascii="Droid Sans Mono" w:eastAsia="Droid Sans Mono" w:hAnsi="Droid Sans Mono" w:cs="Droid Sans Mono"/>
          <w:sz w:val="19"/>
          <w:szCs w:val="19"/>
        </w:rPr>
        <w:t>getOpponent</w:t>
      </w:r>
      <w:commentRangeEnd w:id="35"/>
      <w:r>
        <w:rPr>
          <w:rFonts w:ascii="Droid Sans Mono" w:eastAsia="Droid Sans Mono" w:hAnsi="Droid Sans Mono" w:cs="Droid Sans Mono"/>
          <w:sz w:val="19"/>
          <w:szCs w:val="19"/>
        </w:rPr>
        <w:t xml:space="preserve"> </w:t>
      </w:r>
      <w:r>
        <w:rPr>
          <w:rStyle w:val="CommentReference"/>
          <w:bCs/>
        </w:rPr>
        <w:commentReference w:id="35"/>
      </w:r>
      <w:r>
        <w:rPr>
          <w:rFonts w:ascii="Droid Sans Mono" w:eastAsia="Droid Sans Mono" w:hAnsi="Droid Sans Mono" w:cs="Droid Sans Mono"/>
          <w:sz w:val="19"/>
          <w:szCs w:val="19"/>
        </w:rPr>
        <w:t>(socket) {</w:t>
      </w:r>
    </w:p>
    <w:p w14:paraId="636B4C9A" w14:textId="19A7AC55"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if (!players[socket.id].opponent) {</w:t>
      </w:r>
    </w:p>
    <w:p w14:paraId="26669E8B" w14:textId="508AF5CC"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return;</w:t>
      </w:r>
    </w:p>
    <w:p w14:paraId="49DCF1DE" w14:textId="77777777" w:rsidR="00B33316" w:rsidRDefault="00B33316" w:rsidP="00B33316">
      <w:pPr>
        <w:pStyle w:val="normal0"/>
        <w:spacing w:before="0" w:after="50"/>
        <w:ind w:left="360"/>
        <w:rPr>
          <w:rFonts w:ascii="Droid Sans Mono" w:eastAsia="Droid Sans Mono" w:hAnsi="Droid Sans Mono" w:cs="Droid Sans Mono"/>
          <w:sz w:val="19"/>
          <w:szCs w:val="19"/>
        </w:rPr>
      </w:pPr>
      <w:r>
        <w:rPr>
          <w:rFonts w:ascii="Droid Sans Mono" w:eastAsia="Droid Sans Mono" w:hAnsi="Droid Sans Mono" w:cs="Droid Sans Mono"/>
          <w:sz w:val="19"/>
          <w:szCs w:val="19"/>
        </w:rPr>
        <w:t xml:space="preserve">    }</w:t>
      </w:r>
    </w:p>
    <w:p w14:paraId="4AE4C25B" w14:textId="77777777" w:rsidR="0019404B" w:rsidRDefault="0019404B" w:rsidP="00B33316">
      <w:pPr>
        <w:pStyle w:val="normal0"/>
        <w:spacing w:before="0" w:after="50"/>
        <w:ind w:left="360"/>
      </w:pPr>
    </w:p>
    <w:p w14:paraId="3C37B468" w14:textId="7E04606F"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return players[</w:t>
      </w:r>
    </w:p>
    <w:p w14:paraId="4010BCB1" w14:textId="08F46D8D"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players[socket.id].opponent</w:t>
      </w:r>
    </w:p>
    <w:p w14:paraId="5D23B401" w14:textId="241B6B01"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].socket;</w:t>
      </w:r>
    </w:p>
    <w:p w14:paraId="3DBD852C" w14:textId="77777777" w:rsidR="00B33316" w:rsidRDefault="00B33316" w:rsidP="00B33316">
      <w:pPr>
        <w:pStyle w:val="normal0"/>
        <w:spacing w:before="0" w:after="50"/>
        <w:ind w:left="360"/>
      </w:pPr>
      <w:r>
        <w:rPr>
          <w:rFonts w:ascii="Droid Sans Mono" w:eastAsia="Droid Sans Mono" w:hAnsi="Droid Sans Mono" w:cs="Droid Sans Mono"/>
          <w:sz w:val="19"/>
          <w:szCs w:val="19"/>
        </w:rPr>
        <w:t>}</w:t>
      </w:r>
    </w:p>
    <w:p w14:paraId="2AAAB7A9" w14:textId="77777777" w:rsidR="00B33316" w:rsidRDefault="00B33316" w:rsidP="00B33316">
      <w:pPr>
        <w:pStyle w:val="normal0"/>
        <w:spacing w:before="0" w:after="50"/>
        <w:ind w:left="360"/>
      </w:pPr>
    </w:p>
    <w:p w14:paraId="72549D97" w14:textId="77777777" w:rsidR="00B33316" w:rsidRDefault="00B33316" w:rsidP="00B33316">
      <w:pPr>
        <w:pStyle w:val="normal0"/>
        <w:spacing w:before="0" w:after="50"/>
        <w:ind w:left="360"/>
      </w:pPr>
      <w:r>
        <w:rPr>
          <w:rFonts w:ascii="Droid Sans Mono" w:eastAsia="Droid Sans Mono" w:hAnsi="Droid Sans Mono" w:cs="Droid Sans Mono"/>
          <w:sz w:val="19"/>
          <w:szCs w:val="19"/>
        </w:rPr>
        <w:t>io.on('connection', function (socket) {</w:t>
      </w:r>
    </w:p>
    <w:p w14:paraId="332EA9D6" w14:textId="77777777" w:rsidR="00B33316" w:rsidRDefault="00B33316" w:rsidP="00B33316">
      <w:pPr>
        <w:pStyle w:val="normal0"/>
        <w:spacing w:before="0" w:after="50"/>
        <w:ind w:left="360"/>
      </w:pPr>
    </w:p>
    <w:p w14:paraId="20363383" w14:textId="77777777" w:rsidR="00B33316" w:rsidRDefault="00B33316" w:rsidP="00B33316">
      <w:pPr>
        <w:pStyle w:val="normal0"/>
        <w:spacing w:before="0" w:after="50"/>
        <w:ind w:left="360"/>
      </w:pPr>
      <w:r>
        <w:rPr>
          <w:rFonts w:ascii="Droid Sans Mono" w:eastAsia="Droid Sans Mono" w:hAnsi="Droid Sans Mono" w:cs="Droid Sans Mono"/>
          <w:sz w:val="19"/>
          <w:szCs w:val="19"/>
        </w:rPr>
        <w:t>joinGame(socket);</w:t>
      </w:r>
    </w:p>
    <w:p w14:paraId="5A62E7FA" w14:textId="77777777" w:rsidR="00B33316" w:rsidRDefault="00B33316" w:rsidP="00B33316">
      <w:pPr>
        <w:pStyle w:val="normal0"/>
        <w:spacing w:before="0" w:after="50"/>
        <w:ind w:left="360"/>
      </w:pPr>
    </w:p>
    <w:p w14:paraId="1F6A554A"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Once the socket has an opponent, we can begin the game</w:t>
      </w:r>
    </w:p>
    <w:p w14:paraId="4D56A7D6" w14:textId="4500F15A"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if (getOpponent(socket)) {</w:t>
      </w:r>
    </w:p>
    <w:p w14:paraId="1071A02D" w14:textId="5037F0CC"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socket.emit('game.begin', {</w:t>
      </w:r>
    </w:p>
    <w:p w14:paraId="721A933F" w14:textId="0D1D998E"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symbol: players[socket.id].symbol</w:t>
      </w:r>
    </w:p>
    <w:p w14:paraId="008FBADF" w14:textId="77777777" w:rsidR="00B33316" w:rsidRDefault="00B33316" w:rsidP="00B33316">
      <w:pPr>
        <w:pStyle w:val="normal0"/>
        <w:spacing w:before="0" w:after="50"/>
        <w:ind w:left="360"/>
        <w:rPr>
          <w:rFonts w:ascii="Droid Sans Mono" w:eastAsia="Droid Sans Mono" w:hAnsi="Droid Sans Mono" w:cs="Droid Sans Mono"/>
          <w:sz w:val="19"/>
          <w:szCs w:val="19"/>
        </w:rPr>
      </w:pPr>
      <w:r>
        <w:rPr>
          <w:rFonts w:ascii="Droid Sans Mono" w:eastAsia="Droid Sans Mono" w:hAnsi="Droid Sans Mono" w:cs="Droid Sans Mono"/>
          <w:sz w:val="19"/>
          <w:szCs w:val="19"/>
        </w:rPr>
        <w:t xml:space="preserve">        });</w:t>
      </w:r>
    </w:p>
    <w:p w14:paraId="3A982C7A" w14:textId="77777777" w:rsidR="0019404B" w:rsidRDefault="0019404B" w:rsidP="00B33316">
      <w:pPr>
        <w:pStyle w:val="normal0"/>
        <w:spacing w:before="0" w:after="50"/>
        <w:ind w:left="360"/>
      </w:pPr>
    </w:p>
    <w:p w14:paraId="2500AE8B" w14:textId="3D5618DC"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getOpponent(socket).emit('game.begin', {</w:t>
      </w:r>
    </w:p>
    <w:p w14:paraId="2634C073" w14:textId="2B047947"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symbol: players[getOpponent(socket).id].symbol</w:t>
      </w:r>
    </w:p>
    <w:p w14:paraId="50C7B25D" w14:textId="65AD6BF6"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w:t>
      </w:r>
    </w:p>
    <w:p w14:paraId="18126CEC"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w:t>
      </w:r>
    </w:p>
    <w:p w14:paraId="15E94E56" w14:textId="77777777" w:rsidR="00B33316" w:rsidRDefault="00B33316" w:rsidP="00B33316">
      <w:pPr>
        <w:pStyle w:val="normal0"/>
        <w:spacing w:before="0" w:after="50"/>
        <w:ind w:left="360"/>
      </w:pPr>
    </w:p>
    <w:p w14:paraId="326F005A"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Listens for a move to be made and emits an event to both</w:t>
      </w:r>
    </w:p>
    <w:p w14:paraId="676D3EA1"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players after the move is completed</w:t>
      </w:r>
    </w:p>
    <w:p w14:paraId="6508A0B2" w14:textId="4913AE08"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socket.on('make.move', function (data) {</w:t>
      </w:r>
    </w:p>
    <w:p w14:paraId="1709B052" w14:textId="130857CE"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if (!getOpponent(socket)) {</w:t>
      </w:r>
    </w:p>
    <w:p w14:paraId="69BE0397" w14:textId="421D26B8"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return;</w:t>
      </w:r>
    </w:p>
    <w:p w14:paraId="399CB4D6" w14:textId="3FACCA4F" w:rsidR="00B33316" w:rsidRDefault="0019404B" w:rsidP="00B33316">
      <w:pPr>
        <w:pStyle w:val="normal0"/>
        <w:spacing w:before="0" w:after="50"/>
        <w:ind w:left="360"/>
        <w:rPr>
          <w:rFonts w:ascii="Droid Sans Mono" w:eastAsia="Droid Sans Mono" w:hAnsi="Droid Sans Mono" w:cs="Droid Sans Mono"/>
          <w:sz w:val="19"/>
          <w:szCs w:val="19"/>
        </w:rPr>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w:t>
      </w:r>
    </w:p>
    <w:p w14:paraId="54BB9035" w14:textId="77777777" w:rsidR="0019404B" w:rsidRDefault="0019404B" w:rsidP="00B33316">
      <w:pPr>
        <w:pStyle w:val="normal0"/>
        <w:spacing w:before="0" w:after="50"/>
        <w:ind w:left="360"/>
      </w:pPr>
    </w:p>
    <w:p w14:paraId="4BD24EAF" w14:textId="62DA0C64"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socket.emit('move.made', data);</w:t>
      </w:r>
    </w:p>
    <w:p w14:paraId="5E215A5A" w14:textId="621A5468"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getOpponent(socket).emit('move.made', data);</w:t>
      </w:r>
    </w:p>
    <w:p w14:paraId="4094132D" w14:textId="27251231" w:rsidR="00B33316" w:rsidRDefault="00B33316" w:rsidP="00B33316">
      <w:pPr>
        <w:pStyle w:val="normal0"/>
        <w:spacing w:before="0" w:after="50"/>
        <w:ind w:left="360"/>
      </w:pPr>
      <w:r>
        <w:rPr>
          <w:rFonts w:ascii="Droid Sans Mono" w:eastAsia="Droid Sans Mono" w:hAnsi="Droid Sans Mono" w:cs="Droid Sans Mono"/>
          <w:sz w:val="19"/>
          <w:szCs w:val="19"/>
        </w:rPr>
        <w:t>});</w:t>
      </w:r>
    </w:p>
    <w:p w14:paraId="0BB06F15" w14:textId="77777777" w:rsidR="00B33316" w:rsidRDefault="00B33316" w:rsidP="00B33316">
      <w:pPr>
        <w:pStyle w:val="normal0"/>
        <w:spacing w:before="0" w:after="50"/>
        <w:ind w:left="360"/>
      </w:pPr>
    </w:p>
    <w:p w14:paraId="0AA221EB"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Emit an event to the opponent when the player leaves</w:t>
      </w:r>
    </w:p>
    <w:p w14:paraId="08FBEB13" w14:textId="731021A9"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socket.on('disconnect', function () {</w:t>
      </w:r>
    </w:p>
    <w:p w14:paraId="4375DBF1" w14:textId="4CE83CF7"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if (getOpponent(socket)) {</w:t>
      </w:r>
    </w:p>
    <w:p w14:paraId="1B83948E" w14:textId="0477B137"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getOpponent(socket).emit('opponent.left');</w:t>
      </w:r>
    </w:p>
    <w:p w14:paraId="21E6C38F" w14:textId="7ED64A84"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w:t>
      </w:r>
    </w:p>
    <w:p w14:paraId="2CE912BA" w14:textId="7DF5AB5A"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w:t>
      </w:r>
    </w:p>
    <w:p w14:paraId="048031E1" w14:textId="77777777" w:rsidR="00B33316" w:rsidRDefault="00B33316" w:rsidP="00B33316">
      <w:pPr>
        <w:pStyle w:val="normal0"/>
        <w:spacing w:before="0" w:after="50"/>
        <w:ind w:left="360"/>
      </w:pPr>
      <w:r>
        <w:rPr>
          <w:rFonts w:ascii="Droid Sans Mono" w:eastAsia="Droid Sans Mono" w:hAnsi="Droid Sans Mono" w:cs="Droid Sans Mono"/>
          <w:sz w:val="19"/>
          <w:szCs w:val="19"/>
        </w:rPr>
        <w:t>});</w:t>
      </w:r>
    </w:p>
    <w:p w14:paraId="45064314" w14:textId="77777777" w:rsidR="00B33316" w:rsidRDefault="00B33316" w:rsidP="00B33316">
      <w:pPr>
        <w:pStyle w:val="normal0"/>
        <w:spacing w:before="0" w:after="50"/>
        <w:ind w:left="360"/>
      </w:pPr>
    </w:p>
    <w:p w14:paraId="1C4834E7" w14:textId="77777777" w:rsidR="00B33316" w:rsidRDefault="00B33316" w:rsidP="00B33316">
      <w:pPr>
        <w:pStyle w:val="normal0"/>
        <w:numPr>
          <w:ilvl w:val="0"/>
          <w:numId w:val="9"/>
        </w:numPr>
        <w:tabs>
          <w:tab w:val="left" w:pos="360"/>
        </w:tabs>
        <w:spacing w:before="0"/>
        <w:ind w:right="360" w:hanging="363"/>
      </w:pPr>
      <w:r>
        <w:rPr>
          <w:rFonts w:ascii="Times New Roman" w:eastAsia="Times New Roman" w:hAnsi="Times New Roman" w:cs="Times New Roman"/>
          <w:sz w:val="22"/>
          <w:szCs w:val="22"/>
        </w:rPr>
        <w:t xml:space="preserve">Create an </w:t>
      </w:r>
      <w:r>
        <w:rPr>
          <w:rFonts w:ascii="Times New Roman" w:eastAsia="Times New Roman" w:hAnsi="Times New Roman" w:cs="Times New Roman"/>
          <w:b/>
          <w:sz w:val="22"/>
          <w:szCs w:val="22"/>
        </w:rPr>
        <w:t>index.html</w:t>
      </w:r>
      <w:r>
        <w:rPr>
          <w:rFonts w:ascii="Times New Roman" w:eastAsia="Times New Roman" w:hAnsi="Times New Roman" w:cs="Times New Roman"/>
          <w:sz w:val="22"/>
          <w:szCs w:val="22"/>
        </w:rPr>
        <w:t xml:space="preserve"> template for the view of our game.</w:t>
      </w:r>
    </w:p>
    <w:p w14:paraId="19224535" w14:textId="77777777" w:rsidR="00B33316" w:rsidRDefault="00B33316" w:rsidP="00B33316">
      <w:pPr>
        <w:pStyle w:val="normal0"/>
        <w:spacing w:before="0" w:after="50"/>
        <w:ind w:left="360"/>
      </w:pPr>
      <w:r>
        <w:rPr>
          <w:rFonts w:ascii="Droid Sans Mono" w:eastAsia="Droid Sans Mono" w:hAnsi="Droid Sans Mono" w:cs="Droid Sans Mono"/>
          <w:sz w:val="19"/>
          <w:szCs w:val="19"/>
        </w:rPr>
        <w:t>&lt;div class="board"&gt;</w:t>
      </w:r>
    </w:p>
    <w:p w14:paraId="52C5BA13" w14:textId="77777777" w:rsidR="00B33316" w:rsidRDefault="00B33316" w:rsidP="00B33316">
      <w:pPr>
        <w:pStyle w:val="normal0"/>
        <w:spacing w:before="0" w:after="50"/>
        <w:ind w:left="360"/>
      </w:pPr>
      <w:bookmarkStart w:id="36" w:name="h.tyjcwt" w:colFirst="0" w:colLast="0"/>
      <w:bookmarkEnd w:id="36"/>
      <w:r>
        <w:rPr>
          <w:rFonts w:ascii="Droid Sans Mono" w:eastAsia="Droid Sans Mono" w:hAnsi="Droid Sans Mono" w:cs="Droid Sans Mono"/>
          <w:sz w:val="19"/>
          <w:szCs w:val="19"/>
        </w:rPr>
        <w:t>&lt;button id="a0"&gt;&lt;/button&gt;</w:t>
      </w:r>
    </w:p>
    <w:p w14:paraId="0680511C" w14:textId="77777777" w:rsidR="00B33316" w:rsidRDefault="00B33316" w:rsidP="00B33316">
      <w:pPr>
        <w:pStyle w:val="normal0"/>
        <w:spacing w:before="0" w:after="50"/>
        <w:ind w:left="360"/>
      </w:pPr>
      <w:r>
        <w:rPr>
          <w:rFonts w:ascii="Droid Sans Mono" w:eastAsia="Droid Sans Mono" w:hAnsi="Droid Sans Mono" w:cs="Droid Sans Mono"/>
          <w:sz w:val="19"/>
          <w:szCs w:val="19"/>
        </w:rPr>
        <w:t>&lt;button id="a1"&gt;&lt;/button&gt;</w:t>
      </w:r>
    </w:p>
    <w:p w14:paraId="03B4495C" w14:textId="77777777" w:rsidR="00B33316" w:rsidRDefault="00B33316" w:rsidP="00B33316">
      <w:pPr>
        <w:pStyle w:val="normal0"/>
        <w:spacing w:before="0" w:after="50"/>
        <w:ind w:left="360"/>
      </w:pPr>
      <w:r>
        <w:rPr>
          <w:rFonts w:ascii="Droid Sans Mono" w:eastAsia="Droid Sans Mono" w:hAnsi="Droid Sans Mono" w:cs="Droid Sans Mono"/>
          <w:sz w:val="19"/>
          <w:szCs w:val="19"/>
        </w:rPr>
        <w:t>&lt;button id="a2"&gt;&lt;/button&gt;</w:t>
      </w:r>
    </w:p>
    <w:p w14:paraId="366F0C04" w14:textId="77777777" w:rsidR="00B33316" w:rsidRDefault="00B33316" w:rsidP="00B33316">
      <w:pPr>
        <w:pStyle w:val="normal0"/>
        <w:spacing w:before="0" w:after="50"/>
        <w:ind w:left="360"/>
      </w:pPr>
      <w:r>
        <w:rPr>
          <w:rFonts w:ascii="Droid Sans Mono" w:eastAsia="Droid Sans Mono" w:hAnsi="Droid Sans Mono" w:cs="Droid Sans Mono"/>
          <w:sz w:val="19"/>
          <w:szCs w:val="19"/>
        </w:rPr>
        <w:t>&lt;button id="b0"&gt;&lt;/button&gt;</w:t>
      </w:r>
    </w:p>
    <w:p w14:paraId="5D2CB4C4" w14:textId="77777777" w:rsidR="00B33316" w:rsidRDefault="00B33316" w:rsidP="00B33316">
      <w:pPr>
        <w:pStyle w:val="normal0"/>
        <w:spacing w:before="0" w:after="50"/>
        <w:ind w:left="360"/>
      </w:pPr>
      <w:r>
        <w:rPr>
          <w:rFonts w:ascii="Droid Sans Mono" w:eastAsia="Droid Sans Mono" w:hAnsi="Droid Sans Mono" w:cs="Droid Sans Mono"/>
          <w:sz w:val="19"/>
          <w:szCs w:val="19"/>
        </w:rPr>
        <w:t>&lt;button id="b1"&gt;&lt;/button&gt;</w:t>
      </w:r>
    </w:p>
    <w:p w14:paraId="171FAFB4" w14:textId="77777777" w:rsidR="00B33316" w:rsidRDefault="00B33316" w:rsidP="00B33316">
      <w:pPr>
        <w:pStyle w:val="normal0"/>
        <w:spacing w:before="0" w:after="50"/>
        <w:ind w:left="360"/>
      </w:pPr>
      <w:r>
        <w:rPr>
          <w:rFonts w:ascii="Droid Sans Mono" w:eastAsia="Droid Sans Mono" w:hAnsi="Droid Sans Mono" w:cs="Droid Sans Mono"/>
          <w:sz w:val="19"/>
          <w:szCs w:val="19"/>
        </w:rPr>
        <w:t>&lt;button id="b2"&gt;&lt;/button&gt;</w:t>
      </w:r>
    </w:p>
    <w:p w14:paraId="35A44077" w14:textId="77777777" w:rsidR="00B33316" w:rsidRDefault="00B33316" w:rsidP="00B33316">
      <w:pPr>
        <w:pStyle w:val="normal0"/>
        <w:spacing w:before="0" w:after="50"/>
        <w:ind w:left="360"/>
      </w:pPr>
      <w:r>
        <w:rPr>
          <w:rFonts w:ascii="Droid Sans Mono" w:eastAsia="Droid Sans Mono" w:hAnsi="Droid Sans Mono" w:cs="Droid Sans Mono"/>
          <w:sz w:val="19"/>
          <w:szCs w:val="19"/>
        </w:rPr>
        <w:t>&lt;button id="c0"&gt;&lt;/button&gt;</w:t>
      </w:r>
    </w:p>
    <w:p w14:paraId="7949F848" w14:textId="77777777" w:rsidR="00B33316" w:rsidRDefault="00B33316" w:rsidP="00B33316">
      <w:pPr>
        <w:pStyle w:val="normal0"/>
        <w:spacing w:before="0" w:after="50"/>
        <w:ind w:left="360"/>
      </w:pPr>
      <w:r>
        <w:rPr>
          <w:rFonts w:ascii="Droid Sans Mono" w:eastAsia="Droid Sans Mono" w:hAnsi="Droid Sans Mono" w:cs="Droid Sans Mono"/>
          <w:sz w:val="19"/>
          <w:szCs w:val="19"/>
        </w:rPr>
        <w:t>&lt;button id="c1"&gt;&lt;/button&gt;</w:t>
      </w:r>
    </w:p>
    <w:p w14:paraId="25C6E74E" w14:textId="77777777" w:rsidR="00B33316" w:rsidRDefault="00B33316" w:rsidP="00B33316">
      <w:pPr>
        <w:pStyle w:val="normal0"/>
        <w:spacing w:before="0" w:after="50"/>
        <w:ind w:left="360"/>
      </w:pPr>
      <w:r>
        <w:rPr>
          <w:rFonts w:ascii="Droid Sans Mono" w:eastAsia="Droid Sans Mono" w:hAnsi="Droid Sans Mono" w:cs="Droid Sans Mono"/>
          <w:sz w:val="19"/>
          <w:szCs w:val="19"/>
        </w:rPr>
        <w:t>&lt;button id="c2"&gt;&lt;/button&gt;</w:t>
      </w:r>
    </w:p>
    <w:p w14:paraId="5AA46CA2" w14:textId="77777777" w:rsidR="00B33316" w:rsidRDefault="00B33316" w:rsidP="00B33316">
      <w:pPr>
        <w:pStyle w:val="normal0"/>
        <w:spacing w:before="0" w:after="50"/>
        <w:ind w:left="360"/>
      </w:pPr>
      <w:r>
        <w:rPr>
          <w:rFonts w:ascii="Droid Sans Mono" w:eastAsia="Droid Sans Mono" w:hAnsi="Droid Sans Mono" w:cs="Droid Sans Mono"/>
          <w:sz w:val="19"/>
          <w:szCs w:val="19"/>
        </w:rPr>
        <w:t>&lt;div id="messages"&gt;Waiting for opponent to join...&lt;/div&gt;</w:t>
      </w:r>
    </w:p>
    <w:p w14:paraId="70E85FC3" w14:textId="77777777" w:rsidR="00B33316" w:rsidRDefault="00B33316" w:rsidP="00B33316">
      <w:pPr>
        <w:pStyle w:val="normal0"/>
        <w:spacing w:before="0" w:after="50"/>
        <w:ind w:left="360"/>
      </w:pPr>
      <w:r>
        <w:rPr>
          <w:rFonts w:ascii="Droid Sans Mono" w:eastAsia="Droid Sans Mono" w:hAnsi="Droid Sans Mono" w:cs="Droid Sans Mono"/>
          <w:sz w:val="19"/>
          <w:szCs w:val="19"/>
        </w:rPr>
        <w:t>&lt;/div&gt;</w:t>
      </w:r>
    </w:p>
    <w:p w14:paraId="1DAE9EAC" w14:textId="77777777" w:rsidR="00B33316" w:rsidRDefault="00B33316" w:rsidP="00B33316">
      <w:pPr>
        <w:pStyle w:val="normal0"/>
        <w:spacing w:before="0" w:after="50"/>
        <w:ind w:left="360"/>
      </w:pPr>
    </w:p>
    <w:p w14:paraId="4F09F670" w14:textId="77777777" w:rsidR="00B33316" w:rsidRDefault="00B33316" w:rsidP="00B33316">
      <w:pPr>
        <w:pStyle w:val="normal0"/>
        <w:numPr>
          <w:ilvl w:val="0"/>
          <w:numId w:val="9"/>
        </w:numPr>
        <w:tabs>
          <w:tab w:val="left" w:pos="360"/>
        </w:tabs>
        <w:spacing w:before="0"/>
        <w:ind w:right="360" w:hanging="363"/>
      </w:pPr>
      <w:r>
        <w:rPr>
          <w:rFonts w:ascii="Times New Roman" w:eastAsia="Times New Roman" w:hAnsi="Times New Roman" w:cs="Times New Roman"/>
          <w:sz w:val="22"/>
          <w:szCs w:val="22"/>
        </w:rPr>
        <w:t>Write the client-side JavaScript to handle the gameplay.</w:t>
      </w:r>
    </w:p>
    <w:p w14:paraId="4C400B3E" w14:textId="77777777" w:rsidR="00B33316" w:rsidRDefault="00B33316" w:rsidP="00B33316">
      <w:pPr>
        <w:pStyle w:val="normal0"/>
        <w:spacing w:before="0" w:after="50"/>
        <w:ind w:left="360"/>
      </w:pPr>
      <w:r>
        <w:rPr>
          <w:rFonts w:ascii="Droid Sans Mono" w:eastAsia="Droid Sans Mono" w:hAnsi="Droid Sans Mono" w:cs="Droid Sans Mono"/>
          <w:sz w:val="19"/>
          <w:szCs w:val="19"/>
        </w:rPr>
        <w:t>VarmyTurn = true, symbol;</w:t>
      </w:r>
    </w:p>
    <w:p w14:paraId="4FFC1A38" w14:textId="77777777" w:rsidR="00B33316" w:rsidRDefault="00B33316" w:rsidP="00B33316">
      <w:pPr>
        <w:pStyle w:val="normal0"/>
        <w:spacing w:before="0" w:after="50"/>
        <w:ind w:left="360"/>
      </w:pPr>
    </w:p>
    <w:p w14:paraId="1586C83D" w14:textId="5D55B668" w:rsidR="00B33316" w:rsidRDefault="0019404B" w:rsidP="00B33316">
      <w:pPr>
        <w:pStyle w:val="normal0"/>
        <w:spacing w:before="0" w:after="50"/>
        <w:ind w:left="360"/>
      </w:pPr>
      <w:r>
        <w:rPr>
          <w:rFonts w:ascii="Droid Sans Mono" w:eastAsia="Droid Sans Mono" w:hAnsi="Droid Sans Mono" w:cs="Droid Sans Mono"/>
          <w:sz w:val="19"/>
          <w:szCs w:val="19"/>
        </w:rPr>
        <w:t>f</w:t>
      </w:r>
      <w:commentRangeStart w:id="37"/>
      <w:r w:rsidR="00B33316">
        <w:rPr>
          <w:rFonts w:ascii="Droid Sans Mono" w:eastAsia="Droid Sans Mono" w:hAnsi="Droid Sans Mono" w:cs="Droid Sans Mono"/>
          <w:sz w:val="19"/>
          <w:szCs w:val="19"/>
        </w:rPr>
        <w:t>unction</w:t>
      </w: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getBoardState</w:t>
      </w:r>
      <w:commentRangeEnd w:id="37"/>
      <w:r w:rsidR="00B33316">
        <w:rPr>
          <w:rFonts w:ascii="Droid Sans Mono" w:eastAsia="Droid Sans Mono" w:hAnsi="Droid Sans Mono" w:cs="Droid Sans Mono"/>
          <w:sz w:val="19"/>
          <w:szCs w:val="19"/>
        </w:rPr>
        <w:t xml:space="preserve"> </w:t>
      </w:r>
      <w:r w:rsidR="00B33316">
        <w:rPr>
          <w:rStyle w:val="CommentReference"/>
          <w:bCs/>
        </w:rPr>
        <w:commentReference w:id="37"/>
      </w:r>
      <w:r w:rsidR="00B33316">
        <w:rPr>
          <w:rFonts w:ascii="Droid Sans Mono" w:eastAsia="Droid Sans Mono" w:hAnsi="Droid Sans Mono" w:cs="Droid Sans Mono"/>
          <w:sz w:val="19"/>
          <w:szCs w:val="19"/>
        </w:rPr>
        <w:t>() {</w:t>
      </w:r>
    </w:p>
    <w:p w14:paraId="6EBC833B" w14:textId="77777777" w:rsidR="00B33316" w:rsidRDefault="00B33316" w:rsidP="00B33316">
      <w:pPr>
        <w:pStyle w:val="normal0"/>
        <w:spacing w:before="0" w:after="50"/>
        <w:ind w:left="360"/>
      </w:pPr>
      <w:r>
        <w:rPr>
          <w:rFonts w:ascii="Droid Sans Mono" w:eastAsia="Droid Sans Mono" w:hAnsi="Droid Sans Mono" w:cs="Droid Sans Mono"/>
          <w:sz w:val="19"/>
          <w:szCs w:val="19"/>
        </w:rPr>
        <w:t>varobj = {};</w:t>
      </w:r>
    </w:p>
    <w:p w14:paraId="51035BAE" w14:textId="77777777" w:rsidR="00B33316" w:rsidRDefault="00B33316" w:rsidP="00B33316">
      <w:pPr>
        <w:pStyle w:val="normal0"/>
        <w:spacing w:before="0" w:after="50"/>
        <w:ind w:left="360"/>
      </w:pPr>
    </w:p>
    <w:p w14:paraId="08E0F5C2"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We will compose an object of all of the Xs and Ox</w:t>
      </w:r>
    </w:p>
    <w:p w14:paraId="3940DB42"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that are on the board</w:t>
      </w:r>
    </w:p>
    <w:p w14:paraId="08284D45"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$('.board button').each(function () {</w:t>
      </w:r>
    </w:p>
    <w:p w14:paraId="0D28FED3" w14:textId="099C5BE8"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obj[$(this).attr('id')] = $(this).text() || '';</w:t>
      </w:r>
    </w:p>
    <w:p w14:paraId="78C4A550"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w:t>
      </w:r>
    </w:p>
    <w:p w14:paraId="2B06E4E6" w14:textId="77777777" w:rsidR="00B33316" w:rsidRDefault="00B33316" w:rsidP="00B33316">
      <w:pPr>
        <w:pStyle w:val="normal0"/>
        <w:spacing w:before="0" w:after="50"/>
        <w:ind w:left="360"/>
      </w:pPr>
    </w:p>
    <w:p w14:paraId="428828B1" w14:textId="4E7E9285" w:rsidR="00B33316" w:rsidRDefault="0019404B" w:rsidP="00B33316">
      <w:pPr>
        <w:pStyle w:val="normal0"/>
        <w:spacing w:before="0" w:after="50"/>
        <w:ind w:left="360"/>
      </w:pPr>
      <w:r>
        <w:t xml:space="preserve">    </w:t>
      </w:r>
      <w:commentRangeStart w:id="38"/>
      <w:ins w:id="39" w:author="Mayur Pawanikar" w:date="2015-08-17T13:31:00Z">
        <w:r w:rsidR="00B33316">
          <w:t>return</w:t>
        </w:r>
      </w:ins>
      <w:r>
        <w:t xml:space="preserve"> </w:t>
      </w:r>
      <w:ins w:id="40" w:author="Mayur Pawanikar" w:date="2015-08-17T13:31:00Z">
        <w:r w:rsidR="00B33316">
          <w:t>obj</w:t>
        </w:r>
        <w:commentRangeEnd w:id="38"/>
        <w:r w:rsidR="00B33316">
          <w:rPr>
            <w:rStyle w:val="CommentReference"/>
            <w:bCs/>
          </w:rPr>
          <w:commentReference w:id="38"/>
        </w:r>
        <w:r w:rsidR="00B33316">
          <w:t>;</w:t>
        </w:r>
      </w:ins>
      <w:del w:id="41" w:author="Mayur Pawanikar" w:date="2015-08-17T13:31:00Z">
        <w:r w:rsidR="00B33316">
          <w:rPr>
            <w:rFonts w:ascii="Droid Sans Mono" w:eastAsia="Droid Sans Mono" w:hAnsi="Droid Sans Mono" w:cs="Droid Sans Mono"/>
            <w:sz w:val="19"/>
            <w:szCs w:val="19"/>
          </w:rPr>
          <w:delText>returnobj;</w:delText>
        </w:r>
      </w:del>
    </w:p>
    <w:p w14:paraId="7C8DDFAB" w14:textId="77777777" w:rsidR="00B33316" w:rsidRDefault="00B33316" w:rsidP="00B33316">
      <w:pPr>
        <w:pStyle w:val="normal0"/>
        <w:spacing w:before="0" w:after="50"/>
        <w:ind w:left="360"/>
      </w:pPr>
      <w:r>
        <w:rPr>
          <w:rFonts w:ascii="Droid Sans Mono" w:eastAsia="Droid Sans Mono" w:hAnsi="Droid Sans Mono" w:cs="Droid Sans Mono"/>
          <w:sz w:val="19"/>
          <w:szCs w:val="19"/>
        </w:rPr>
        <w:t>}</w:t>
      </w:r>
    </w:p>
    <w:p w14:paraId="69CAAD5D" w14:textId="77777777" w:rsidR="00B33316" w:rsidRDefault="00B33316" w:rsidP="00B33316">
      <w:pPr>
        <w:pStyle w:val="normal0"/>
        <w:spacing w:before="0" w:after="50"/>
        <w:ind w:left="360"/>
      </w:pPr>
    </w:p>
    <w:p w14:paraId="1F69A792" w14:textId="68C7DDD8" w:rsidR="00B33316" w:rsidRDefault="00B33316" w:rsidP="00B33316">
      <w:pPr>
        <w:pStyle w:val="normal0"/>
        <w:spacing w:before="0" w:after="50"/>
        <w:ind w:left="360"/>
      </w:pPr>
      <w:commentRangeStart w:id="42"/>
      <w:r>
        <w:rPr>
          <w:rFonts w:ascii="Droid Sans Mono" w:eastAsia="Droid Sans Mono" w:hAnsi="Droid Sans Mono" w:cs="Droid Sans Mono"/>
          <w:sz w:val="19"/>
          <w:szCs w:val="19"/>
        </w:rPr>
        <w:t>function</w:t>
      </w:r>
      <w:r w:rsidR="0019404B">
        <w:rPr>
          <w:rFonts w:ascii="Droid Sans Mono" w:eastAsia="Droid Sans Mono" w:hAnsi="Droid Sans Mono" w:cs="Droid Sans Mono"/>
          <w:sz w:val="19"/>
          <w:szCs w:val="19"/>
        </w:rPr>
        <w:t xml:space="preserve"> </w:t>
      </w:r>
      <w:r>
        <w:rPr>
          <w:rFonts w:ascii="Droid Sans Mono" w:eastAsia="Droid Sans Mono" w:hAnsi="Droid Sans Mono" w:cs="Droid Sans Mono"/>
          <w:sz w:val="19"/>
          <w:szCs w:val="19"/>
        </w:rPr>
        <w:t>isGameOver</w:t>
      </w:r>
      <w:commentRangeEnd w:id="42"/>
      <w:r>
        <w:rPr>
          <w:rFonts w:ascii="Droid Sans Mono" w:eastAsia="Droid Sans Mono" w:hAnsi="Droid Sans Mono" w:cs="Droid Sans Mono"/>
          <w:sz w:val="19"/>
          <w:szCs w:val="19"/>
        </w:rPr>
        <w:t xml:space="preserve"> </w:t>
      </w:r>
      <w:r>
        <w:rPr>
          <w:rStyle w:val="CommentReference"/>
          <w:bCs/>
        </w:rPr>
        <w:commentReference w:id="42"/>
      </w:r>
      <w:r>
        <w:rPr>
          <w:rFonts w:ascii="Droid Sans Mono" w:eastAsia="Droid Sans Mono" w:hAnsi="Droid Sans Mono" w:cs="Droid Sans Mono"/>
          <w:sz w:val="19"/>
          <w:szCs w:val="19"/>
        </w:rPr>
        <w:t>() {</w:t>
      </w:r>
    </w:p>
    <w:p w14:paraId="334E5D43" w14:textId="77777777" w:rsidR="00B33316" w:rsidRDefault="00B33316" w:rsidP="00B33316">
      <w:pPr>
        <w:pStyle w:val="normal0"/>
        <w:spacing w:before="0" w:after="50"/>
        <w:ind w:left="360"/>
      </w:pPr>
    </w:p>
    <w:p w14:paraId="605CA948" w14:textId="56968607"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var state = getBoardState(),</w:t>
      </w:r>
    </w:p>
    <w:p w14:paraId="5DD7161B" w14:textId="77777777" w:rsidR="00B33316" w:rsidRDefault="00B33316" w:rsidP="00B33316">
      <w:pPr>
        <w:pStyle w:val="normal0"/>
        <w:spacing w:before="0" w:after="50"/>
        <w:ind w:left="360"/>
      </w:pPr>
    </w:p>
    <w:p w14:paraId="1F77F9AE" w14:textId="2D8BB80B"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 One of the rows must be equal to either of these</w:t>
      </w:r>
    </w:p>
    <w:p w14:paraId="58B242F4" w14:textId="55BC22B1" w:rsidR="00B33316" w:rsidRDefault="00B33316" w:rsidP="00B33316">
      <w:pPr>
        <w:pStyle w:val="normal0"/>
        <w:spacing w:before="0" w:after="50"/>
        <w:ind w:left="360"/>
      </w:pPr>
      <w:r>
        <w:rPr>
          <w:rFonts w:ascii="Droid Sans Mono" w:eastAsia="Droid Sans Mono" w:hAnsi="Droid Sans Mono" w:cs="Droid Sans Mono"/>
          <w:sz w:val="19"/>
          <w:szCs w:val="19"/>
        </w:rPr>
        <w:t xml:space="preserve">    </w:t>
      </w:r>
      <w:r w:rsidR="0019404B">
        <w:rPr>
          <w:rFonts w:ascii="Droid Sans Mono" w:eastAsia="Droid Sans Mono" w:hAnsi="Droid Sans Mono" w:cs="Droid Sans Mono"/>
          <w:sz w:val="19"/>
          <w:szCs w:val="19"/>
        </w:rPr>
        <w:t xml:space="preserve">    </w:t>
      </w:r>
      <w:r>
        <w:rPr>
          <w:rFonts w:ascii="Droid Sans Mono" w:eastAsia="Droid Sans Mono" w:hAnsi="Droid Sans Mono" w:cs="Droid Sans Mono"/>
          <w:sz w:val="19"/>
          <w:szCs w:val="19"/>
        </w:rPr>
        <w:t>// value for</w:t>
      </w:r>
    </w:p>
    <w:p w14:paraId="49BF7411" w14:textId="5184263F" w:rsidR="00B33316" w:rsidRDefault="00B33316" w:rsidP="00B33316">
      <w:pPr>
        <w:pStyle w:val="normal0"/>
        <w:spacing w:before="0" w:after="50"/>
        <w:ind w:left="360"/>
      </w:pPr>
      <w:r>
        <w:rPr>
          <w:rFonts w:ascii="Droid Sans Mono" w:eastAsia="Droid Sans Mono" w:hAnsi="Droid Sans Mono" w:cs="Droid Sans Mono"/>
          <w:sz w:val="19"/>
          <w:szCs w:val="19"/>
        </w:rPr>
        <w:t xml:space="preserve">    </w:t>
      </w:r>
      <w:r w:rsidR="0019404B">
        <w:rPr>
          <w:rFonts w:ascii="Droid Sans Mono" w:eastAsia="Droid Sans Mono" w:hAnsi="Droid Sans Mono" w:cs="Droid Sans Mono"/>
          <w:sz w:val="19"/>
          <w:szCs w:val="19"/>
        </w:rPr>
        <w:t xml:space="preserve">    </w:t>
      </w:r>
      <w:r>
        <w:rPr>
          <w:rFonts w:ascii="Droid Sans Mono" w:eastAsia="Droid Sans Mono" w:hAnsi="Droid Sans Mono" w:cs="Droid Sans Mono"/>
          <w:sz w:val="19"/>
          <w:szCs w:val="19"/>
        </w:rPr>
        <w:t>// the game to be over</w:t>
      </w:r>
    </w:p>
    <w:p w14:paraId="50D47974" w14:textId="64204C5F"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matches = ['XXX', 'OOO'],</w:t>
      </w:r>
    </w:p>
    <w:p w14:paraId="024449B6" w14:textId="77777777" w:rsidR="00B33316" w:rsidRDefault="00B33316" w:rsidP="00B33316">
      <w:pPr>
        <w:pStyle w:val="normal0"/>
        <w:spacing w:before="0" w:after="50"/>
        <w:ind w:left="360"/>
      </w:pPr>
    </w:p>
    <w:p w14:paraId="10CC742E"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These are all of the possible combinations</w:t>
      </w:r>
    </w:p>
    <w:p w14:paraId="0E91D0DF"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that would win the game</w:t>
      </w:r>
    </w:p>
    <w:p w14:paraId="0B06C26C" w14:textId="461EB233"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rows = [</w:t>
      </w:r>
    </w:p>
    <w:p w14:paraId="1D5D60AF" w14:textId="22A738A1"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state.a0 + state.a1 + state.a2,</w:t>
      </w:r>
    </w:p>
    <w:p w14:paraId="2252DCF0" w14:textId="61B266F3"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state.b0 + state.b1 + state.b2,</w:t>
      </w:r>
    </w:p>
    <w:p w14:paraId="5FF2A1FA" w14:textId="14247170"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state.c0 + state.c1 + state.c2,</w:t>
      </w:r>
    </w:p>
    <w:p w14:paraId="7A3CD5E6" w14:textId="5520A483"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state.a0 + state.b1 + state.c2,</w:t>
      </w:r>
    </w:p>
    <w:p w14:paraId="0AE6CFD8" w14:textId="605412B9"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state.a2 + state.b1 + state.c0,</w:t>
      </w:r>
    </w:p>
    <w:p w14:paraId="53C04B8A" w14:textId="145F3AF2"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state.a0 + state.b0 + state.c0,</w:t>
      </w:r>
    </w:p>
    <w:p w14:paraId="131EBE35" w14:textId="2465136F"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state.a1 + state.b1 + state.c1,</w:t>
      </w:r>
    </w:p>
    <w:p w14:paraId="1D73BF43" w14:textId="54A741AB"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state.a2 + state.b2 + state.c2</w:t>
      </w:r>
    </w:p>
    <w:p w14:paraId="7C7D362B"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w:t>
      </w:r>
    </w:p>
    <w:p w14:paraId="6A93FEBD" w14:textId="77777777" w:rsidR="00B33316" w:rsidRDefault="00B33316" w:rsidP="00B33316">
      <w:pPr>
        <w:pStyle w:val="normal0"/>
        <w:spacing w:before="0" w:after="50"/>
        <w:ind w:left="360"/>
      </w:pPr>
    </w:p>
    <w:p w14:paraId="4AA080E3"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Loop over all of the rows and check if any of them compare</w:t>
      </w:r>
    </w:p>
    <w:p w14:paraId="0A7D5158"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to either 'XXX' or 'OOO'</w:t>
      </w:r>
    </w:p>
    <w:p w14:paraId="04A65E63" w14:textId="2F8F2DBD"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for (vari = 0; i&lt;rows.length; i++) {</w:t>
      </w:r>
    </w:p>
    <w:p w14:paraId="7D7F9F07" w14:textId="22DA85BA"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if (rows[i] === matches[0] || rows[i] === matches[1]) {</w:t>
      </w:r>
    </w:p>
    <w:p w14:paraId="2404D00C" w14:textId="3448F0C9"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return true;</w:t>
      </w:r>
    </w:p>
    <w:p w14:paraId="67AE239D"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w:t>
      </w:r>
    </w:p>
    <w:p w14:paraId="76772D08" w14:textId="6D4A1C0B" w:rsidR="00B33316" w:rsidRDefault="00B33316" w:rsidP="0019404B">
      <w:pPr>
        <w:pStyle w:val="normal0"/>
        <w:spacing w:before="0" w:after="50"/>
        <w:ind w:left="360"/>
      </w:pPr>
      <w:r>
        <w:rPr>
          <w:rFonts w:ascii="Droid Sans Mono" w:eastAsia="Droid Sans Mono" w:hAnsi="Droid Sans Mono" w:cs="Droid Sans Mono"/>
          <w:sz w:val="19"/>
          <w:szCs w:val="19"/>
        </w:rPr>
        <w:t xml:space="preserve">    }</w:t>
      </w:r>
    </w:p>
    <w:p w14:paraId="5507704F" w14:textId="77777777" w:rsidR="00B33316" w:rsidRDefault="00B33316" w:rsidP="00B33316">
      <w:pPr>
        <w:pStyle w:val="normal0"/>
        <w:spacing w:before="0" w:after="50"/>
        <w:ind w:left="360"/>
      </w:pPr>
      <w:r>
        <w:rPr>
          <w:rFonts w:ascii="Droid Sans Mono" w:eastAsia="Droid Sans Mono" w:hAnsi="Droid Sans Mono" w:cs="Droid Sans Mono"/>
          <w:sz w:val="19"/>
          <w:szCs w:val="19"/>
        </w:rPr>
        <w:t>}</w:t>
      </w:r>
    </w:p>
    <w:p w14:paraId="196C6FD4" w14:textId="77777777" w:rsidR="00B33316" w:rsidRDefault="00B33316" w:rsidP="00B33316">
      <w:pPr>
        <w:pStyle w:val="normal0"/>
        <w:spacing w:before="0" w:after="50"/>
        <w:ind w:left="360"/>
      </w:pPr>
    </w:p>
    <w:p w14:paraId="700AC56B" w14:textId="4F22C7B5" w:rsidR="00B33316" w:rsidRDefault="00B33316" w:rsidP="00B33316">
      <w:pPr>
        <w:pStyle w:val="normal0"/>
        <w:spacing w:before="0" w:after="50"/>
        <w:ind w:left="360"/>
      </w:pPr>
      <w:commentRangeStart w:id="43"/>
      <w:r>
        <w:rPr>
          <w:rFonts w:ascii="Droid Sans Mono" w:eastAsia="Droid Sans Mono" w:hAnsi="Droid Sans Mono" w:cs="Droid Sans Mono"/>
          <w:sz w:val="19"/>
          <w:szCs w:val="19"/>
        </w:rPr>
        <w:t>function</w:t>
      </w:r>
      <w:r w:rsidR="0019404B">
        <w:rPr>
          <w:rFonts w:ascii="Droid Sans Mono" w:eastAsia="Droid Sans Mono" w:hAnsi="Droid Sans Mono" w:cs="Droid Sans Mono"/>
          <w:sz w:val="19"/>
          <w:szCs w:val="19"/>
        </w:rPr>
        <w:t xml:space="preserve"> </w:t>
      </w:r>
      <w:r>
        <w:rPr>
          <w:rFonts w:ascii="Droid Sans Mono" w:eastAsia="Droid Sans Mono" w:hAnsi="Droid Sans Mono" w:cs="Droid Sans Mono"/>
          <w:sz w:val="19"/>
          <w:szCs w:val="19"/>
        </w:rPr>
        <w:t>renderTurnMessage</w:t>
      </w:r>
      <w:commentRangeEnd w:id="43"/>
      <w:r>
        <w:rPr>
          <w:rFonts w:ascii="Droid Sans Mono" w:eastAsia="Droid Sans Mono" w:hAnsi="Droid Sans Mono" w:cs="Droid Sans Mono"/>
          <w:sz w:val="19"/>
          <w:szCs w:val="19"/>
        </w:rPr>
        <w:t xml:space="preserve"> </w:t>
      </w:r>
      <w:r>
        <w:rPr>
          <w:rStyle w:val="CommentReference"/>
          <w:bCs/>
        </w:rPr>
        <w:commentReference w:id="43"/>
      </w:r>
      <w:r>
        <w:rPr>
          <w:rFonts w:ascii="Droid Sans Mono" w:eastAsia="Droid Sans Mono" w:hAnsi="Droid Sans Mono" w:cs="Droid Sans Mono"/>
          <w:sz w:val="19"/>
          <w:szCs w:val="19"/>
        </w:rPr>
        <w:t>() {</w:t>
      </w:r>
    </w:p>
    <w:p w14:paraId="68449CEB" w14:textId="77777777" w:rsidR="00B33316" w:rsidRDefault="00B33316" w:rsidP="00B33316">
      <w:pPr>
        <w:pStyle w:val="normal0"/>
        <w:spacing w:before="0" w:after="50"/>
        <w:ind w:left="360"/>
      </w:pPr>
    </w:p>
    <w:p w14:paraId="2B44D7BC"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Disable the board if it is the opponents turn</w:t>
      </w:r>
    </w:p>
    <w:p w14:paraId="0B152483" w14:textId="04545262"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if (!myTurn) {</w:t>
      </w:r>
    </w:p>
    <w:p w14:paraId="45266791"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$('#messages').text('Your opponent\'s turn');</w:t>
      </w:r>
    </w:p>
    <w:p w14:paraId="6D60056F"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$('.board button').attr('disabled', true);</w:t>
      </w:r>
    </w:p>
    <w:p w14:paraId="17BD5269" w14:textId="77777777" w:rsidR="00B33316" w:rsidRDefault="00B33316" w:rsidP="00B33316">
      <w:pPr>
        <w:pStyle w:val="normal0"/>
        <w:spacing w:before="0" w:after="50"/>
        <w:ind w:left="360"/>
      </w:pPr>
    </w:p>
    <w:p w14:paraId="550F4CF3"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Enable the board if it is your turn</w:t>
      </w:r>
    </w:p>
    <w:p w14:paraId="4707F911"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else {</w:t>
      </w:r>
    </w:p>
    <w:p w14:paraId="17EAE582"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$('#messages').text('Your turn.');</w:t>
      </w:r>
    </w:p>
    <w:p w14:paraId="29736805"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$('.board button').removeAttr('disabled');</w:t>
      </w:r>
    </w:p>
    <w:p w14:paraId="4B6A5FB5"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w:t>
      </w:r>
    </w:p>
    <w:p w14:paraId="4AE67F11" w14:textId="77777777" w:rsidR="00B33316" w:rsidRDefault="00B33316" w:rsidP="00B33316">
      <w:pPr>
        <w:pStyle w:val="normal0"/>
        <w:spacing w:before="0" w:after="50"/>
        <w:ind w:left="360"/>
      </w:pPr>
      <w:r>
        <w:rPr>
          <w:rFonts w:ascii="Droid Sans Mono" w:eastAsia="Droid Sans Mono" w:hAnsi="Droid Sans Mono" w:cs="Droid Sans Mono"/>
          <w:sz w:val="19"/>
          <w:szCs w:val="19"/>
        </w:rPr>
        <w:t>}</w:t>
      </w:r>
    </w:p>
    <w:p w14:paraId="07A580A0" w14:textId="77777777" w:rsidR="00B33316" w:rsidRDefault="00B33316" w:rsidP="00B33316">
      <w:pPr>
        <w:pStyle w:val="normal0"/>
        <w:spacing w:before="0" w:after="50"/>
        <w:ind w:left="360"/>
      </w:pPr>
    </w:p>
    <w:p w14:paraId="73443E9B" w14:textId="31E93519" w:rsidR="00B33316" w:rsidRDefault="00B33316" w:rsidP="00B33316">
      <w:pPr>
        <w:pStyle w:val="normal0"/>
        <w:spacing w:before="0" w:after="50"/>
        <w:ind w:left="360"/>
      </w:pPr>
      <w:commentRangeStart w:id="44"/>
      <w:r>
        <w:rPr>
          <w:rFonts w:ascii="Droid Sans Mono" w:eastAsia="Droid Sans Mono" w:hAnsi="Droid Sans Mono" w:cs="Droid Sans Mono"/>
          <w:sz w:val="19"/>
          <w:szCs w:val="19"/>
        </w:rPr>
        <w:t>function</w:t>
      </w:r>
      <w:r w:rsidR="0019404B">
        <w:rPr>
          <w:rFonts w:ascii="Droid Sans Mono" w:eastAsia="Droid Sans Mono" w:hAnsi="Droid Sans Mono" w:cs="Droid Sans Mono"/>
          <w:sz w:val="19"/>
          <w:szCs w:val="19"/>
        </w:rPr>
        <w:t xml:space="preserve"> </w:t>
      </w:r>
      <w:r>
        <w:rPr>
          <w:rFonts w:ascii="Droid Sans Mono" w:eastAsia="Droid Sans Mono" w:hAnsi="Droid Sans Mono" w:cs="Droid Sans Mono"/>
          <w:sz w:val="19"/>
          <w:szCs w:val="19"/>
        </w:rPr>
        <w:t>makeMove</w:t>
      </w:r>
      <w:commentRangeEnd w:id="44"/>
      <w:r>
        <w:rPr>
          <w:rFonts w:ascii="Droid Sans Mono" w:eastAsia="Droid Sans Mono" w:hAnsi="Droid Sans Mono" w:cs="Droid Sans Mono"/>
          <w:sz w:val="19"/>
          <w:szCs w:val="19"/>
        </w:rPr>
        <w:t xml:space="preserve"> </w:t>
      </w:r>
      <w:r>
        <w:rPr>
          <w:rStyle w:val="CommentReference"/>
          <w:bCs/>
        </w:rPr>
        <w:commentReference w:id="44"/>
      </w:r>
      <w:r>
        <w:rPr>
          <w:rFonts w:ascii="Droid Sans Mono" w:eastAsia="Droid Sans Mono" w:hAnsi="Droid Sans Mono" w:cs="Droid Sans Mono"/>
          <w:sz w:val="19"/>
          <w:szCs w:val="19"/>
        </w:rPr>
        <w:t>(e) {</w:t>
      </w:r>
    </w:p>
    <w:p w14:paraId="1C22C143" w14:textId="5AA6BC19"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e.preventDefault();</w:t>
      </w:r>
    </w:p>
    <w:p w14:paraId="7C5CF20A" w14:textId="77777777" w:rsidR="00B33316" w:rsidRDefault="00B33316" w:rsidP="00B33316">
      <w:pPr>
        <w:pStyle w:val="normal0"/>
        <w:spacing w:before="0" w:after="50"/>
        <w:ind w:left="360"/>
      </w:pPr>
    </w:p>
    <w:p w14:paraId="14BE6D82"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It's not your turn</w:t>
      </w:r>
    </w:p>
    <w:p w14:paraId="687BE213" w14:textId="498AF7E1"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if (!myTurn) {</w:t>
      </w:r>
    </w:p>
    <w:p w14:paraId="739CE889" w14:textId="735442AF"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return;</w:t>
      </w:r>
    </w:p>
    <w:p w14:paraId="6591D6B7"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w:t>
      </w:r>
    </w:p>
    <w:p w14:paraId="26E70991" w14:textId="77777777" w:rsidR="00B33316" w:rsidRDefault="00B33316" w:rsidP="00B33316">
      <w:pPr>
        <w:pStyle w:val="normal0"/>
        <w:spacing w:before="0" w:after="50"/>
        <w:ind w:left="360"/>
      </w:pPr>
    </w:p>
    <w:p w14:paraId="0866C669"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The space is already checked</w:t>
      </w:r>
    </w:p>
    <w:p w14:paraId="69D66F9A" w14:textId="028F2C83"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if ($(this).text().length) {</w:t>
      </w:r>
    </w:p>
    <w:p w14:paraId="62844F65" w14:textId="49AB57A9"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return;</w:t>
      </w:r>
    </w:p>
    <w:p w14:paraId="08E6B77A"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w:t>
      </w:r>
    </w:p>
    <w:p w14:paraId="1619785F" w14:textId="77777777" w:rsidR="00B33316" w:rsidRDefault="00B33316" w:rsidP="00B33316">
      <w:pPr>
        <w:pStyle w:val="normal0"/>
        <w:spacing w:before="0" w:after="50"/>
        <w:ind w:left="360"/>
      </w:pPr>
    </w:p>
    <w:p w14:paraId="6A2B9F10"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Emit the move to the server</w:t>
      </w:r>
    </w:p>
    <w:p w14:paraId="26821EC0" w14:textId="4D4EBF78"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socket.emit('make.move', {</w:t>
      </w:r>
    </w:p>
    <w:p w14:paraId="68E281D7" w14:textId="61143D9A"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symbol: symbol,</w:t>
      </w:r>
    </w:p>
    <w:p w14:paraId="549C09FE" w14:textId="608C2312" w:rsidR="00B33316" w:rsidRDefault="0019404B"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position: $(this).attr('id')</w:t>
      </w:r>
    </w:p>
    <w:p w14:paraId="01383CE7"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w:t>
      </w:r>
    </w:p>
    <w:p w14:paraId="65852569" w14:textId="77777777" w:rsidR="00B33316" w:rsidRDefault="00B33316" w:rsidP="00B33316">
      <w:pPr>
        <w:pStyle w:val="normal0"/>
        <w:spacing w:before="0" w:after="50"/>
        <w:ind w:left="360"/>
      </w:pPr>
    </w:p>
    <w:p w14:paraId="3FF90F87" w14:textId="77777777" w:rsidR="00B33316" w:rsidRDefault="00B33316" w:rsidP="00B33316">
      <w:pPr>
        <w:pStyle w:val="normal0"/>
        <w:spacing w:before="0" w:after="50"/>
        <w:ind w:left="360"/>
      </w:pPr>
      <w:r>
        <w:rPr>
          <w:rFonts w:ascii="Droid Sans Mono" w:eastAsia="Droid Sans Mono" w:hAnsi="Droid Sans Mono" w:cs="Droid Sans Mono"/>
          <w:sz w:val="19"/>
          <w:szCs w:val="19"/>
        </w:rPr>
        <w:t>}</w:t>
      </w:r>
    </w:p>
    <w:p w14:paraId="50D57FF0" w14:textId="77777777" w:rsidR="00B33316" w:rsidRDefault="00B33316" w:rsidP="00B33316">
      <w:pPr>
        <w:pStyle w:val="normal0"/>
        <w:spacing w:before="0" w:after="50"/>
        <w:ind w:left="360"/>
      </w:pPr>
    </w:p>
    <w:p w14:paraId="299A087C" w14:textId="77777777" w:rsidR="00B33316" w:rsidRDefault="00B33316" w:rsidP="00B33316">
      <w:pPr>
        <w:pStyle w:val="normal0"/>
        <w:spacing w:before="0" w:after="50"/>
        <w:ind w:left="360"/>
      </w:pPr>
      <w:r>
        <w:rPr>
          <w:rFonts w:ascii="Droid Sans Mono" w:eastAsia="Droid Sans Mono" w:hAnsi="Droid Sans Mono" w:cs="Droid Sans Mono"/>
          <w:sz w:val="19"/>
          <w:szCs w:val="19"/>
        </w:rPr>
        <w:t>// Event is called when either player makes a move</w:t>
      </w:r>
    </w:p>
    <w:p w14:paraId="15443EE9" w14:textId="77777777" w:rsidR="00B33316" w:rsidRDefault="00B33316" w:rsidP="00B33316">
      <w:pPr>
        <w:pStyle w:val="normal0"/>
        <w:spacing w:before="0" w:after="50"/>
        <w:ind w:left="360"/>
      </w:pPr>
      <w:r>
        <w:rPr>
          <w:rFonts w:ascii="Droid Sans Mono" w:eastAsia="Droid Sans Mono" w:hAnsi="Droid Sans Mono" w:cs="Droid Sans Mono"/>
          <w:sz w:val="19"/>
          <w:szCs w:val="19"/>
        </w:rPr>
        <w:t>socket.on('move.made', function (data) {</w:t>
      </w:r>
    </w:p>
    <w:p w14:paraId="762E3D85" w14:textId="77777777" w:rsidR="00B33316" w:rsidRDefault="00B33316" w:rsidP="00B33316">
      <w:pPr>
        <w:pStyle w:val="normal0"/>
        <w:spacing w:before="0" w:after="50"/>
        <w:ind w:left="360"/>
      </w:pPr>
    </w:p>
    <w:p w14:paraId="66FAFF17"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Render the move</w:t>
      </w:r>
    </w:p>
    <w:p w14:paraId="46190539"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 data.position).text(data.symbol);</w:t>
      </w:r>
    </w:p>
    <w:p w14:paraId="48EA3CD0" w14:textId="77777777" w:rsidR="00B33316" w:rsidRDefault="00B33316" w:rsidP="00B33316">
      <w:pPr>
        <w:pStyle w:val="normal0"/>
        <w:spacing w:before="0" w:after="50"/>
        <w:ind w:left="360"/>
      </w:pPr>
    </w:p>
    <w:p w14:paraId="5D2BE0FC"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If the symbol is the same as the player's symbol,</w:t>
      </w:r>
    </w:p>
    <w:p w14:paraId="77631330"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we can assume it is their turn</w:t>
      </w:r>
    </w:p>
    <w:p w14:paraId="2EE40B01" w14:textId="7B4516DA" w:rsidR="00B33316" w:rsidRDefault="002922B7"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myTurn = (data.symbol !== symbol);</w:t>
      </w:r>
    </w:p>
    <w:p w14:paraId="7D86F4DC" w14:textId="77777777" w:rsidR="00B33316" w:rsidRDefault="00B33316" w:rsidP="00B33316">
      <w:pPr>
        <w:pStyle w:val="normal0"/>
        <w:spacing w:before="0" w:after="50"/>
        <w:ind w:left="360"/>
      </w:pPr>
    </w:p>
    <w:p w14:paraId="3D6C9169"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If the game is still going, show who's turn it is</w:t>
      </w:r>
    </w:p>
    <w:p w14:paraId="09133BCB" w14:textId="77777777" w:rsidR="00B33316" w:rsidRDefault="00B33316" w:rsidP="00B33316">
      <w:pPr>
        <w:pStyle w:val="normal0"/>
        <w:spacing w:before="0" w:after="50"/>
        <w:ind w:left="360"/>
      </w:pPr>
      <w:r>
        <w:rPr>
          <w:rFonts w:ascii="Droid Sans Mono" w:eastAsia="Droid Sans Mono" w:hAnsi="Droid Sans Mono" w:cs="Droid Sans Mono"/>
          <w:sz w:val="19"/>
          <w:szCs w:val="19"/>
        </w:rPr>
        <w:t>if (!isGameOver()) {</w:t>
      </w:r>
    </w:p>
    <w:p w14:paraId="41E99BA2" w14:textId="248AA02F" w:rsidR="00B33316" w:rsidRDefault="002922B7"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renderTurnMessage();</w:t>
      </w:r>
    </w:p>
    <w:p w14:paraId="3A047B3B" w14:textId="77777777" w:rsidR="00B33316" w:rsidRDefault="00B33316" w:rsidP="00B33316">
      <w:pPr>
        <w:pStyle w:val="normal0"/>
        <w:spacing w:before="0" w:after="50"/>
        <w:ind w:left="360"/>
      </w:pPr>
    </w:p>
    <w:p w14:paraId="58F8570E"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If the game is over</w:t>
      </w:r>
    </w:p>
    <w:p w14:paraId="4A309F02"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else {</w:t>
      </w:r>
    </w:p>
    <w:p w14:paraId="4650F148" w14:textId="77777777" w:rsidR="00B33316" w:rsidRDefault="00B33316" w:rsidP="00B33316">
      <w:pPr>
        <w:pStyle w:val="normal0"/>
        <w:spacing w:before="0" w:after="50"/>
        <w:ind w:left="360"/>
      </w:pPr>
    </w:p>
    <w:p w14:paraId="2A454407"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Show the message for the loser</w:t>
      </w:r>
    </w:p>
    <w:p w14:paraId="3E4F9776" w14:textId="752FEFA1" w:rsidR="00B33316" w:rsidRDefault="002922B7"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if (myTurn) {</w:t>
      </w:r>
    </w:p>
    <w:p w14:paraId="0E725852"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$('#messages').text('Game over. You lost.');</w:t>
      </w:r>
    </w:p>
    <w:p w14:paraId="53B2FC15" w14:textId="77777777" w:rsidR="00B33316" w:rsidRDefault="00B33316" w:rsidP="00B33316">
      <w:pPr>
        <w:pStyle w:val="normal0"/>
        <w:spacing w:before="0" w:after="50"/>
        <w:ind w:left="360"/>
      </w:pPr>
    </w:p>
    <w:p w14:paraId="147D979C"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Show the message for the winner</w:t>
      </w:r>
    </w:p>
    <w:p w14:paraId="312DF751"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else {</w:t>
      </w:r>
    </w:p>
    <w:p w14:paraId="4B75A861"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$('#messages').text('Game over. You won!');</w:t>
      </w:r>
    </w:p>
    <w:p w14:paraId="7BC975CA"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w:t>
      </w:r>
    </w:p>
    <w:p w14:paraId="7AB8BD71" w14:textId="77777777" w:rsidR="00B33316" w:rsidRDefault="00B33316" w:rsidP="00B33316">
      <w:pPr>
        <w:pStyle w:val="normal0"/>
        <w:spacing w:before="0" w:after="50"/>
        <w:ind w:left="360"/>
      </w:pPr>
    </w:p>
    <w:p w14:paraId="1C488A05"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Disable the board</w:t>
      </w:r>
    </w:p>
    <w:p w14:paraId="25E39FEF"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$('.board button').attr('disabled', true);</w:t>
      </w:r>
    </w:p>
    <w:p w14:paraId="287B5D8E"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w:t>
      </w:r>
    </w:p>
    <w:p w14:paraId="1FC0E03D" w14:textId="77777777" w:rsidR="00B33316" w:rsidRDefault="00B33316" w:rsidP="00B33316">
      <w:pPr>
        <w:pStyle w:val="normal0"/>
        <w:spacing w:before="0" w:after="50"/>
        <w:ind w:left="360"/>
      </w:pPr>
      <w:r>
        <w:rPr>
          <w:rFonts w:ascii="Droid Sans Mono" w:eastAsia="Droid Sans Mono" w:hAnsi="Droid Sans Mono" w:cs="Droid Sans Mono"/>
          <w:sz w:val="19"/>
          <w:szCs w:val="19"/>
        </w:rPr>
        <w:t>});</w:t>
      </w:r>
    </w:p>
    <w:p w14:paraId="45673ADC" w14:textId="77777777" w:rsidR="00B33316" w:rsidRDefault="00B33316" w:rsidP="00B33316">
      <w:pPr>
        <w:pStyle w:val="normal0"/>
        <w:spacing w:before="0" w:after="50"/>
        <w:ind w:left="360"/>
      </w:pPr>
    </w:p>
    <w:p w14:paraId="2449D454" w14:textId="77777777" w:rsidR="00B33316" w:rsidRDefault="00B33316" w:rsidP="00B33316">
      <w:pPr>
        <w:pStyle w:val="normal0"/>
        <w:spacing w:before="0" w:after="50"/>
        <w:ind w:left="360"/>
      </w:pPr>
      <w:r>
        <w:rPr>
          <w:rFonts w:ascii="Droid Sans Mono" w:eastAsia="Droid Sans Mono" w:hAnsi="Droid Sans Mono" w:cs="Droid Sans Mono"/>
          <w:sz w:val="19"/>
          <w:szCs w:val="19"/>
        </w:rPr>
        <w:t>// Set up the initial state when the game begins</w:t>
      </w:r>
    </w:p>
    <w:p w14:paraId="3F635C27" w14:textId="77777777" w:rsidR="00B33316" w:rsidRDefault="00B33316" w:rsidP="00B33316">
      <w:pPr>
        <w:pStyle w:val="normal0"/>
        <w:spacing w:before="0" w:after="50"/>
        <w:ind w:left="360"/>
      </w:pPr>
      <w:r>
        <w:rPr>
          <w:rFonts w:ascii="Droid Sans Mono" w:eastAsia="Droid Sans Mono" w:hAnsi="Droid Sans Mono" w:cs="Droid Sans Mono"/>
          <w:sz w:val="19"/>
          <w:szCs w:val="19"/>
        </w:rPr>
        <w:t>socket.on('game.begin', function (data) {</w:t>
      </w:r>
    </w:p>
    <w:p w14:paraId="61D32280" w14:textId="77777777" w:rsidR="00B33316" w:rsidRDefault="00B33316" w:rsidP="00B33316">
      <w:pPr>
        <w:pStyle w:val="normal0"/>
        <w:spacing w:before="0" w:after="50"/>
        <w:ind w:left="360"/>
      </w:pPr>
    </w:p>
    <w:p w14:paraId="7BDF7CA3"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The server will asign X or O to the player</w:t>
      </w:r>
    </w:p>
    <w:p w14:paraId="47BD67E2" w14:textId="77777777" w:rsidR="00B33316" w:rsidRDefault="00B33316" w:rsidP="00B33316">
      <w:pPr>
        <w:pStyle w:val="normal0"/>
        <w:spacing w:before="0" w:after="50"/>
        <w:ind w:left="360"/>
      </w:pPr>
      <w:r>
        <w:rPr>
          <w:rFonts w:ascii="Droid Sans Mono" w:eastAsia="Droid Sans Mono" w:hAnsi="Droid Sans Mono" w:cs="Droid Sans Mono"/>
          <w:sz w:val="19"/>
          <w:szCs w:val="19"/>
        </w:rPr>
        <w:t>symbol = data.symbol;</w:t>
      </w:r>
    </w:p>
    <w:p w14:paraId="48472DE1" w14:textId="77777777" w:rsidR="00B33316" w:rsidRDefault="00B33316" w:rsidP="00B33316">
      <w:pPr>
        <w:pStyle w:val="normal0"/>
        <w:spacing w:before="0" w:after="50"/>
        <w:ind w:left="360"/>
      </w:pPr>
    </w:p>
    <w:p w14:paraId="6DB7F657"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 Give X the first turn</w:t>
      </w:r>
    </w:p>
    <w:p w14:paraId="45724D22" w14:textId="04F5616D" w:rsidR="00B33316" w:rsidRDefault="00B33316" w:rsidP="00B33316">
      <w:pPr>
        <w:pStyle w:val="normal0"/>
        <w:spacing w:before="0" w:after="50"/>
        <w:ind w:left="360"/>
      </w:pPr>
      <w:r>
        <w:rPr>
          <w:rFonts w:ascii="Droid Sans Mono" w:eastAsia="Droid Sans Mono" w:hAnsi="Droid Sans Mono" w:cs="Droid Sans Mono"/>
          <w:sz w:val="19"/>
          <w:szCs w:val="19"/>
        </w:rPr>
        <w:t>myTurn = (</w:t>
      </w:r>
      <w:commentRangeStart w:id="45"/>
      <w:r>
        <w:rPr>
          <w:rFonts w:ascii="Droid Sans Mono" w:eastAsia="Droid Sans Mono" w:hAnsi="Droid Sans Mono" w:cs="Droid Sans Mono"/>
          <w:sz w:val="19"/>
          <w:szCs w:val="19"/>
        </w:rPr>
        <w:t>symbol</w:t>
      </w:r>
      <w:commentRangeEnd w:id="45"/>
      <w:r>
        <w:rPr>
          <w:rFonts w:ascii="Droid Sans Mono" w:eastAsia="Droid Sans Mono" w:hAnsi="Droid Sans Mono" w:cs="Droid Sans Mono"/>
          <w:sz w:val="19"/>
          <w:szCs w:val="19"/>
        </w:rPr>
        <w:t xml:space="preserve"> </w:t>
      </w:r>
      <w:r>
        <w:rPr>
          <w:rStyle w:val="CommentReference"/>
          <w:bCs/>
        </w:rPr>
        <w:commentReference w:id="45"/>
      </w:r>
      <w:r>
        <w:rPr>
          <w:rFonts w:ascii="Droid Sans Mono" w:eastAsia="Droid Sans Mono" w:hAnsi="Droid Sans Mono" w:cs="Droid Sans Mono"/>
          <w:sz w:val="19"/>
          <w:szCs w:val="19"/>
        </w:rPr>
        <w:t>=== 'X');</w:t>
      </w:r>
    </w:p>
    <w:p w14:paraId="4D05EFFC" w14:textId="4B08FB68" w:rsidR="00B33316" w:rsidRDefault="002922B7"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renderTurnMessage();</w:t>
      </w:r>
    </w:p>
    <w:p w14:paraId="77D48031" w14:textId="77777777" w:rsidR="00B33316" w:rsidRDefault="00B33316" w:rsidP="00B33316">
      <w:pPr>
        <w:pStyle w:val="normal0"/>
        <w:spacing w:before="0" w:after="50"/>
        <w:ind w:left="360"/>
      </w:pPr>
      <w:r>
        <w:rPr>
          <w:rFonts w:ascii="Droid Sans Mono" w:eastAsia="Droid Sans Mono" w:hAnsi="Droid Sans Mono" w:cs="Droid Sans Mono"/>
          <w:sz w:val="19"/>
          <w:szCs w:val="19"/>
        </w:rPr>
        <w:t>});</w:t>
      </w:r>
    </w:p>
    <w:p w14:paraId="2E46DC5A" w14:textId="77777777" w:rsidR="00B33316" w:rsidRDefault="00B33316" w:rsidP="00B33316">
      <w:pPr>
        <w:pStyle w:val="normal0"/>
        <w:spacing w:before="0" w:after="50"/>
        <w:ind w:left="360"/>
      </w:pPr>
    </w:p>
    <w:p w14:paraId="6F80289B" w14:textId="77777777" w:rsidR="00B33316" w:rsidRDefault="00B33316" w:rsidP="00B33316">
      <w:pPr>
        <w:pStyle w:val="normal0"/>
        <w:spacing w:before="0" w:after="50"/>
        <w:ind w:left="360"/>
      </w:pPr>
      <w:r>
        <w:rPr>
          <w:rFonts w:ascii="Droid Sans Mono" w:eastAsia="Droid Sans Mono" w:hAnsi="Droid Sans Mono" w:cs="Droid Sans Mono"/>
          <w:sz w:val="19"/>
          <w:szCs w:val="19"/>
        </w:rPr>
        <w:t>// Disable the board if the opponent leaves</w:t>
      </w:r>
    </w:p>
    <w:p w14:paraId="22A2C031" w14:textId="77777777" w:rsidR="00B33316" w:rsidRDefault="00B33316" w:rsidP="00B33316">
      <w:pPr>
        <w:pStyle w:val="normal0"/>
        <w:spacing w:before="0" w:after="50"/>
        <w:ind w:left="360"/>
      </w:pPr>
      <w:r>
        <w:rPr>
          <w:rFonts w:ascii="Droid Sans Mono" w:eastAsia="Droid Sans Mono" w:hAnsi="Droid Sans Mono" w:cs="Droid Sans Mono"/>
          <w:sz w:val="19"/>
          <w:szCs w:val="19"/>
        </w:rPr>
        <w:t>socket.on('opponent.left', function () {</w:t>
      </w:r>
    </w:p>
    <w:p w14:paraId="58B3D145"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$('#messages').text('Your opponent left the game.');</w:t>
      </w:r>
    </w:p>
    <w:p w14:paraId="05702A1F"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$('.board button').attr('disabled', true);</w:t>
      </w:r>
    </w:p>
    <w:p w14:paraId="3B0CA9E0" w14:textId="77777777" w:rsidR="00B33316" w:rsidRDefault="00B33316" w:rsidP="00B33316">
      <w:pPr>
        <w:pStyle w:val="normal0"/>
        <w:spacing w:before="0" w:after="50"/>
        <w:ind w:left="360"/>
      </w:pPr>
      <w:r>
        <w:rPr>
          <w:rFonts w:ascii="Droid Sans Mono" w:eastAsia="Droid Sans Mono" w:hAnsi="Droid Sans Mono" w:cs="Droid Sans Mono"/>
          <w:sz w:val="19"/>
          <w:szCs w:val="19"/>
        </w:rPr>
        <w:t>});</w:t>
      </w:r>
    </w:p>
    <w:p w14:paraId="6FDDBC35" w14:textId="77777777" w:rsidR="00B33316" w:rsidRDefault="00B33316" w:rsidP="00B33316">
      <w:pPr>
        <w:pStyle w:val="normal0"/>
        <w:spacing w:before="0" w:after="50"/>
        <w:ind w:left="360"/>
      </w:pPr>
    </w:p>
    <w:p w14:paraId="288A222F" w14:textId="77777777" w:rsidR="00B33316" w:rsidRDefault="00B33316" w:rsidP="00B33316">
      <w:pPr>
        <w:pStyle w:val="normal0"/>
        <w:spacing w:before="0" w:after="50"/>
        <w:ind w:left="360"/>
      </w:pPr>
      <w:r>
        <w:rPr>
          <w:rFonts w:ascii="Droid Sans Mono" w:eastAsia="Droid Sans Mono" w:hAnsi="Droid Sans Mono" w:cs="Droid Sans Mono"/>
          <w:sz w:val="19"/>
          <w:szCs w:val="19"/>
        </w:rPr>
        <w:t>$(function () {</w:t>
      </w:r>
    </w:p>
    <w:p w14:paraId="564E3253"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$('.board button').attr('disabled', true);</w:t>
      </w:r>
    </w:p>
    <w:p w14:paraId="10ED7E69" w14:textId="77777777" w:rsidR="00B33316" w:rsidRDefault="00B33316" w:rsidP="00B33316">
      <w:pPr>
        <w:pStyle w:val="normal0"/>
        <w:spacing w:before="0" w:after="50"/>
        <w:ind w:left="360"/>
      </w:pPr>
      <w:r>
        <w:rPr>
          <w:rFonts w:ascii="Droid Sans Mono" w:eastAsia="Droid Sans Mono" w:hAnsi="Droid Sans Mono" w:cs="Droid Sans Mono"/>
          <w:sz w:val="19"/>
          <w:szCs w:val="19"/>
        </w:rPr>
        <w:t xml:space="preserve">    $('.board&gt; button').on('click', makeMove);</w:t>
      </w:r>
    </w:p>
    <w:p w14:paraId="021736F9" w14:textId="77777777" w:rsidR="00B33316" w:rsidRDefault="00B33316" w:rsidP="00B33316">
      <w:pPr>
        <w:pStyle w:val="normal0"/>
        <w:spacing w:before="0" w:after="50"/>
        <w:ind w:left="360"/>
      </w:pPr>
      <w:r>
        <w:rPr>
          <w:rFonts w:ascii="Droid Sans Mono" w:eastAsia="Droid Sans Mono" w:hAnsi="Droid Sans Mono" w:cs="Droid Sans Mono"/>
          <w:sz w:val="19"/>
          <w:szCs w:val="19"/>
        </w:rPr>
        <w:t>});</w:t>
      </w:r>
    </w:p>
    <w:p w14:paraId="4FA4A41B" w14:textId="77777777" w:rsidR="00B33316" w:rsidRDefault="00B33316" w:rsidP="00B33316">
      <w:pPr>
        <w:pStyle w:val="normal0"/>
        <w:spacing w:before="0" w:after="50"/>
        <w:ind w:left="360"/>
      </w:pPr>
    </w:p>
    <w:p w14:paraId="7A387BBF" w14:textId="77777777" w:rsidR="00B33316" w:rsidRDefault="00B33316" w:rsidP="00B33316">
      <w:pPr>
        <w:pStyle w:val="normal0"/>
        <w:numPr>
          <w:ilvl w:val="0"/>
          <w:numId w:val="9"/>
        </w:numPr>
        <w:tabs>
          <w:tab w:val="left" w:pos="360"/>
        </w:tabs>
        <w:spacing w:before="0"/>
        <w:ind w:right="360" w:hanging="363"/>
      </w:pPr>
      <w:r>
        <w:rPr>
          <w:rFonts w:ascii="Times New Roman" w:eastAsia="Times New Roman" w:hAnsi="Times New Roman" w:cs="Times New Roman"/>
          <w:sz w:val="22"/>
          <w:szCs w:val="22"/>
        </w:rPr>
        <w:t>Add some CSS to make the board look nice.</w:t>
      </w:r>
    </w:p>
    <w:p w14:paraId="63F03A5B" w14:textId="77777777" w:rsidR="00B33316" w:rsidRDefault="00B33316" w:rsidP="00B33316">
      <w:pPr>
        <w:pStyle w:val="normal0"/>
        <w:spacing w:before="0" w:after="50"/>
        <w:ind w:left="360"/>
      </w:pPr>
      <w:r>
        <w:rPr>
          <w:rFonts w:ascii="Droid Sans Mono" w:eastAsia="Droid Sans Mono" w:hAnsi="Droid Sans Mono" w:cs="Droid Sans Mono"/>
          <w:sz w:val="19"/>
          <w:szCs w:val="19"/>
        </w:rPr>
        <w:t>body {</w:t>
      </w:r>
    </w:p>
    <w:p w14:paraId="11FBAB86" w14:textId="54A74852" w:rsidR="00B33316" w:rsidRDefault="002922B7"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text-align: center;</w:t>
      </w:r>
    </w:p>
    <w:p w14:paraId="7EEFEDD2" w14:textId="77777777" w:rsidR="00B33316" w:rsidRDefault="00B33316" w:rsidP="00B33316">
      <w:pPr>
        <w:pStyle w:val="normal0"/>
        <w:spacing w:before="0" w:after="50"/>
        <w:ind w:left="360"/>
      </w:pPr>
      <w:r>
        <w:rPr>
          <w:rFonts w:ascii="Droid Sans Mono" w:eastAsia="Droid Sans Mono" w:hAnsi="Droid Sans Mono" w:cs="Droid Sans Mono"/>
          <w:sz w:val="19"/>
          <w:szCs w:val="19"/>
        </w:rPr>
        <w:t>}</w:t>
      </w:r>
    </w:p>
    <w:p w14:paraId="55838FB1" w14:textId="77777777" w:rsidR="00B33316" w:rsidRDefault="00B33316" w:rsidP="00B33316">
      <w:pPr>
        <w:pStyle w:val="normal0"/>
        <w:spacing w:before="0" w:after="50"/>
        <w:ind w:left="360"/>
      </w:pPr>
      <w:r>
        <w:rPr>
          <w:rFonts w:ascii="Droid Sans Mono" w:eastAsia="Droid Sans Mono" w:hAnsi="Droid Sans Mono" w:cs="Droid Sans Mono"/>
          <w:sz w:val="19"/>
          <w:szCs w:val="19"/>
        </w:rPr>
        <w:t>.board {</w:t>
      </w:r>
    </w:p>
    <w:p w14:paraId="332C63A0" w14:textId="308E54B2" w:rsidR="00B33316" w:rsidRDefault="002922B7"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margin: auto;</w:t>
      </w:r>
    </w:p>
    <w:p w14:paraId="48F6C14C" w14:textId="5F540183" w:rsidR="00B33316" w:rsidRDefault="002922B7"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width: 350px;</w:t>
      </w:r>
    </w:p>
    <w:p w14:paraId="3D626816" w14:textId="77777777" w:rsidR="00B33316" w:rsidRDefault="00B33316" w:rsidP="00B33316">
      <w:pPr>
        <w:pStyle w:val="normal0"/>
        <w:spacing w:before="0" w:after="50"/>
        <w:ind w:left="360"/>
      </w:pPr>
      <w:r>
        <w:rPr>
          <w:rFonts w:ascii="Droid Sans Mono" w:eastAsia="Droid Sans Mono" w:hAnsi="Droid Sans Mono" w:cs="Droid Sans Mono"/>
          <w:sz w:val="19"/>
          <w:szCs w:val="19"/>
        </w:rPr>
        <w:t>}</w:t>
      </w:r>
    </w:p>
    <w:p w14:paraId="033FE7EA" w14:textId="77777777" w:rsidR="00B33316" w:rsidRDefault="00B33316" w:rsidP="00B33316">
      <w:pPr>
        <w:pStyle w:val="normal0"/>
        <w:spacing w:before="0" w:after="50"/>
        <w:ind w:left="360"/>
      </w:pPr>
      <w:r>
        <w:rPr>
          <w:rFonts w:ascii="Droid Sans Mono" w:eastAsia="Droid Sans Mono" w:hAnsi="Droid Sans Mono" w:cs="Droid Sans Mono"/>
          <w:sz w:val="19"/>
          <w:szCs w:val="19"/>
        </w:rPr>
        <w:t>.board button {</w:t>
      </w:r>
    </w:p>
    <w:p w14:paraId="45B0C044" w14:textId="34CAD80E" w:rsidR="00B33316" w:rsidRDefault="002922B7"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height: 100px;</w:t>
      </w:r>
    </w:p>
    <w:p w14:paraId="28CCDCC1" w14:textId="64CF6647" w:rsidR="00B33316" w:rsidRDefault="002922B7"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width: 100px;</w:t>
      </w:r>
    </w:p>
    <w:p w14:paraId="563D9FBE" w14:textId="4A9F0DA8" w:rsidR="00B33316" w:rsidRDefault="002922B7"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margin: 0px;</w:t>
      </w:r>
    </w:p>
    <w:p w14:paraId="15262EBE" w14:textId="52DBCC4F" w:rsidR="00B33316" w:rsidRDefault="002922B7"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padding: 0px;</w:t>
      </w:r>
    </w:p>
    <w:p w14:paraId="74DBE605" w14:textId="5539CA37" w:rsidR="00B33316" w:rsidRDefault="002922B7"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float: left;</w:t>
      </w:r>
    </w:p>
    <w:p w14:paraId="33143418" w14:textId="250F7FD1" w:rsidR="00B33316" w:rsidRDefault="002922B7"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margin-right: 10px;</w:t>
      </w:r>
    </w:p>
    <w:p w14:paraId="291F5450" w14:textId="5EA7349D" w:rsidR="00B33316" w:rsidRDefault="002922B7"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margin-bottom: 10px;</w:t>
      </w:r>
    </w:p>
    <w:p w14:paraId="31F24181" w14:textId="017D8EAB" w:rsidR="00B33316" w:rsidRDefault="002922B7" w:rsidP="00B33316">
      <w:pPr>
        <w:pStyle w:val="normal0"/>
        <w:spacing w:before="0" w:after="50"/>
        <w:ind w:left="360"/>
      </w:pPr>
      <w:r>
        <w:rPr>
          <w:rFonts w:ascii="Droid Sans Mono" w:eastAsia="Droid Sans Mono" w:hAnsi="Droid Sans Mono" w:cs="Droid Sans Mono"/>
          <w:sz w:val="19"/>
          <w:szCs w:val="19"/>
        </w:rPr>
        <w:t xml:space="preserve">    </w:t>
      </w:r>
      <w:r w:rsidR="00B33316">
        <w:rPr>
          <w:rFonts w:ascii="Droid Sans Mono" w:eastAsia="Droid Sans Mono" w:hAnsi="Droid Sans Mono" w:cs="Droid Sans Mono"/>
          <w:sz w:val="19"/>
          <w:szCs w:val="19"/>
        </w:rPr>
        <w:t>font-size:</w:t>
      </w:r>
      <w:r>
        <w:rPr>
          <w:rFonts w:ascii="Droid Sans Mono" w:eastAsia="Droid Sans Mono" w:hAnsi="Droid Sans Mono" w:cs="Droid Sans Mono"/>
          <w:sz w:val="19"/>
          <w:szCs w:val="19"/>
        </w:rPr>
        <w:t xml:space="preserve"> 3em</w:t>
      </w:r>
      <w:commentRangeStart w:id="46"/>
      <w:del w:id="47" w:author="Mayur Pawanikar" w:date="2015-08-17T13:31:00Z">
        <w:r w:rsidR="00B33316">
          <w:rPr>
            <w:rFonts w:ascii="Droid Sans Mono" w:eastAsia="Droid Sans Mono" w:hAnsi="Droid Sans Mono" w:cs="Droid Sans Mono"/>
            <w:sz w:val="19"/>
            <w:szCs w:val="19"/>
          </w:rPr>
          <w:delText>3em</w:delText>
        </w:r>
        <w:commentRangeEnd w:id="46"/>
        <w:r w:rsidR="00B33316">
          <w:commentReference w:id="46"/>
        </w:r>
        <w:r w:rsidR="00B33316">
          <w:rPr>
            <w:rFonts w:ascii="Droid Sans Mono" w:eastAsia="Droid Sans Mono" w:hAnsi="Droid Sans Mono" w:cs="Droid Sans Mono"/>
            <w:sz w:val="19"/>
            <w:szCs w:val="19"/>
          </w:rPr>
          <w:delText>;</w:delText>
        </w:r>
      </w:del>
    </w:p>
    <w:p w14:paraId="35C7AD6F" w14:textId="77777777" w:rsidR="00B33316" w:rsidRDefault="00B33316" w:rsidP="00B33316">
      <w:pPr>
        <w:pStyle w:val="normal0"/>
        <w:spacing w:before="0" w:after="50"/>
        <w:ind w:left="360"/>
      </w:pPr>
      <w:r>
        <w:rPr>
          <w:rFonts w:ascii="Droid Sans Mono" w:eastAsia="Droid Sans Mono" w:hAnsi="Droid Sans Mono" w:cs="Droid Sans Mono"/>
          <w:sz w:val="19"/>
          <w:szCs w:val="19"/>
        </w:rPr>
        <w:t>}</w:t>
      </w:r>
    </w:p>
    <w:p w14:paraId="48553E4F" w14:textId="77777777" w:rsidR="00B33316" w:rsidRDefault="00B33316" w:rsidP="00B33316">
      <w:pPr>
        <w:pStyle w:val="Heading2"/>
      </w:pPr>
      <w:r>
        <w:t>How It Works...</w:t>
      </w:r>
    </w:p>
    <w:p w14:paraId="40F08BD8" w14:textId="77777777" w:rsidR="002922B7" w:rsidRDefault="00B33316" w:rsidP="00B33316">
      <w:pPr>
        <w:pStyle w:val="normal0"/>
        <w:spacing w:before="0" w:after="120"/>
      </w:pPr>
      <w:commentRangeStart w:id="48"/>
      <w:r>
        <w:rPr>
          <w:rFonts w:ascii="Times New Roman" w:eastAsia="Times New Roman" w:hAnsi="Times New Roman" w:cs="Times New Roman"/>
          <w:sz w:val="22"/>
          <w:szCs w:val="22"/>
        </w:rPr>
        <w:t>Our server is responsible for pairing up sockets as opponents and emitting events to the paired sockets whenever a move is made or the state of the game changes in any way. Most of the actual game logic is happening on the client-side where we keep track of which squares are selected, who selected them and who’s turn it currently is</w:t>
      </w:r>
      <w:ins w:id="49" w:author="Mayur Pawanikar" w:date="2015-08-17T13:31:00Z">
        <w:r>
          <w:t>.</w:t>
        </w:r>
        <w:commentRangeEnd w:id="48"/>
        <w:r>
          <w:rPr>
            <w:rStyle w:val="CommentReference"/>
            <w:bCs/>
          </w:rPr>
          <w:commentReference w:id="48"/>
        </w:r>
      </w:ins>
    </w:p>
    <w:p w14:paraId="7A9414E2" w14:textId="77777777" w:rsidR="002922B7" w:rsidRDefault="002922B7" w:rsidP="00B33316">
      <w:pPr>
        <w:pStyle w:val="normal0"/>
        <w:spacing w:before="0" w:after="120"/>
      </w:pPr>
    </w:p>
    <w:p w14:paraId="09444561" w14:textId="549216A4" w:rsidR="00B33316" w:rsidRDefault="002922B7" w:rsidP="00B33316">
      <w:pPr>
        <w:pStyle w:val="normal0"/>
        <w:spacing w:before="0" w:after="120"/>
      </w:pPr>
      <w:r>
        <w:t>It is important to manage the state of multiplayer games on the server so that all of the players will be using the same state at all times. When the first player makes a move, the state on the server should update and then broadcast the change to all of the sockets that are involved in the game.</w:t>
      </w:r>
    </w:p>
    <w:p w14:paraId="69DCB30A" w14:textId="4A48682B" w:rsidR="005F4F90" w:rsidRPr="00AE010A" w:rsidRDefault="005F4F90" w:rsidP="005F4F90">
      <w:pPr>
        <w:pStyle w:val="NormalPACKT"/>
      </w:pPr>
    </w:p>
    <w:sectPr w:rsidR="005F4F90" w:rsidRPr="00AE010A" w:rsidSect="0019404B">
      <w:pgSz w:w="12240" w:h="15840"/>
      <w:pgMar w:top="2347" w:right="2160" w:bottom="2707" w:left="2160" w:header="720" w:footer="720" w:gutter="0"/>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yur Pawanikar" w:date="2015-09-03T14:35:00Z" w:initials="">
    <w:p w14:paraId="075EFD11" w14:textId="77777777" w:rsidR="0019404B" w:rsidRDefault="0019404B" w:rsidP="00B33316">
      <w:pPr>
        <w:pStyle w:val="normal0"/>
        <w:widowControl w:val="0"/>
        <w:spacing w:before="0" w:after="0"/>
      </w:pPr>
      <w:r>
        <w:rPr>
          <w:sz w:val="22"/>
          <w:szCs w:val="22"/>
        </w:rPr>
        <w:t>Very well written chapter. The structure of the chapter is flawless. It is well supported with codes and screenshots. Do let me the know the originality of the images for dealing with the copyright issue.</w:t>
      </w:r>
    </w:p>
    <w:p w14:paraId="621F2C19" w14:textId="77777777" w:rsidR="0019404B" w:rsidRDefault="0019404B" w:rsidP="00B33316">
      <w:pPr>
        <w:pStyle w:val="normal0"/>
        <w:widowControl w:val="0"/>
        <w:spacing w:before="0" w:after="0"/>
      </w:pPr>
      <w:r>
        <w:rPr>
          <w:sz w:val="22"/>
          <w:szCs w:val="22"/>
        </w:rPr>
        <w:t>Great Work !</w:t>
      </w:r>
    </w:p>
  </w:comment>
  <w:comment w:id="9" w:author="Gonzalo Ayuso" w:date="2015-09-03T14:35:00Z" w:initials="">
    <w:p w14:paraId="60EB9A64" w14:textId="77777777" w:rsidR="0019404B" w:rsidRDefault="0019404B" w:rsidP="00B33316">
      <w:pPr>
        <w:pStyle w:val="normal0"/>
        <w:widowControl w:val="0"/>
        <w:spacing w:before="0" w:after="0"/>
      </w:pPr>
      <w:r>
        <w:rPr>
          <w:sz w:val="22"/>
          <w:szCs w:val="22"/>
        </w:rPr>
        <w:t>Tabulation problem? I know copy paste from IDEs to text processors is a nightmare (the code snippets provided separately are perfect)</w:t>
      </w:r>
    </w:p>
  </w:comment>
  <w:comment w:id="12" w:author="Gonzalo Ayuso" w:date="2015-09-03T14:35:00Z" w:initials="">
    <w:p w14:paraId="498EC9F7" w14:textId="77777777" w:rsidR="0019404B" w:rsidRDefault="0019404B" w:rsidP="00B33316">
      <w:pPr>
        <w:pStyle w:val="normal0"/>
        <w:widowControl w:val="0"/>
        <w:spacing w:before="0" w:after="0"/>
        <w:rPr>
          <w:sz w:val="22"/>
          <w:szCs w:val="22"/>
        </w:rPr>
      </w:pPr>
      <w:r>
        <w:rPr>
          <w:sz w:val="22"/>
          <w:szCs w:val="22"/>
        </w:rPr>
        <w:t>Maybe I miss something about websocket's scope (one connection per tab). Maybe one apendix about websockets inside shared workers should be great, but probably out of scope of the book</w:t>
      </w:r>
    </w:p>
    <w:p w14:paraId="05E6E831" w14:textId="77777777" w:rsidR="0019404B" w:rsidRDefault="0019404B" w:rsidP="00B33316">
      <w:pPr>
        <w:pStyle w:val="normal0"/>
        <w:widowControl w:val="0"/>
        <w:spacing w:before="0" w:after="0"/>
        <w:rPr>
          <w:sz w:val="22"/>
          <w:szCs w:val="22"/>
        </w:rPr>
      </w:pPr>
    </w:p>
    <w:p w14:paraId="06666304" w14:textId="77777777" w:rsidR="0019404B" w:rsidRDefault="0019404B" w:rsidP="00B33316">
      <w:pPr>
        <w:pStyle w:val="normal0"/>
        <w:widowControl w:val="0"/>
        <w:spacing w:before="0" w:after="0"/>
      </w:pPr>
      <w:r>
        <w:rPr>
          <w:sz w:val="22"/>
          <w:szCs w:val="22"/>
        </w:rPr>
        <w:t>I think this is explained a little better in the first chapter. - Tyson</w:t>
      </w:r>
    </w:p>
  </w:comment>
  <w:comment w:id="15" w:author="Gonzalo Ayuso" w:date="2015-09-03T14:35:00Z" w:initials="">
    <w:p w14:paraId="20F1414F" w14:textId="77777777" w:rsidR="0019404B" w:rsidRDefault="0019404B" w:rsidP="00B33316">
      <w:pPr>
        <w:pStyle w:val="normal0"/>
        <w:widowControl w:val="0"/>
        <w:spacing w:before="0" w:after="0"/>
      </w:pPr>
      <w:r>
        <w:rPr>
          <w:sz w:val="22"/>
          <w:szCs w:val="22"/>
        </w:rPr>
        <w:t>+1. Well explained.</w:t>
      </w:r>
    </w:p>
  </w:comment>
  <w:comment w:id="21" w:author="George Brassey" w:date="2015-09-03T14:35:00Z" w:initials="GB">
    <w:p w14:paraId="626337A8" w14:textId="77777777" w:rsidR="0019404B" w:rsidRDefault="0019404B" w:rsidP="00B33316">
      <w:pPr>
        <w:pStyle w:val="CommentText"/>
      </w:pPr>
      <w:r>
        <w:rPr>
          <w:rStyle w:val="CommentReference"/>
        </w:rPr>
        <w:annotationRef/>
      </w:r>
      <w:r>
        <w:t>Function addUser</w:t>
      </w:r>
    </w:p>
  </w:comment>
  <w:comment w:id="22" w:author="George Brassey" w:date="2015-09-03T14:35:00Z" w:initials="GB">
    <w:p w14:paraId="135B1E92" w14:textId="77777777" w:rsidR="0019404B" w:rsidRDefault="0019404B" w:rsidP="00B33316">
      <w:pPr>
        <w:pStyle w:val="CommentText"/>
      </w:pPr>
      <w:r>
        <w:rPr>
          <w:rStyle w:val="CommentReference"/>
        </w:rPr>
        <w:annotationRef/>
      </w:r>
      <w:r>
        <w:t>Function addUsername</w:t>
      </w:r>
    </w:p>
  </w:comment>
  <w:comment w:id="23" w:author="George Brassey" w:date="2015-09-03T14:35:00Z" w:initials="GB">
    <w:p w14:paraId="29B08827" w14:textId="77777777" w:rsidR="0019404B" w:rsidRDefault="0019404B" w:rsidP="00B33316">
      <w:pPr>
        <w:pStyle w:val="CommentText"/>
      </w:pPr>
      <w:r>
        <w:rPr>
          <w:rStyle w:val="CommentReference"/>
        </w:rPr>
        <w:annotationRef/>
      </w:r>
      <w:r>
        <w:t>Function giveHug</w:t>
      </w:r>
    </w:p>
  </w:comment>
  <w:comment w:id="28" w:author="George Brassey" w:date="2015-09-03T14:35:00Z" w:initials="GB">
    <w:p w14:paraId="3E637A9E" w14:textId="77777777" w:rsidR="0019404B" w:rsidRDefault="0019404B" w:rsidP="00B33316">
      <w:pPr>
        <w:pStyle w:val="CommentText"/>
      </w:pPr>
      <w:r>
        <w:rPr>
          <w:rStyle w:val="CommentReference"/>
        </w:rPr>
        <w:annotationRef/>
      </w:r>
      <w:r>
        <w:t>Great simple example</w:t>
      </w:r>
    </w:p>
  </w:comment>
  <w:comment w:id="32" w:author="Mayur Pawanikar" w:date="2015-09-03T14:35:00Z" w:initials="">
    <w:p w14:paraId="0963C529" w14:textId="77777777" w:rsidR="0019404B" w:rsidRDefault="0019404B" w:rsidP="00B33316">
      <w:pPr>
        <w:pStyle w:val="normal0"/>
        <w:widowControl w:val="0"/>
        <w:spacing w:before="0" w:after="0"/>
      </w:pPr>
      <w:r>
        <w:rPr>
          <w:sz w:val="22"/>
          <w:szCs w:val="22"/>
        </w:rPr>
        <w:t>As this image may be downloaded from the internet there may be a copyright issue. Our in-house graphics team will be very willing to redraw it for you. Please let me know the origin of this image.</w:t>
      </w:r>
    </w:p>
  </w:comment>
  <w:comment w:id="34" w:author="George Brassey" w:date="2015-09-03T14:35:00Z" w:initials="GB">
    <w:p w14:paraId="538F6D7E" w14:textId="77777777" w:rsidR="0019404B" w:rsidRDefault="0019404B" w:rsidP="00B33316">
      <w:pPr>
        <w:pStyle w:val="CommentText"/>
      </w:pPr>
      <w:r>
        <w:rPr>
          <w:rStyle w:val="CommentReference"/>
        </w:rPr>
        <w:annotationRef/>
      </w:r>
      <w:r>
        <w:t>functionjoinGame</w:t>
      </w:r>
    </w:p>
  </w:comment>
  <w:comment w:id="35" w:author="George Brassey" w:date="2015-09-03T14:35:00Z" w:initials="GB">
    <w:p w14:paraId="40684C12" w14:textId="77777777" w:rsidR="0019404B" w:rsidRDefault="0019404B" w:rsidP="00B33316">
      <w:pPr>
        <w:pStyle w:val="CommentText"/>
      </w:pPr>
      <w:r>
        <w:rPr>
          <w:rStyle w:val="CommentReference"/>
        </w:rPr>
        <w:annotationRef/>
      </w:r>
      <w:r>
        <w:t>functiongetOpponent</w:t>
      </w:r>
    </w:p>
  </w:comment>
  <w:comment w:id="37" w:author="George Brassey" w:date="2015-09-03T14:35:00Z" w:initials="GB">
    <w:p w14:paraId="7C3B2B72" w14:textId="77777777" w:rsidR="0019404B" w:rsidRDefault="0019404B" w:rsidP="00B33316">
      <w:pPr>
        <w:pStyle w:val="CommentText"/>
      </w:pPr>
      <w:r>
        <w:rPr>
          <w:rStyle w:val="CommentReference"/>
        </w:rPr>
        <w:annotationRef/>
      </w:r>
      <w:r>
        <w:t>functiongetBoardState</w:t>
      </w:r>
    </w:p>
  </w:comment>
  <w:comment w:id="38" w:author="George Brassey" w:date="2015-09-03T14:35:00Z" w:initials="GB">
    <w:p w14:paraId="04FEBD9D" w14:textId="77777777" w:rsidR="0019404B" w:rsidRDefault="0019404B" w:rsidP="00B33316">
      <w:pPr>
        <w:pStyle w:val="CommentText"/>
      </w:pPr>
      <w:r>
        <w:rPr>
          <w:rStyle w:val="CommentReference"/>
        </w:rPr>
        <w:annotationRef/>
      </w:r>
      <w:r>
        <w:t>returnobj</w:t>
      </w:r>
    </w:p>
  </w:comment>
  <w:comment w:id="42" w:author="George Brassey" w:date="2015-09-03T14:35:00Z" w:initials="GB">
    <w:p w14:paraId="3BBCD3A0" w14:textId="77777777" w:rsidR="0019404B" w:rsidRDefault="0019404B" w:rsidP="00B33316">
      <w:pPr>
        <w:pStyle w:val="CommentText"/>
      </w:pPr>
      <w:r>
        <w:rPr>
          <w:rStyle w:val="CommentReference"/>
        </w:rPr>
        <w:annotationRef/>
      </w:r>
      <w:r>
        <w:t>functionisGameOver</w:t>
      </w:r>
    </w:p>
    <w:p w14:paraId="560F85AE" w14:textId="77777777" w:rsidR="0019404B" w:rsidRDefault="0019404B" w:rsidP="00B33316">
      <w:pPr>
        <w:pStyle w:val="CommentText"/>
      </w:pPr>
    </w:p>
    <w:p w14:paraId="2C8834E9" w14:textId="77777777" w:rsidR="0019404B" w:rsidRDefault="0019404B" w:rsidP="00B33316">
      <w:pPr>
        <w:pStyle w:val="CommentText"/>
      </w:pPr>
      <w:r>
        <w:t>What about the state when all squares are filled and there is no winner?</w:t>
      </w:r>
    </w:p>
  </w:comment>
  <w:comment w:id="43" w:author="George Brassey" w:date="2015-09-03T14:35:00Z" w:initials="GB">
    <w:p w14:paraId="00629A2D" w14:textId="77777777" w:rsidR="0019404B" w:rsidRDefault="0019404B" w:rsidP="00B33316">
      <w:pPr>
        <w:pStyle w:val="CommentText"/>
      </w:pPr>
      <w:r>
        <w:rPr>
          <w:rStyle w:val="CommentReference"/>
        </w:rPr>
        <w:annotationRef/>
      </w:r>
      <w:r>
        <w:t>function render…</w:t>
      </w:r>
    </w:p>
  </w:comment>
  <w:comment w:id="44" w:author="George Brassey" w:date="2015-09-03T14:35:00Z" w:initials="GB">
    <w:p w14:paraId="61C1676B" w14:textId="77777777" w:rsidR="0019404B" w:rsidRDefault="0019404B" w:rsidP="00B33316">
      <w:pPr>
        <w:pStyle w:val="CommentText"/>
      </w:pPr>
      <w:r>
        <w:rPr>
          <w:rStyle w:val="CommentReference"/>
        </w:rPr>
        <w:annotationRef/>
      </w:r>
      <w:r>
        <w:t>functionmakeMove</w:t>
      </w:r>
    </w:p>
  </w:comment>
  <w:comment w:id="45" w:author="George Brassey" w:date="2015-09-03T14:35:00Z" w:initials="GB">
    <w:p w14:paraId="53A9611E" w14:textId="77777777" w:rsidR="0019404B" w:rsidRDefault="0019404B" w:rsidP="00B33316">
      <w:pPr>
        <w:pStyle w:val="CommentText"/>
      </w:pPr>
      <w:r>
        <w:rPr>
          <w:rStyle w:val="CommentReference"/>
        </w:rPr>
        <w:annotationRef/>
      </w:r>
      <w:r>
        <w:t>symbol</w:t>
      </w:r>
    </w:p>
  </w:comment>
  <w:comment w:id="46" w:author="Gonzalo Ayuso" w:date="2015-09-03T14:48:00Z" w:initials="">
    <w:p w14:paraId="23FF9DAF" w14:textId="77777777" w:rsidR="0019404B" w:rsidRDefault="0019404B" w:rsidP="00B33316">
      <w:pPr>
        <w:pStyle w:val="normal0"/>
        <w:widowControl w:val="0"/>
        <w:spacing w:before="0" w:after="0"/>
        <w:rPr>
          <w:sz w:val="22"/>
          <w:szCs w:val="22"/>
        </w:rPr>
      </w:pPr>
      <w:r>
        <w:rPr>
          <w:sz w:val="22"/>
          <w:szCs w:val="22"/>
        </w:rPr>
        <w:t>Several code errors here. Probably due to copy paste issues  and text processors reformats. Also tabulation isn't correct, and it's difficult to follow up the code flow</w:t>
      </w:r>
    </w:p>
    <w:p w14:paraId="48D6DD02" w14:textId="77777777" w:rsidR="002922B7" w:rsidRDefault="002922B7" w:rsidP="00B33316">
      <w:pPr>
        <w:pStyle w:val="normal0"/>
        <w:widowControl w:val="0"/>
        <w:spacing w:before="0" w:after="0"/>
        <w:rPr>
          <w:sz w:val="22"/>
          <w:szCs w:val="22"/>
        </w:rPr>
      </w:pPr>
    </w:p>
    <w:p w14:paraId="75E979FB" w14:textId="74AA3643" w:rsidR="002922B7" w:rsidRDefault="002922B7" w:rsidP="00B33316">
      <w:pPr>
        <w:pStyle w:val="normal0"/>
        <w:widowControl w:val="0"/>
        <w:spacing w:before="0" w:after="0"/>
      </w:pPr>
      <w:r>
        <w:rPr>
          <w:sz w:val="22"/>
          <w:szCs w:val="22"/>
        </w:rPr>
        <w:t>I’ve fixed all of the tabulation and formatting issues, so it should read much better now- Tyson</w:t>
      </w:r>
    </w:p>
  </w:comment>
  <w:comment w:id="48" w:author="George Brassey" w:date="2015-09-03T14:54:00Z" w:initials="GB">
    <w:p w14:paraId="61458D2B" w14:textId="77777777" w:rsidR="0019404B" w:rsidRDefault="0019404B" w:rsidP="00B33316">
      <w:pPr>
        <w:pStyle w:val="CommentText"/>
      </w:pPr>
      <w:r>
        <w:rPr>
          <w:rStyle w:val="CommentReference"/>
        </w:rPr>
        <w:annotationRef/>
      </w:r>
      <w:r>
        <w:t xml:space="preserve">Great. Lengthy but a fun example to demonstrate some of the possibilities of Socket.io. Well designed socket.io structure. Communications are simple and straightforward. The only complication comes from building the game out with jQuery and no framework. </w:t>
      </w:r>
    </w:p>
    <w:p w14:paraId="44458EA7" w14:textId="77777777" w:rsidR="0075270A" w:rsidRDefault="0075270A" w:rsidP="00B33316">
      <w:pPr>
        <w:pStyle w:val="CommentText"/>
      </w:pPr>
    </w:p>
    <w:p w14:paraId="2050F7A0" w14:textId="7AA6ECA6" w:rsidR="0075270A" w:rsidRDefault="0075270A" w:rsidP="00B33316">
      <w:pPr>
        <w:pStyle w:val="CommentText"/>
      </w:pPr>
      <w:r>
        <w:t>I thought about doing this game with React or Angular, but I decided against it because I wanted it to be easy for JavaScript developers from any background to jump into.</w:t>
      </w:r>
      <w:bookmarkStart w:id="50" w:name="_GoBack"/>
      <w:bookmarkEnd w:id="50"/>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Console">
    <w:panose1 w:val="020B0609040504020204"/>
    <w:charset w:val="00"/>
    <w:family w:val="auto"/>
    <w:pitch w:val="variable"/>
    <w:sig w:usb0="8000028F" w:usb1="00001800" w:usb2="00000000" w:usb3="00000000" w:csb0="0000001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Droid Sans Mono">
    <w:altName w:val="Times New Roman"/>
    <w:charset w:val="00"/>
    <w:family w:val="auto"/>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3684E3"/>
    <w:multiLevelType w:val="multilevel"/>
    <w:tmpl w:val="BD342A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5D624B2"/>
    <w:multiLevelType w:val="hybridMultilevel"/>
    <w:tmpl w:val="D274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184088"/>
    <w:multiLevelType w:val="multilevel"/>
    <w:tmpl w:val="1A7AFC80"/>
    <w:lvl w:ilvl="0">
      <w:start w:val="1"/>
      <w:numFmt w:val="decimal"/>
      <w:lvlText w:val="%1."/>
      <w:lvlJc w:val="left"/>
      <w:pPr>
        <w:ind w:left="720" w:firstLine="357"/>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3">
    <w:nsid w:val="2BB91B92"/>
    <w:multiLevelType w:val="multilevel"/>
    <w:tmpl w:val="ADB0C294"/>
    <w:styleLink w:val="NumberedBullet"/>
    <w:lvl w:ilvl="0">
      <w:start w:val="1"/>
      <w:numFmt w:val="decimal"/>
      <w:pStyle w:val="NumberedBulletPACKT"/>
      <w:lvlText w:val="%1."/>
      <w:lvlJc w:val="left"/>
      <w:pPr>
        <w:ind w:left="720" w:hanging="363"/>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4">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0E86E1B"/>
    <w:multiLevelType w:val="multilevel"/>
    <w:tmpl w:val="8C9A7AFC"/>
    <w:lvl w:ilvl="0">
      <w:start w:val="1"/>
      <w:numFmt w:val="decimal"/>
      <w:lvlText w:val="%1."/>
      <w:lvlJc w:val="left"/>
      <w:pPr>
        <w:ind w:left="720" w:firstLine="357"/>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6">
    <w:nsid w:val="3F9326F0"/>
    <w:multiLevelType w:val="multilevel"/>
    <w:tmpl w:val="EC728578"/>
    <w:lvl w:ilvl="0">
      <w:start w:val="1"/>
      <w:numFmt w:val="decimal"/>
      <w:lvlText w:val="%1."/>
      <w:lvlJc w:val="left"/>
      <w:pPr>
        <w:ind w:left="720" w:firstLine="357"/>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7">
    <w:nsid w:val="4BE72CD9"/>
    <w:multiLevelType w:val="multilevel"/>
    <w:tmpl w:val="531CB1BA"/>
    <w:lvl w:ilvl="0">
      <w:start w:val="1"/>
      <w:numFmt w:val="decimal"/>
      <w:lvlText w:val="%1."/>
      <w:lvlJc w:val="left"/>
      <w:pPr>
        <w:ind w:left="720" w:firstLine="357"/>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8">
    <w:nsid w:val="4D4E5FD1"/>
    <w:multiLevelType w:val="multilevel"/>
    <w:tmpl w:val="2340CA24"/>
    <w:lvl w:ilvl="0">
      <w:start w:val="1"/>
      <w:numFmt w:val="decimal"/>
      <w:lvlText w:val="%1."/>
      <w:lvlJc w:val="left"/>
      <w:pPr>
        <w:ind w:left="720" w:firstLine="357"/>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9">
    <w:nsid w:val="5E396B1D"/>
    <w:multiLevelType w:val="multilevel"/>
    <w:tmpl w:val="FCFCE18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0"/>
  </w:num>
  <w:num w:numId="2">
    <w:abstractNumId w:val="4"/>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5"/>
  </w:num>
  <w:num w:numId="11">
    <w:abstractNumId w:val="7"/>
  </w:num>
  <w:num w:numId="12">
    <w:abstractNumId w:val="8"/>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10A"/>
    <w:rsid w:val="00074913"/>
    <w:rsid w:val="00081A79"/>
    <w:rsid w:val="00100261"/>
    <w:rsid w:val="00103917"/>
    <w:rsid w:val="00114064"/>
    <w:rsid w:val="00166E45"/>
    <w:rsid w:val="0019404B"/>
    <w:rsid w:val="001B721C"/>
    <w:rsid w:val="001F07DA"/>
    <w:rsid w:val="002271C1"/>
    <w:rsid w:val="00276667"/>
    <w:rsid w:val="002922B7"/>
    <w:rsid w:val="002D0866"/>
    <w:rsid w:val="002E6E9B"/>
    <w:rsid w:val="0032237F"/>
    <w:rsid w:val="00377798"/>
    <w:rsid w:val="003C285F"/>
    <w:rsid w:val="003F1282"/>
    <w:rsid w:val="003F21D9"/>
    <w:rsid w:val="00401326"/>
    <w:rsid w:val="004035F6"/>
    <w:rsid w:val="00434353"/>
    <w:rsid w:val="0044494A"/>
    <w:rsid w:val="00491BFF"/>
    <w:rsid w:val="004D3FAF"/>
    <w:rsid w:val="004D67CF"/>
    <w:rsid w:val="004F1CC1"/>
    <w:rsid w:val="00503E5D"/>
    <w:rsid w:val="00507EC3"/>
    <w:rsid w:val="00511317"/>
    <w:rsid w:val="00540A6B"/>
    <w:rsid w:val="00592C6E"/>
    <w:rsid w:val="005B0A1F"/>
    <w:rsid w:val="005F4F90"/>
    <w:rsid w:val="00600F71"/>
    <w:rsid w:val="00621C89"/>
    <w:rsid w:val="00621D19"/>
    <w:rsid w:val="00650E3F"/>
    <w:rsid w:val="006A17BA"/>
    <w:rsid w:val="006C6264"/>
    <w:rsid w:val="00700563"/>
    <w:rsid w:val="0075270A"/>
    <w:rsid w:val="00773D99"/>
    <w:rsid w:val="007959B2"/>
    <w:rsid w:val="007E46D5"/>
    <w:rsid w:val="007E4AFA"/>
    <w:rsid w:val="008424D6"/>
    <w:rsid w:val="008B54D5"/>
    <w:rsid w:val="00904E7C"/>
    <w:rsid w:val="00A43841"/>
    <w:rsid w:val="00A43FC6"/>
    <w:rsid w:val="00A64C62"/>
    <w:rsid w:val="00A86B89"/>
    <w:rsid w:val="00AD2A70"/>
    <w:rsid w:val="00AD4141"/>
    <w:rsid w:val="00AE010A"/>
    <w:rsid w:val="00B13998"/>
    <w:rsid w:val="00B33316"/>
    <w:rsid w:val="00B6447E"/>
    <w:rsid w:val="00B9105E"/>
    <w:rsid w:val="00BE08AB"/>
    <w:rsid w:val="00BF0DF8"/>
    <w:rsid w:val="00BF3CC9"/>
    <w:rsid w:val="00C13EC2"/>
    <w:rsid w:val="00C17DD7"/>
    <w:rsid w:val="00C22E73"/>
    <w:rsid w:val="00C50BCA"/>
    <w:rsid w:val="00C709CD"/>
    <w:rsid w:val="00C71BD4"/>
    <w:rsid w:val="00C96E1F"/>
    <w:rsid w:val="00CE6DD3"/>
    <w:rsid w:val="00D30BD5"/>
    <w:rsid w:val="00D47176"/>
    <w:rsid w:val="00DB6E15"/>
    <w:rsid w:val="00E474A4"/>
    <w:rsid w:val="00E839B6"/>
    <w:rsid w:val="00EB74CE"/>
    <w:rsid w:val="00EF4EF3"/>
    <w:rsid w:val="00F20CFD"/>
    <w:rsid w:val="00F55360"/>
    <w:rsid w:val="00F72D98"/>
    <w:rsid w:val="00F86660"/>
    <w:rsid w:val="00FE39C5"/>
    <w:rsid w:val="00FF586E"/>
    <w:rsid w:val="00FF59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789B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010A"/>
    <w:pPr>
      <w:spacing w:before="60" w:after="60"/>
    </w:pPr>
    <w:rPr>
      <w:rFonts w:ascii="Arial" w:eastAsia="Times New Roman" w:hAnsi="Arial" w:cs="Arial"/>
      <w:bCs/>
      <w:sz w:val="20"/>
    </w:rPr>
  </w:style>
  <w:style w:type="paragraph" w:styleId="Heading1">
    <w:name w:val="heading 1"/>
    <w:aliases w:val="Heading 1 [PACKT]"/>
    <w:next w:val="NormalPACKT"/>
    <w:link w:val="Heading1Char"/>
    <w:qFormat/>
    <w:rsid w:val="00AE010A"/>
    <w:pPr>
      <w:keepNext/>
      <w:pBdr>
        <w:top w:val="single" w:sz="4" w:space="1" w:color="auto"/>
        <w:left w:val="single" w:sz="4" w:space="4" w:color="auto"/>
        <w:bottom w:val="single" w:sz="4" w:space="1" w:color="auto"/>
        <w:right w:val="single" w:sz="4" w:space="4" w:color="auto"/>
      </w:pBdr>
      <w:shd w:val="clear" w:color="auto" w:fill="365F91"/>
      <w:spacing w:before="400" w:after="60"/>
      <w:outlineLvl w:val="0"/>
    </w:pPr>
    <w:rPr>
      <w:rFonts w:ascii="Arial" w:eastAsia="Times New Roman" w:hAnsi="Arial" w:cs="Arial"/>
      <w:b/>
      <w:iCs/>
      <w:color w:val="FFFFFF"/>
      <w:kern w:val="32"/>
      <w:sz w:val="32"/>
      <w:szCs w:val="32"/>
      <w:lang w:val="en-GB"/>
    </w:rPr>
  </w:style>
  <w:style w:type="paragraph" w:styleId="Heading2">
    <w:name w:val="heading 2"/>
    <w:aliases w:val="Heading 2 [PACKT]"/>
    <w:next w:val="NormalPACKT"/>
    <w:link w:val="Heading2Char"/>
    <w:qFormat/>
    <w:rsid w:val="00AE010A"/>
    <w:pPr>
      <w:keepNext/>
      <w:spacing w:before="320" w:after="60"/>
      <w:outlineLvl w:val="1"/>
    </w:pPr>
    <w:rPr>
      <w:rFonts w:ascii="Arial" w:eastAsia="Times New Roman" w:hAnsi="Arial" w:cs="Arial"/>
      <w:b/>
      <w:bCs/>
      <w:iCs/>
      <w:color w:val="365F91"/>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CKT] Char"/>
    <w:basedOn w:val="DefaultParagraphFont"/>
    <w:link w:val="Heading1"/>
    <w:rsid w:val="00AE010A"/>
    <w:rPr>
      <w:rFonts w:ascii="Arial" w:eastAsia="Times New Roman" w:hAnsi="Arial" w:cs="Arial"/>
      <w:b/>
      <w:iCs/>
      <w:color w:val="FFFFFF"/>
      <w:kern w:val="32"/>
      <w:sz w:val="32"/>
      <w:szCs w:val="32"/>
      <w:shd w:val="clear" w:color="auto" w:fill="365F91"/>
      <w:lang w:val="en-GB"/>
    </w:rPr>
  </w:style>
  <w:style w:type="character" w:customStyle="1" w:styleId="Heading2Char">
    <w:name w:val="Heading 2 Char"/>
    <w:aliases w:val="Heading 2 [PACKT] Char"/>
    <w:basedOn w:val="DefaultParagraphFont"/>
    <w:link w:val="Heading2"/>
    <w:rsid w:val="00AE010A"/>
    <w:rPr>
      <w:rFonts w:ascii="Arial" w:eastAsia="Times New Roman" w:hAnsi="Arial" w:cs="Arial"/>
      <w:b/>
      <w:bCs/>
      <w:iCs/>
      <w:color w:val="365F91"/>
      <w:sz w:val="28"/>
      <w:szCs w:val="28"/>
      <w:lang w:val="en-GB"/>
    </w:rPr>
  </w:style>
  <w:style w:type="paragraph" w:customStyle="1" w:styleId="Compact">
    <w:name w:val="Compact"/>
    <w:basedOn w:val="Normal"/>
    <w:qFormat/>
    <w:rsid w:val="00AE010A"/>
    <w:pPr>
      <w:spacing w:before="36" w:after="36"/>
    </w:pPr>
  </w:style>
  <w:style w:type="character" w:customStyle="1" w:styleId="VerbatimChar">
    <w:name w:val="Verbatim Char"/>
    <w:basedOn w:val="DefaultParagraphFont"/>
    <w:link w:val="SourceCode"/>
    <w:rsid w:val="00AE010A"/>
    <w:rPr>
      <w:rFonts w:ascii="Consolas" w:hAnsi="Consolas"/>
      <w:sz w:val="22"/>
    </w:rPr>
  </w:style>
  <w:style w:type="paragraph" w:customStyle="1" w:styleId="SourceCode">
    <w:name w:val="Source Code"/>
    <w:basedOn w:val="Normal"/>
    <w:link w:val="VerbatimChar"/>
    <w:rsid w:val="00AE010A"/>
    <w:pPr>
      <w:wordWrap w:val="0"/>
    </w:pPr>
    <w:rPr>
      <w:rFonts w:ascii="Consolas" w:eastAsiaTheme="minorEastAsia" w:hAnsi="Consolas" w:cstheme="minorBidi"/>
      <w:bCs w:val="0"/>
      <w:sz w:val="22"/>
    </w:rPr>
  </w:style>
  <w:style w:type="paragraph" w:customStyle="1" w:styleId="NormalPACKT">
    <w:name w:val="Normal [PACKT]"/>
    <w:uiPriority w:val="99"/>
    <w:locked/>
    <w:rsid w:val="00AE010A"/>
    <w:pPr>
      <w:spacing w:after="120"/>
    </w:pPr>
    <w:rPr>
      <w:rFonts w:ascii="Times New Roman" w:eastAsia="Times New Roman" w:hAnsi="Times New Roman" w:cs="Times New Roman"/>
      <w:sz w:val="22"/>
    </w:rPr>
  </w:style>
  <w:style w:type="character" w:customStyle="1" w:styleId="URLPACKT">
    <w:name w:val="URL [PACKT]"/>
    <w:uiPriority w:val="99"/>
    <w:rsid w:val="00AE010A"/>
    <w:rPr>
      <w:rFonts w:ascii="Lucida Console" w:hAnsi="Lucida Console"/>
      <w:color w:val="0000FF"/>
      <w:sz w:val="19"/>
      <w:szCs w:val="18"/>
    </w:rPr>
  </w:style>
  <w:style w:type="character" w:customStyle="1" w:styleId="CodeInTextPACKT">
    <w:name w:val="Code In Text [PACKT]"/>
    <w:uiPriority w:val="99"/>
    <w:locked/>
    <w:rsid w:val="00AE010A"/>
    <w:rPr>
      <w:rFonts w:ascii="Lucida Console" w:hAnsi="Lucida Console"/>
      <w:color w:val="747959"/>
      <w:sz w:val="19"/>
      <w:szCs w:val="18"/>
    </w:rPr>
  </w:style>
  <w:style w:type="paragraph" w:customStyle="1" w:styleId="ChapterTitlePACKT">
    <w:name w:val="Chapter Title [PACKT]"/>
    <w:next w:val="NormalPACKT"/>
    <w:uiPriority w:val="99"/>
    <w:locked/>
    <w:rsid w:val="00AE010A"/>
    <w:pPr>
      <w:spacing w:after="840"/>
      <w:jc w:val="right"/>
    </w:pPr>
    <w:rPr>
      <w:rFonts w:ascii="Arial" w:eastAsia="Times New Roman" w:hAnsi="Arial" w:cs="Arial"/>
      <w:bCs/>
      <w:color w:val="000000"/>
      <w:kern w:val="32"/>
      <w:sz w:val="56"/>
      <w:szCs w:val="32"/>
      <w:lang w:val="en-GB"/>
    </w:rPr>
  </w:style>
  <w:style w:type="character" w:customStyle="1" w:styleId="ScreenTextPACKT">
    <w:name w:val="Screen Text [PACKT]"/>
    <w:uiPriority w:val="99"/>
    <w:locked/>
    <w:rsid w:val="00AE010A"/>
    <w:rPr>
      <w:rFonts w:ascii="Times New Roman" w:hAnsi="Times New Roman"/>
      <w:b/>
      <w:color w:val="008000"/>
      <w:sz w:val="22"/>
    </w:rPr>
  </w:style>
  <w:style w:type="character" w:customStyle="1" w:styleId="KeyWordPACKT">
    <w:name w:val="Key Word [PACKT]"/>
    <w:uiPriority w:val="99"/>
    <w:locked/>
    <w:rsid w:val="00AE010A"/>
    <w:rPr>
      <w:b/>
    </w:rPr>
  </w:style>
  <w:style w:type="character" w:customStyle="1" w:styleId="ChapterrefPACKT">
    <w:name w:val="Chapterref [PACKT]"/>
    <w:uiPriority w:val="99"/>
    <w:locked/>
    <w:rsid w:val="00AE010A"/>
    <w:rPr>
      <w:rFonts w:ascii="Times New Roman" w:hAnsi="Times New Roman"/>
      <w:i/>
      <w:dstrike w:val="0"/>
      <w:color w:val="808000"/>
      <w:sz w:val="22"/>
      <w:szCs w:val="22"/>
      <w:u w:val="none"/>
      <w:vertAlign w:val="baseline"/>
    </w:rPr>
  </w:style>
  <w:style w:type="paragraph" w:customStyle="1" w:styleId="CodePACKT">
    <w:name w:val="Code [PACKT]"/>
    <w:basedOn w:val="NormalPACKT"/>
    <w:uiPriority w:val="99"/>
    <w:locked/>
    <w:rsid w:val="00AE010A"/>
    <w:pPr>
      <w:spacing w:after="50"/>
      <w:ind w:left="360"/>
    </w:pPr>
    <w:rPr>
      <w:rFonts w:ascii="Lucida Console" w:hAnsi="Lucida Console"/>
      <w:sz w:val="19"/>
      <w:szCs w:val="18"/>
      <w:lang w:eastAsia="ar-SA"/>
    </w:rPr>
  </w:style>
  <w:style w:type="paragraph" w:customStyle="1" w:styleId="BulletPACKT">
    <w:name w:val="Bullet [PACKT]"/>
    <w:basedOn w:val="NormalPACKT"/>
    <w:uiPriority w:val="99"/>
    <w:locked/>
    <w:rsid w:val="00AE010A"/>
    <w:pPr>
      <w:numPr>
        <w:numId w:val="2"/>
      </w:numPr>
      <w:tabs>
        <w:tab w:val="left" w:pos="360"/>
      </w:tabs>
      <w:suppressAutoHyphens/>
      <w:spacing w:after="60"/>
      <w:ind w:left="720" w:right="360"/>
    </w:pPr>
  </w:style>
  <w:style w:type="paragraph" w:customStyle="1" w:styleId="NumberedBulletPACKT">
    <w:name w:val="Numbered Bullet [PACKT]"/>
    <w:basedOn w:val="BulletPACKT"/>
    <w:uiPriority w:val="99"/>
    <w:locked/>
    <w:rsid w:val="00AE010A"/>
    <w:pPr>
      <w:numPr>
        <w:numId w:val="3"/>
      </w:numPr>
    </w:pPr>
  </w:style>
  <w:style w:type="paragraph" w:customStyle="1" w:styleId="ChapterNumberPACKT">
    <w:name w:val="Chapter Number [PACKT]"/>
    <w:next w:val="ChapterTitlePACKT"/>
    <w:locked/>
    <w:rsid w:val="00AE010A"/>
    <w:pPr>
      <w:jc w:val="right"/>
    </w:pPr>
    <w:rPr>
      <w:rFonts w:ascii="Arial" w:eastAsia="Times New Roman" w:hAnsi="Arial" w:cs="Arial"/>
      <w:bCs/>
      <w:color w:val="000000"/>
      <w:kern w:val="32"/>
      <w:sz w:val="120"/>
      <w:szCs w:val="32"/>
      <w:lang w:val="en-GB"/>
    </w:rPr>
  </w:style>
  <w:style w:type="paragraph" w:customStyle="1" w:styleId="FigurePACKT">
    <w:name w:val="Figure [PACKT]"/>
    <w:uiPriority w:val="99"/>
    <w:locked/>
    <w:rsid w:val="00AE010A"/>
    <w:pPr>
      <w:spacing w:before="240" w:after="240"/>
      <w:jc w:val="center"/>
    </w:pPr>
    <w:rPr>
      <w:rFonts w:ascii="Tahoma" w:eastAsia="Times New Roman" w:hAnsi="Tahoma" w:cs="Tahoma"/>
      <w:sz w:val="16"/>
      <w:szCs w:val="16"/>
      <w:lang w:val="en-GB"/>
    </w:rPr>
  </w:style>
  <w:style w:type="paragraph" w:customStyle="1" w:styleId="LayoutInformationPACKT">
    <w:name w:val="Layout Information [PACKT]"/>
    <w:basedOn w:val="NormalPACKT"/>
    <w:next w:val="NormalPACKT"/>
    <w:rsid w:val="00AE010A"/>
    <w:rPr>
      <w:rFonts w:ascii="Arial" w:hAnsi="Arial"/>
      <w:b/>
      <w:color w:val="FF0000"/>
      <w:sz w:val="28"/>
      <w:szCs w:val="28"/>
    </w:rPr>
  </w:style>
  <w:style w:type="numbering" w:customStyle="1" w:styleId="NumberedBullet">
    <w:name w:val="Numbered Bullet"/>
    <w:uiPriority w:val="99"/>
    <w:rsid w:val="00AE010A"/>
    <w:pPr>
      <w:numPr>
        <w:numId w:val="3"/>
      </w:numPr>
    </w:pPr>
  </w:style>
  <w:style w:type="character" w:styleId="CommentReference">
    <w:name w:val="annotation reference"/>
    <w:basedOn w:val="DefaultParagraphFont"/>
    <w:semiHidden/>
    <w:unhideWhenUsed/>
    <w:rsid w:val="00AE010A"/>
    <w:rPr>
      <w:sz w:val="16"/>
      <w:szCs w:val="16"/>
    </w:rPr>
  </w:style>
  <w:style w:type="paragraph" w:styleId="CommentText">
    <w:name w:val="annotation text"/>
    <w:basedOn w:val="Normal"/>
    <w:link w:val="CommentTextChar"/>
    <w:semiHidden/>
    <w:unhideWhenUsed/>
    <w:rsid w:val="00AE010A"/>
    <w:rPr>
      <w:szCs w:val="20"/>
    </w:rPr>
  </w:style>
  <w:style w:type="character" w:customStyle="1" w:styleId="CommentTextChar">
    <w:name w:val="Comment Text Char"/>
    <w:basedOn w:val="DefaultParagraphFont"/>
    <w:link w:val="CommentText"/>
    <w:semiHidden/>
    <w:rsid w:val="00AE010A"/>
    <w:rPr>
      <w:rFonts w:ascii="Arial" w:eastAsia="Times New Roman" w:hAnsi="Arial" w:cs="Arial"/>
      <w:bCs/>
      <w:sz w:val="20"/>
      <w:szCs w:val="20"/>
    </w:rPr>
  </w:style>
  <w:style w:type="paragraph" w:styleId="BalloonText">
    <w:name w:val="Balloon Text"/>
    <w:basedOn w:val="Normal"/>
    <w:link w:val="BalloonTextChar"/>
    <w:uiPriority w:val="99"/>
    <w:semiHidden/>
    <w:unhideWhenUsed/>
    <w:rsid w:val="00AE010A"/>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010A"/>
    <w:rPr>
      <w:rFonts w:ascii="Lucida Grande" w:eastAsia="Times New Roman" w:hAnsi="Lucida Grande" w:cs="Lucida Grande"/>
      <w:bCs/>
      <w:sz w:val="18"/>
      <w:szCs w:val="18"/>
    </w:rPr>
  </w:style>
  <w:style w:type="character" w:styleId="Hyperlink">
    <w:name w:val="Hyperlink"/>
    <w:basedOn w:val="DefaultParagraphFont"/>
    <w:uiPriority w:val="99"/>
    <w:unhideWhenUsed/>
    <w:rsid w:val="00EF4EF3"/>
    <w:rPr>
      <w:color w:val="0000FF" w:themeColor="hyperlink"/>
      <w:u w:val="single"/>
    </w:rPr>
  </w:style>
  <w:style w:type="paragraph" w:customStyle="1" w:styleId="normal0">
    <w:name w:val="normal"/>
    <w:rsid w:val="00B33316"/>
    <w:pPr>
      <w:spacing w:before="60" w:after="60"/>
    </w:pPr>
    <w:rPr>
      <w:rFonts w:ascii="Arial" w:eastAsia="Arial" w:hAnsi="Arial" w:cs="Arial"/>
      <w:color w:val="000000"/>
      <w:sz w:val="20"/>
      <w:szCs w:val="20"/>
    </w:rPr>
  </w:style>
  <w:style w:type="paragraph" w:customStyle="1" w:styleId="Heading1Packt">
    <w:name w:val="Heading 1 [Packt]"/>
    <w:basedOn w:val="Heading1"/>
    <w:qFormat/>
    <w:rsid w:val="00B33316"/>
    <w:pPr>
      <w:keepLines/>
      <w:pBdr>
        <w:top w:val="none" w:sz="0" w:space="0" w:color="auto"/>
        <w:left w:val="none" w:sz="0" w:space="0" w:color="auto"/>
        <w:bottom w:val="none" w:sz="0" w:space="0" w:color="auto"/>
        <w:right w:val="none" w:sz="0" w:space="0" w:color="auto"/>
      </w:pBdr>
      <w:shd w:val="clear" w:color="auto" w:fill="auto"/>
    </w:pPr>
    <w:rPr>
      <w:rFonts w:eastAsia="Arial"/>
      <w:iCs w:val="0"/>
      <w:color w:val="1F497D" w:themeColor="text2"/>
      <w:kern w:val="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010A"/>
    <w:pPr>
      <w:spacing w:before="60" w:after="60"/>
    </w:pPr>
    <w:rPr>
      <w:rFonts w:ascii="Arial" w:eastAsia="Times New Roman" w:hAnsi="Arial" w:cs="Arial"/>
      <w:bCs/>
      <w:sz w:val="20"/>
    </w:rPr>
  </w:style>
  <w:style w:type="paragraph" w:styleId="Heading1">
    <w:name w:val="heading 1"/>
    <w:aliases w:val="Heading 1 [PACKT]"/>
    <w:next w:val="NormalPACKT"/>
    <w:link w:val="Heading1Char"/>
    <w:qFormat/>
    <w:rsid w:val="00AE010A"/>
    <w:pPr>
      <w:keepNext/>
      <w:pBdr>
        <w:top w:val="single" w:sz="4" w:space="1" w:color="auto"/>
        <w:left w:val="single" w:sz="4" w:space="4" w:color="auto"/>
        <w:bottom w:val="single" w:sz="4" w:space="1" w:color="auto"/>
        <w:right w:val="single" w:sz="4" w:space="4" w:color="auto"/>
      </w:pBdr>
      <w:shd w:val="clear" w:color="auto" w:fill="365F91"/>
      <w:spacing w:before="400" w:after="60"/>
      <w:outlineLvl w:val="0"/>
    </w:pPr>
    <w:rPr>
      <w:rFonts w:ascii="Arial" w:eastAsia="Times New Roman" w:hAnsi="Arial" w:cs="Arial"/>
      <w:b/>
      <w:iCs/>
      <w:color w:val="FFFFFF"/>
      <w:kern w:val="32"/>
      <w:sz w:val="32"/>
      <w:szCs w:val="32"/>
      <w:lang w:val="en-GB"/>
    </w:rPr>
  </w:style>
  <w:style w:type="paragraph" w:styleId="Heading2">
    <w:name w:val="heading 2"/>
    <w:aliases w:val="Heading 2 [PACKT]"/>
    <w:next w:val="NormalPACKT"/>
    <w:link w:val="Heading2Char"/>
    <w:qFormat/>
    <w:rsid w:val="00AE010A"/>
    <w:pPr>
      <w:keepNext/>
      <w:spacing w:before="320" w:after="60"/>
      <w:outlineLvl w:val="1"/>
    </w:pPr>
    <w:rPr>
      <w:rFonts w:ascii="Arial" w:eastAsia="Times New Roman" w:hAnsi="Arial" w:cs="Arial"/>
      <w:b/>
      <w:bCs/>
      <w:iCs/>
      <w:color w:val="365F91"/>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CKT] Char"/>
    <w:basedOn w:val="DefaultParagraphFont"/>
    <w:link w:val="Heading1"/>
    <w:rsid w:val="00AE010A"/>
    <w:rPr>
      <w:rFonts w:ascii="Arial" w:eastAsia="Times New Roman" w:hAnsi="Arial" w:cs="Arial"/>
      <w:b/>
      <w:iCs/>
      <w:color w:val="FFFFFF"/>
      <w:kern w:val="32"/>
      <w:sz w:val="32"/>
      <w:szCs w:val="32"/>
      <w:shd w:val="clear" w:color="auto" w:fill="365F91"/>
      <w:lang w:val="en-GB"/>
    </w:rPr>
  </w:style>
  <w:style w:type="character" w:customStyle="1" w:styleId="Heading2Char">
    <w:name w:val="Heading 2 Char"/>
    <w:aliases w:val="Heading 2 [PACKT] Char"/>
    <w:basedOn w:val="DefaultParagraphFont"/>
    <w:link w:val="Heading2"/>
    <w:rsid w:val="00AE010A"/>
    <w:rPr>
      <w:rFonts w:ascii="Arial" w:eastAsia="Times New Roman" w:hAnsi="Arial" w:cs="Arial"/>
      <w:b/>
      <w:bCs/>
      <w:iCs/>
      <w:color w:val="365F91"/>
      <w:sz w:val="28"/>
      <w:szCs w:val="28"/>
      <w:lang w:val="en-GB"/>
    </w:rPr>
  </w:style>
  <w:style w:type="paragraph" w:customStyle="1" w:styleId="Compact">
    <w:name w:val="Compact"/>
    <w:basedOn w:val="Normal"/>
    <w:qFormat/>
    <w:rsid w:val="00AE010A"/>
    <w:pPr>
      <w:spacing w:before="36" w:after="36"/>
    </w:pPr>
  </w:style>
  <w:style w:type="character" w:customStyle="1" w:styleId="VerbatimChar">
    <w:name w:val="Verbatim Char"/>
    <w:basedOn w:val="DefaultParagraphFont"/>
    <w:link w:val="SourceCode"/>
    <w:rsid w:val="00AE010A"/>
    <w:rPr>
      <w:rFonts w:ascii="Consolas" w:hAnsi="Consolas"/>
      <w:sz w:val="22"/>
    </w:rPr>
  </w:style>
  <w:style w:type="paragraph" w:customStyle="1" w:styleId="SourceCode">
    <w:name w:val="Source Code"/>
    <w:basedOn w:val="Normal"/>
    <w:link w:val="VerbatimChar"/>
    <w:rsid w:val="00AE010A"/>
    <w:pPr>
      <w:wordWrap w:val="0"/>
    </w:pPr>
    <w:rPr>
      <w:rFonts w:ascii="Consolas" w:eastAsiaTheme="minorEastAsia" w:hAnsi="Consolas" w:cstheme="minorBidi"/>
      <w:bCs w:val="0"/>
      <w:sz w:val="22"/>
    </w:rPr>
  </w:style>
  <w:style w:type="paragraph" w:customStyle="1" w:styleId="NormalPACKT">
    <w:name w:val="Normal [PACKT]"/>
    <w:uiPriority w:val="99"/>
    <w:locked/>
    <w:rsid w:val="00AE010A"/>
    <w:pPr>
      <w:spacing w:after="120"/>
    </w:pPr>
    <w:rPr>
      <w:rFonts w:ascii="Times New Roman" w:eastAsia="Times New Roman" w:hAnsi="Times New Roman" w:cs="Times New Roman"/>
      <w:sz w:val="22"/>
    </w:rPr>
  </w:style>
  <w:style w:type="character" w:customStyle="1" w:styleId="URLPACKT">
    <w:name w:val="URL [PACKT]"/>
    <w:uiPriority w:val="99"/>
    <w:rsid w:val="00AE010A"/>
    <w:rPr>
      <w:rFonts w:ascii="Lucida Console" w:hAnsi="Lucida Console"/>
      <w:color w:val="0000FF"/>
      <w:sz w:val="19"/>
      <w:szCs w:val="18"/>
    </w:rPr>
  </w:style>
  <w:style w:type="character" w:customStyle="1" w:styleId="CodeInTextPACKT">
    <w:name w:val="Code In Text [PACKT]"/>
    <w:uiPriority w:val="99"/>
    <w:locked/>
    <w:rsid w:val="00AE010A"/>
    <w:rPr>
      <w:rFonts w:ascii="Lucida Console" w:hAnsi="Lucida Console"/>
      <w:color w:val="747959"/>
      <w:sz w:val="19"/>
      <w:szCs w:val="18"/>
    </w:rPr>
  </w:style>
  <w:style w:type="paragraph" w:customStyle="1" w:styleId="ChapterTitlePACKT">
    <w:name w:val="Chapter Title [PACKT]"/>
    <w:next w:val="NormalPACKT"/>
    <w:uiPriority w:val="99"/>
    <w:locked/>
    <w:rsid w:val="00AE010A"/>
    <w:pPr>
      <w:spacing w:after="840"/>
      <w:jc w:val="right"/>
    </w:pPr>
    <w:rPr>
      <w:rFonts w:ascii="Arial" w:eastAsia="Times New Roman" w:hAnsi="Arial" w:cs="Arial"/>
      <w:bCs/>
      <w:color w:val="000000"/>
      <w:kern w:val="32"/>
      <w:sz w:val="56"/>
      <w:szCs w:val="32"/>
      <w:lang w:val="en-GB"/>
    </w:rPr>
  </w:style>
  <w:style w:type="character" w:customStyle="1" w:styleId="ScreenTextPACKT">
    <w:name w:val="Screen Text [PACKT]"/>
    <w:uiPriority w:val="99"/>
    <w:locked/>
    <w:rsid w:val="00AE010A"/>
    <w:rPr>
      <w:rFonts w:ascii="Times New Roman" w:hAnsi="Times New Roman"/>
      <w:b/>
      <w:color w:val="008000"/>
      <w:sz w:val="22"/>
    </w:rPr>
  </w:style>
  <w:style w:type="character" w:customStyle="1" w:styleId="KeyWordPACKT">
    <w:name w:val="Key Word [PACKT]"/>
    <w:uiPriority w:val="99"/>
    <w:locked/>
    <w:rsid w:val="00AE010A"/>
    <w:rPr>
      <w:b/>
    </w:rPr>
  </w:style>
  <w:style w:type="character" w:customStyle="1" w:styleId="ChapterrefPACKT">
    <w:name w:val="Chapterref [PACKT]"/>
    <w:uiPriority w:val="99"/>
    <w:locked/>
    <w:rsid w:val="00AE010A"/>
    <w:rPr>
      <w:rFonts w:ascii="Times New Roman" w:hAnsi="Times New Roman"/>
      <w:i/>
      <w:dstrike w:val="0"/>
      <w:color w:val="808000"/>
      <w:sz w:val="22"/>
      <w:szCs w:val="22"/>
      <w:u w:val="none"/>
      <w:vertAlign w:val="baseline"/>
    </w:rPr>
  </w:style>
  <w:style w:type="paragraph" w:customStyle="1" w:styleId="CodePACKT">
    <w:name w:val="Code [PACKT]"/>
    <w:basedOn w:val="NormalPACKT"/>
    <w:uiPriority w:val="99"/>
    <w:locked/>
    <w:rsid w:val="00AE010A"/>
    <w:pPr>
      <w:spacing w:after="50"/>
      <w:ind w:left="360"/>
    </w:pPr>
    <w:rPr>
      <w:rFonts w:ascii="Lucida Console" w:hAnsi="Lucida Console"/>
      <w:sz w:val="19"/>
      <w:szCs w:val="18"/>
      <w:lang w:eastAsia="ar-SA"/>
    </w:rPr>
  </w:style>
  <w:style w:type="paragraph" w:customStyle="1" w:styleId="BulletPACKT">
    <w:name w:val="Bullet [PACKT]"/>
    <w:basedOn w:val="NormalPACKT"/>
    <w:uiPriority w:val="99"/>
    <w:locked/>
    <w:rsid w:val="00AE010A"/>
    <w:pPr>
      <w:numPr>
        <w:numId w:val="2"/>
      </w:numPr>
      <w:tabs>
        <w:tab w:val="left" w:pos="360"/>
      </w:tabs>
      <w:suppressAutoHyphens/>
      <w:spacing w:after="60"/>
      <w:ind w:left="720" w:right="360"/>
    </w:pPr>
  </w:style>
  <w:style w:type="paragraph" w:customStyle="1" w:styleId="NumberedBulletPACKT">
    <w:name w:val="Numbered Bullet [PACKT]"/>
    <w:basedOn w:val="BulletPACKT"/>
    <w:uiPriority w:val="99"/>
    <w:locked/>
    <w:rsid w:val="00AE010A"/>
    <w:pPr>
      <w:numPr>
        <w:numId w:val="3"/>
      </w:numPr>
    </w:pPr>
  </w:style>
  <w:style w:type="paragraph" w:customStyle="1" w:styleId="ChapterNumberPACKT">
    <w:name w:val="Chapter Number [PACKT]"/>
    <w:next w:val="ChapterTitlePACKT"/>
    <w:locked/>
    <w:rsid w:val="00AE010A"/>
    <w:pPr>
      <w:jc w:val="right"/>
    </w:pPr>
    <w:rPr>
      <w:rFonts w:ascii="Arial" w:eastAsia="Times New Roman" w:hAnsi="Arial" w:cs="Arial"/>
      <w:bCs/>
      <w:color w:val="000000"/>
      <w:kern w:val="32"/>
      <w:sz w:val="120"/>
      <w:szCs w:val="32"/>
      <w:lang w:val="en-GB"/>
    </w:rPr>
  </w:style>
  <w:style w:type="paragraph" w:customStyle="1" w:styleId="FigurePACKT">
    <w:name w:val="Figure [PACKT]"/>
    <w:uiPriority w:val="99"/>
    <w:locked/>
    <w:rsid w:val="00AE010A"/>
    <w:pPr>
      <w:spacing w:before="240" w:after="240"/>
      <w:jc w:val="center"/>
    </w:pPr>
    <w:rPr>
      <w:rFonts w:ascii="Tahoma" w:eastAsia="Times New Roman" w:hAnsi="Tahoma" w:cs="Tahoma"/>
      <w:sz w:val="16"/>
      <w:szCs w:val="16"/>
      <w:lang w:val="en-GB"/>
    </w:rPr>
  </w:style>
  <w:style w:type="paragraph" w:customStyle="1" w:styleId="LayoutInformationPACKT">
    <w:name w:val="Layout Information [PACKT]"/>
    <w:basedOn w:val="NormalPACKT"/>
    <w:next w:val="NormalPACKT"/>
    <w:rsid w:val="00AE010A"/>
    <w:rPr>
      <w:rFonts w:ascii="Arial" w:hAnsi="Arial"/>
      <w:b/>
      <w:color w:val="FF0000"/>
      <w:sz w:val="28"/>
      <w:szCs w:val="28"/>
    </w:rPr>
  </w:style>
  <w:style w:type="numbering" w:customStyle="1" w:styleId="NumberedBullet">
    <w:name w:val="Numbered Bullet"/>
    <w:uiPriority w:val="99"/>
    <w:rsid w:val="00AE010A"/>
    <w:pPr>
      <w:numPr>
        <w:numId w:val="3"/>
      </w:numPr>
    </w:pPr>
  </w:style>
  <w:style w:type="character" w:styleId="CommentReference">
    <w:name w:val="annotation reference"/>
    <w:basedOn w:val="DefaultParagraphFont"/>
    <w:semiHidden/>
    <w:unhideWhenUsed/>
    <w:rsid w:val="00AE010A"/>
    <w:rPr>
      <w:sz w:val="16"/>
      <w:szCs w:val="16"/>
    </w:rPr>
  </w:style>
  <w:style w:type="paragraph" w:styleId="CommentText">
    <w:name w:val="annotation text"/>
    <w:basedOn w:val="Normal"/>
    <w:link w:val="CommentTextChar"/>
    <w:semiHidden/>
    <w:unhideWhenUsed/>
    <w:rsid w:val="00AE010A"/>
    <w:rPr>
      <w:szCs w:val="20"/>
    </w:rPr>
  </w:style>
  <w:style w:type="character" w:customStyle="1" w:styleId="CommentTextChar">
    <w:name w:val="Comment Text Char"/>
    <w:basedOn w:val="DefaultParagraphFont"/>
    <w:link w:val="CommentText"/>
    <w:semiHidden/>
    <w:rsid w:val="00AE010A"/>
    <w:rPr>
      <w:rFonts w:ascii="Arial" w:eastAsia="Times New Roman" w:hAnsi="Arial" w:cs="Arial"/>
      <w:bCs/>
      <w:sz w:val="20"/>
      <w:szCs w:val="20"/>
    </w:rPr>
  </w:style>
  <w:style w:type="paragraph" w:styleId="BalloonText">
    <w:name w:val="Balloon Text"/>
    <w:basedOn w:val="Normal"/>
    <w:link w:val="BalloonTextChar"/>
    <w:uiPriority w:val="99"/>
    <w:semiHidden/>
    <w:unhideWhenUsed/>
    <w:rsid w:val="00AE010A"/>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010A"/>
    <w:rPr>
      <w:rFonts w:ascii="Lucida Grande" w:eastAsia="Times New Roman" w:hAnsi="Lucida Grande" w:cs="Lucida Grande"/>
      <w:bCs/>
      <w:sz w:val="18"/>
      <w:szCs w:val="18"/>
    </w:rPr>
  </w:style>
  <w:style w:type="character" w:styleId="Hyperlink">
    <w:name w:val="Hyperlink"/>
    <w:basedOn w:val="DefaultParagraphFont"/>
    <w:uiPriority w:val="99"/>
    <w:unhideWhenUsed/>
    <w:rsid w:val="00EF4EF3"/>
    <w:rPr>
      <w:color w:val="0000FF" w:themeColor="hyperlink"/>
      <w:u w:val="single"/>
    </w:rPr>
  </w:style>
  <w:style w:type="paragraph" w:customStyle="1" w:styleId="normal0">
    <w:name w:val="normal"/>
    <w:rsid w:val="00B33316"/>
    <w:pPr>
      <w:spacing w:before="60" w:after="60"/>
    </w:pPr>
    <w:rPr>
      <w:rFonts w:ascii="Arial" w:eastAsia="Arial" w:hAnsi="Arial" w:cs="Arial"/>
      <w:color w:val="000000"/>
      <w:sz w:val="20"/>
      <w:szCs w:val="20"/>
    </w:rPr>
  </w:style>
  <w:style w:type="paragraph" w:customStyle="1" w:styleId="Heading1Packt">
    <w:name w:val="Heading 1 [Packt]"/>
    <w:basedOn w:val="Heading1"/>
    <w:qFormat/>
    <w:rsid w:val="00B33316"/>
    <w:pPr>
      <w:keepLines/>
      <w:pBdr>
        <w:top w:val="none" w:sz="0" w:space="0" w:color="auto"/>
        <w:left w:val="none" w:sz="0" w:space="0" w:color="auto"/>
        <w:bottom w:val="none" w:sz="0" w:space="0" w:color="auto"/>
        <w:right w:val="none" w:sz="0" w:space="0" w:color="auto"/>
      </w:pBdr>
      <w:shd w:val="clear" w:color="auto" w:fill="auto"/>
    </w:pPr>
    <w:rPr>
      <w:rFonts w:eastAsia="Arial"/>
      <w:iCs w:val="0"/>
      <w:color w:val="1F497D" w:themeColor="text2"/>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776904">
      <w:bodyDiv w:val="1"/>
      <w:marLeft w:val="0"/>
      <w:marRight w:val="0"/>
      <w:marTop w:val="0"/>
      <w:marBottom w:val="0"/>
      <w:divBdr>
        <w:top w:val="none" w:sz="0" w:space="0" w:color="auto"/>
        <w:left w:val="none" w:sz="0" w:space="0" w:color="auto"/>
        <w:bottom w:val="none" w:sz="0" w:space="0" w:color="auto"/>
        <w:right w:val="none" w:sz="0" w:space="0" w:color="auto"/>
      </w:divBdr>
    </w:div>
    <w:div w:id="14316642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19</Pages>
  <Words>2921</Words>
  <Characters>16654</Characters>
  <Application>Microsoft Macintosh Word</Application>
  <DocSecurity>0</DocSecurity>
  <Lines>138</Lines>
  <Paragraphs>39</Paragraphs>
  <ScaleCrop>false</ScaleCrop>
  <Company/>
  <LinksUpToDate>false</LinksUpToDate>
  <CharactersWithSpaces>19536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Cadenhead</dc:creator>
  <cp:keywords/>
  <dc:description/>
  <cp:lastModifiedBy>Tyson Cadenhead</cp:lastModifiedBy>
  <cp:revision>4</cp:revision>
  <cp:lastPrinted>2015-05-16T17:48:00Z</cp:lastPrinted>
  <dcterms:created xsi:type="dcterms:W3CDTF">2015-09-03T19:36:00Z</dcterms:created>
  <dcterms:modified xsi:type="dcterms:W3CDTF">2015-09-03T19:54:00Z</dcterms:modified>
</cp:coreProperties>
</file>